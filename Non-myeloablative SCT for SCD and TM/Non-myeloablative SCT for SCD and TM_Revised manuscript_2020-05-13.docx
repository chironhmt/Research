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B97A8" w14:textId="2859783F" w:rsidR="00A30482" w:rsidRPr="002929CA" w:rsidRDefault="00C7041A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2929CA">
        <w:rPr>
          <w:rFonts w:ascii="Times New Roman" w:hAnsi="Times New Roman"/>
          <w:b/>
          <w:sz w:val="22"/>
        </w:rPr>
        <w:t xml:space="preserve">Title: Nonmyeloablative matched </w:t>
      </w:r>
      <w:r w:rsidR="002844C0" w:rsidRPr="002929CA">
        <w:rPr>
          <w:rFonts w:ascii="Times New Roman" w:hAnsi="Times New Roman"/>
          <w:b/>
          <w:sz w:val="22"/>
        </w:rPr>
        <w:t xml:space="preserve">sibling </w:t>
      </w:r>
      <w:r w:rsidRPr="002929CA">
        <w:rPr>
          <w:rFonts w:ascii="Times New Roman" w:hAnsi="Times New Roman"/>
          <w:b/>
          <w:sz w:val="22"/>
        </w:rPr>
        <w:t xml:space="preserve">stem cell transplantation with </w:t>
      </w:r>
      <w:bookmarkStart w:id="0" w:name="_Hlk35870979"/>
      <w:r w:rsidR="00F45760" w:rsidRPr="002929CA">
        <w:rPr>
          <w:rFonts w:ascii="Times New Roman" w:hAnsi="Times New Roman" w:hint="eastAsia"/>
          <w:b/>
          <w:sz w:val="22"/>
        </w:rPr>
        <w:t>t</w:t>
      </w:r>
      <w:r w:rsidR="00F45760" w:rsidRPr="002929CA">
        <w:rPr>
          <w:rFonts w:ascii="Times New Roman" w:hAnsi="Times New Roman"/>
          <w:b/>
          <w:sz w:val="22"/>
        </w:rPr>
        <w:t xml:space="preserve">he </w:t>
      </w:r>
      <w:r w:rsidRPr="002929CA">
        <w:rPr>
          <w:rFonts w:ascii="Times New Roman" w:hAnsi="Times New Roman"/>
          <w:b/>
          <w:sz w:val="22"/>
        </w:rPr>
        <w:t>optional reinforced stem cell infusion</w:t>
      </w:r>
      <w:bookmarkEnd w:id="0"/>
      <w:r w:rsidRPr="002929CA">
        <w:rPr>
          <w:rFonts w:ascii="Times New Roman" w:hAnsi="Times New Roman"/>
          <w:b/>
          <w:sz w:val="22"/>
        </w:rPr>
        <w:t xml:space="preserve"> for </w:t>
      </w:r>
      <w:r w:rsidR="00213A3E" w:rsidRPr="002929CA">
        <w:rPr>
          <w:rFonts w:ascii="Times New Roman" w:hAnsi="Times New Roman"/>
          <w:b/>
          <w:sz w:val="22"/>
        </w:rPr>
        <w:t xml:space="preserve">patients with </w:t>
      </w:r>
      <w:r w:rsidRPr="002929CA">
        <w:rPr>
          <w:rFonts w:ascii="Times New Roman" w:hAnsi="Times New Roman"/>
          <w:b/>
          <w:sz w:val="22"/>
        </w:rPr>
        <w:t>hem</w:t>
      </w:r>
      <w:r w:rsidR="00757875" w:rsidRPr="002929CA">
        <w:rPr>
          <w:rFonts w:ascii="Times New Roman" w:hAnsi="Times New Roman" w:hint="eastAsia"/>
          <w:b/>
          <w:sz w:val="22"/>
        </w:rPr>
        <w:t>o</w:t>
      </w:r>
      <w:r w:rsidRPr="002929CA">
        <w:rPr>
          <w:rFonts w:ascii="Times New Roman" w:hAnsi="Times New Roman"/>
          <w:b/>
          <w:sz w:val="22"/>
        </w:rPr>
        <w:t>globinopathies</w:t>
      </w:r>
    </w:p>
    <w:p w14:paraId="3053B2BB" w14:textId="77777777" w:rsidR="00C7041A" w:rsidRPr="002929CA" w:rsidRDefault="00C7041A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1FE3FE2E" w14:textId="476301D8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  <w:vertAlign w:val="superscript"/>
        </w:rPr>
      </w:pPr>
      <w:bookmarkStart w:id="1" w:name="_Hlk19879008"/>
      <w:r w:rsidRPr="002929CA">
        <w:rPr>
          <w:rFonts w:ascii="Times New Roman" w:hAnsi="Times New Roman"/>
          <w:sz w:val="22"/>
        </w:rPr>
        <w:t>Seung-Hwan Shin</w:t>
      </w:r>
      <w:r w:rsidRPr="002929CA">
        <w:rPr>
          <w:rFonts w:ascii="Times New Roman" w:hAnsi="Times New Roman"/>
          <w:sz w:val="22"/>
          <w:vertAlign w:val="superscript"/>
        </w:rPr>
        <w:t>1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Sung-Soo Park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Silvia Park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Young-Woo Jeon</w:t>
      </w:r>
      <w:r w:rsidRPr="002929CA">
        <w:rPr>
          <w:rFonts w:ascii="Times New Roman" w:hAnsi="Times New Roman"/>
          <w:sz w:val="22"/>
          <w:vertAlign w:val="superscript"/>
        </w:rPr>
        <w:t>3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Jae-Ho Yoon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Seung-Ah Yahng</w:t>
      </w:r>
      <w:r w:rsidRPr="002929CA">
        <w:rPr>
          <w:rFonts w:ascii="Times New Roman" w:hAnsi="Times New Roman"/>
          <w:sz w:val="22"/>
          <w:vertAlign w:val="superscript"/>
        </w:rPr>
        <w:t xml:space="preserve"> 4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By</w:t>
      </w:r>
      <w:r w:rsidR="00CD63A0" w:rsidRPr="002929CA">
        <w:rPr>
          <w:rFonts w:ascii="Times New Roman" w:hAnsi="Times New Roman" w:hint="eastAsia"/>
          <w:sz w:val="22"/>
        </w:rPr>
        <w:t>u</w:t>
      </w:r>
      <w:r w:rsidRPr="002929CA">
        <w:rPr>
          <w:rFonts w:ascii="Times New Roman" w:hAnsi="Times New Roman"/>
          <w:sz w:val="22"/>
        </w:rPr>
        <w:t>ng-Sik Cho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Yoo-Jin Kim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Seok Lee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Hee-Je Kim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Chang-Ki Min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Seok-Goo Cho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Dong-Wook Kim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Jon</w:t>
      </w:r>
      <w:r w:rsidR="00757875" w:rsidRPr="002929CA">
        <w:rPr>
          <w:rFonts w:ascii="Times New Roman" w:hAnsi="Times New Roman"/>
          <w:sz w:val="22"/>
        </w:rPr>
        <w:t>g</w:t>
      </w:r>
      <w:r w:rsidRPr="002929CA">
        <w:rPr>
          <w:rFonts w:ascii="Times New Roman" w:hAnsi="Times New Roman"/>
          <w:sz w:val="22"/>
        </w:rPr>
        <w:t>-Wook Lee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and K</w:t>
      </w:r>
      <w:r w:rsidR="00102989" w:rsidRPr="002929CA">
        <w:rPr>
          <w:rFonts w:ascii="Times New Roman" w:hAnsi="Times New Roman"/>
          <w:sz w:val="22"/>
        </w:rPr>
        <w:t>i</w:t>
      </w:r>
      <w:r w:rsidRPr="002929CA">
        <w:rPr>
          <w:rFonts w:ascii="Times New Roman" w:hAnsi="Times New Roman"/>
          <w:sz w:val="22"/>
        </w:rPr>
        <w:t>-Seong Eom</w:t>
      </w:r>
      <w:r w:rsidRPr="002929CA">
        <w:rPr>
          <w:rFonts w:ascii="Times New Roman" w:hAnsi="Times New Roman"/>
          <w:sz w:val="22"/>
          <w:vertAlign w:val="superscript"/>
        </w:rPr>
        <w:t>2</w:t>
      </w:r>
      <w:bookmarkEnd w:id="1"/>
    </w:p>
    <w:p w14:paraId="089AF5B8" w14:textId="77777777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Arial" w:hAnsi="Arial" w:cs="Arial"/>
          <w:sz w:val="22"/>
        </w:rPr>
      </w:pPr>
    </w:p>
    <w:p w14:paraId="3BD14080" w14:textId="3163FD1F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  <w:vertAlign w:val="superscript"/>
        </w:rPr>
        <w:t>1</w:t>
      </w:r>
      <w:r w:rsidRPr="002929CA">
        <w:rPr>
          <w:rFonts w:ascii="Times New Roman" w:hAnsi="Times New Roman"/>
          <w:sz w:val="22"/>
        </w:rPr>
        <w:t xml:space="preserve">Department of Hematology, </w:t>
      </w:r>
      <w:r w:rsidR="006922D9" w:rsidRPr="002929CA">
        <w:rPr>
          <w:rFonts w:ascii="Times New Roman" w:hAnsi="Times New Roman" w:hint="eastAsia"/>
          <w:sz w:val="22"/>
        </w:rPr>
        <w:t>H</w:t>
      </w:r>
      <w:r w:rsidR="006922D9" w:rsidRPr="002929CA">
        <w:rPr>
          <w:rFonts w:ascii="Times New Roman" w:hAnsi="Times New Roman"/>
          <w:sz w:val="22"/>
        </w:rPr>
        <w:t xml:space="preserve">ematology Institute, </w:t>
      </w:r>
      <w:r w:rsidRPr="002929CA">
        <w:rPr>
          <w:rFonts w:ascii="Times New Roman" w:hAnsi="Times New Roman"/>
          <w:sz w:val="22"/>
        </w:rPr>
        <w:t>Eunpyeong St. Mary’s Hospital, College of Medicine, The Catholic University of Korea</w:t>
      </w:r>
    </w:p>
    <w:p w14:paraId="65A4523A" w14:textId="0F93B248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  <w:vertAlign w:val="superscript"/>
        </w:rPr>
        <w:t>2</w:t>
      </w:r>
      <w:r w:rsidRPr="002929CA">
        <w:rPr>
          <w:rFonts w:ascii="Times New Roman" w:hAnsi="Times New Roman"/>
          <w:sz w:val="22"/>
        </w:rPr>
        <w:t xml:space="preserve">Catholic Hematology Hospital, Seoul St. Mary’s Hospital, </w:t>
      </w:r>
      <w:r w:rsidR="00060953" w:rsidRPr="002929CA">
        <w:rPr>
          <w:rFonts w:ascii="Times New Roman" w:hAnsi="Times New Roman"/>
          <w:sz w:val="22"/>
        </w:rPr>
        <w:t xml:space="preserve">Leukemia Research Institute, </w:t>
      </w:r>
      <w:r w:rsidRPr="002929CA">
        <w:rPr>
          <w:rFonts w:ascii="Times New Roman" w:hAnsi="Times New Roman"/>
          <w:sz w:val="22"/>
        </w:rPr>
        <w:t>College of Medicine, The Catholic University of Korea</w:t>
      </w:r>
    </w:p>
    <w:p w14:paraId="6BF37234" w14:textId="302B3F89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  <w:vertAlign w:val="superscript"/>
        </w:rPr>
      </w:pPr>
      <w:r w:rsidRPr="002929CA">
        <w:rPr>
          <w:rFonts w:ascii="Times New Roman" w:hAnsi="Times New Roman"/>
          <w:sz w:val="22"/>
          <w:vertAlign w:val="superscript"/>
        </w:rPr>
        <w:t>3</w:t>
      </w:r>
      <w:r w:rsidRPr="002929CA">
        <w:rPr>
          <w:rFonts w:ascii="Times New Roman" w:hAnsi="Times New Roman"/>
          <w:sz w:val="22"/>
        </w:rPr>
        <w:t>Department of Hematology, Yeouido St. Mary’s Hospital, College of Medicine, The Catholic University of Korea</w:t>
      </w:r>
    </w:p>
    <w:p w14:paraId="11F4F825" w14:textId="5C998272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  <w:vertAlign w:val="superscript"/>
        </w:rPr>
        <w:t>4</w:t>
      </w:r>
      <w:r w:rsidRPr="002929CA">
        <w:rPr>
          <w:rFonts w:ascii="Times New Roman" w:hAnsi="Times New Roman"/>
          <w:sz w:val="22"/>
        </w:rPr>
        <w:t>Department of Hematology, Incheon St. Mary’s Hospital, College of Medicine, The Catholic University of Korea</w:t>
      </w:r>
    </w:p>
    <w:p w14:paraId="1EF5DD69" w14:textId="77777777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93BCD86" w14:textId="6FF3FD22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b/>
          <w:sz w:val="22"/>
        </w:rPr>
        <w:t>Running title:</w:t>
      </w:r>
      <w:r w:rsidRPr="002929CA">
        <w:rPr>
          <w:rFonts w:ascii="Times New Roman" w:hAnsi="Times New Roman"/>
          <w:sz w:val="22"/>
        </w:rPr>
        <w:t xml:space="preserve"> Nonmyeloablative </w:t>
      </w:r>
      <w:r w:rsidR="006D65F8" w:rsidRPr="002929CA">
        <w:rPr>
          <w:rFonts w:ascii="Times New Roman" w:hAnsi="Times New Roman"/>
          <w:sz w:val="22"/>
        </w:rPr>
        <w:t>SCT</w:t>
      </w:r>
      <w:r w:rsidRPr="002929CA">
        <w:rPr>
          <w:rFonts w:ascii="Times New Roman" w:hAnsi="Times New Roman"/>
          <w:sz w:val="22"/>
        </w:rPr>
        <w:t xml:space="preserve"> for </w:t>
      </w:r>
      <w:r w:rsidR="006D65F8" w:rsidRPr="002929CA">
        <w:rPr>
          <w:rFonts w:ascii="Times New Roman" w:hAnsi="Times New Roman"/>
          <w:sz w:val="22"/>
        </w:rPr>
        <w:t>h</w:t>
      </w:r>
      <w:r w:rsidRPr="002929CA">
        <w:rPr>
          <w:rFonts w:ascii="Times New Roman" w:hAnsi="Times New Roman"/>
          <w:sz w:val="22"/>
        </w:rPr>
        <w:t>emoglobinopathies</w:t>
      </w:r>
    </w:p>
    <w:p w14:paraId="6648795A" w14:textId="3966D249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AC2FFDA" w14:textId="7A96A1AA" w:rsidR="006D65F8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b/>
          <w:sz w:val="22"/>
        </w:rPr>
        <w:t>Correspondence:</w:t>
      </w:r>
      <w:r w:rsidRPr="002929CA">
        <w:rPr>
          <w:rFonts w:ascii="Times New Roman" w:hAnsi="Times New Roman"/>
          <w:sz w:val="22"/>
        </w:rPr>
        <w:t xml:space="preserve"> Ki-Seong Eom</w:t>
      </w:r>
      <w:r w:rsidR="002A1120" w:rsidRPr="002929CA">
        <w:rPr>
          <w:rFonts w:ascii="Times New Roman" w:hAnsi="Times New Roman"/>
          <w:sz w:val="22"/>
        </w:rPr>
        <w:t>, M.D., Ph. D.</w:t>
      </w:r>
    </w:p>
    <w:p w14:paraId="69550195" w14:textId="2F665480" w:rsidR="006D65F8" w:rsidRPr="002929CA" w:rsidRDefault="00757875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Catholic Hematology Hospital, Seoul St. Mary’s Hospital, Leukemia Research Institute, College of Medicine, The Catholic University of Korea</w:t>
      </w:r>
      <w:r w:rsidRPr="002929CA">
        <w:rPr>
          <w:rFonts w:ascii="Times New Roman" w:hAnsi="Times New Roman" w:hint="eastAsia"/>
          <w:sz w:val="22"/>
        </w:rPr>
        <w:t>,</w:t>
      </w:r>
      <w:r w:rsidRPr="002929CA">
        <w:rPr>
          <w:rFonts w:ascii="Times New Roman" w:hAnsi="Times New Roman"/>
          <w:sz w:val="22"/>
        </w:rPr>
        <w:t xml:space="preserve"> </w:t>
      </w:r>
      <w:r w:rsidR="006D65F8" w:rsidRPr="002929CA">
        <w:rPr>
          <w:rFonts w:ascii="Times New Roman" w:hAnsi="Times New Roman"/>
          <w:sz w:val="22"/>
        </w:rPr>
        <w:t>06591 Banpo-daero 222, Seocho-gu, Seoul, South Korea</w:t>
      </w:r>
    </w:p>
    <w:p w14:paraId="2E5B70F9" w14:textId="5D773075" w:rsidR="006D65F8" w:rsidRPr="002929CA" w:rsidRDefault="000A3595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hyperlink r:id="rId8" w:history="1">
        <w:r w:rsidR="006D65F8" w:rsidRPr="002929CA">
          <w:rPr>
            <w:rStyle w:val="af2"/>
            <w:rFonts w:ascii="Times New Roman" w:hAnsi="Times New Roman"/>
            <w:color w:val="auto"/>
            <w:sz w:val="22"/>
            <w:u w:val="none"/>
          </w:rPr>
          <w:t>dreom@catholic.ac.kr</w:t>
        </w:r>
      </w:hyperlink>
    </w:p>
    <w:p w14:paraId="55C6E4A8" w14:textId="01296069" w:rsidR="0095462C" w:rsidRPr="002929CA" w:rsidRDefault="006D65F8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Phone: +82-2-2258-6056, Fax: +82-2-780-1283</w:t>
      </w:r>
      <w:r w:rsidR="0095462C" w:rsidRPr="002929CA">
        <w:rPr>
          <w:rFonts w:ascii="Times New Roman" w:hAnsi="Times New Roman"/>
          <w:b/>
          <w:sz w:val="22"/>
        </w:rPr>
        <w:br w:type="page"/>
      </w:r>
    </w:p>
    <w:p w14:paraId="5555EDF9" w14:textId="73B7305A" w:rsidR="00604AC3" w:rsidRPr="002929CA" w:rsidRDefault="001A5441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2929CA">
        <w:rPr>
          <w:rFonts w:ascii="Times New Roman" w:hAnsi="Times New Roman"/>
          <w:b/>
          <w:sz w:val="22"/>
        </w:rPr>
        <w:lastRenderedPageBreak/>
        <w:t>ABSTRACT</w:t>
      </w:r>
    </w:p>
    <w:p w14:paraId="45A87478" w14:textId="77777777" w:rsidR="00BD2D66" w:rsidRPr="002929CA" w:rsidRDefault="00BD2D6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bookmarkStart w:id="2" w:name="_Hlk19919252"/>
    </w:p>
    <w:p w14:paraId="5F4F9232" w14:textId="7F381E8B" w:rsidR="000C4F8B" w:rsidRDefault="000C4F8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406387">
        <w:rPr>
          <w:rFonts w:ascii="Times New Roman" w:hAnsi="Times New Roman"/>
          <w:b/>
          <w:sz w:val="22"/>
        </w:rPr>
        <w:t>Background:</w:t>
      </w:r>
      <w:r>
        <w:rPr>
          <w:rFonts w:ascii="Times New Roman" w:hAnsi="Times New Roman"/>
          <w:bCs/>
          <w:sz w:val="22"/>
        </w:rPr>
        <w:t xml:space="preserve"> </w:t>
      </w:r>
      <w:r w:rsidR="009755B4" w:rsidRPr="002929CA">
        <w:rPr>
          <w:rFonts w:ascii="Times New Roman" w:hAnsi="Times New Roman"/>
          <w:bCs/>
          <w:sz w:val="22"/>
        </w:rPr>
        <w:t xml:space="preserve">The </w:t>
      </w:r>
      <w:r w:rsidR="00AD1C88">
        <w:rPr>
          <w:rFonts w:ascii="Times New Roman" w:hAnsi="Times New Roman"/>
          <w:bCs/>
          <w:sz w:val="22"/>
        </w:rPr>
        <w:t>National Institutes of Health</w:t>
      </w:r>
      <w:r w:rsidR="00242A11" w:rsidRPr="002929CA">
        <w:rPr>
          <w:rFonts w:ascii="Times New Roman" w:hAnsi="Times New Roman"/>
          <w:bCs/>
          <w:sz w:val="22"/>
        </w:rPr>
        <w:t xml:space="preserve"> protocol </w:t>
      </w:r>
      <w:r w:rsidR="00AD1C88">
        <w:rPr>
          <w:rFonts w:ascii="Times New Roman" w:hAnsi="Times New Roman" w:hint="eastAsia"/>
          <w:bCs/>
          <w:sz w:val="22"/>
        </w:rPr>
        <w:t>f</w:t>
      </w:r>
      <w:r w:rsidR="00AD1C88">
        <w:rPr>
          <w:rFonts w:ascii="Times New Roman" w:hAnsi="Times New Roman"/>
          <w:bCs/>
          <w:sz w:val="22"/>
        </w:rPr>
        <w:t>or</w:t>
      </w:r>
      <w:r w:rsidR="00242A11" w:rsidRPr="002929CA">
        <w:rPr>
          <w:rFonts w:ascii="Times New Roman" w:hAnsi="Times New Roman"/>
          <w:bCs/>
          <w:sz w:val="22"/>
        </w:rPr>
        <w:t xml:space="preserve"> n</w:t>
      </w:r>
      <w:r w:rsidR="000B67ED" w:rsidRPr="002929CA">
        <w:rPr>
          <w:rFonts w:ascii="Times New Roman" w:hAnsi="Times New Roman"/>
          <w:bCs/>
          <w:sz w:val="22"/>
        </w:rPr>
        <w:t>onmyeloa</w:t>
      </w:r>
      <w:r w:rsidR="00856D4D" w:rsidRPr="002929CA">
        <w:rPr>
          <w:rFonts w:ascii="Times New Roman" w:hAnsi="Times New Roman"/>
          <w:bCs/>
          <w:sz w:val="22"/>
        </w:rPr>
        <w:t>blative</w:t>
      </w:r>
      <w:r w:rsidR="00B71914" w:rsidRPr="002929CA">
        <w:rPr>
          <w:rFonts w:ascii="Times New Roman" w:hAnsi="Times New Roman"/>
          <w:bCs/>
          <w:sz w:val="22"/>
        </w:rPr>
        <w:t xml:space="preserve"> </w:t>
      </w:r>
      <w:r w:rsidR="00B46B01" w:rsidRPr="002929CA">
        <w:rPr>
          <w:rFonts w:ascii="Times New Roman" w:hAnsi="Times New Roman"/>
          <w:bCs/>
          <w:sz w:val="22"/>
        </w:rPr>
        <w:t>(NMA)</w:t>
      </w:r>
      <w:r w:rsidR="00041C93" w:rsidRPr="002929CA">
        <w:rPr>
          <w:rFonts w:ascii="Times New Roman" w:hAnsi="Times New Roman"/>
          <w:bCs/>
          <w:sz w:val="22"/>
        </w:rPr>
        <w:t xml:space="preserve"> </w:t>
      </w:r>
      <w:r w:rsidR="00B46B01" w:rsidRPr="002929CA">
        <w:rPr>
          <w:rFonts w:ascii="Times New Roman" w:hAnsi="Times New Roman"/>
          <w:bCs/>
          <w:sz w:val="22"/>
        </w:rPr>
        <w:t xml:space="preserve">conditioning </w:t>
      </w:r>
      <w:r w:rsidR="00041C93" w:rsidRPr="002929CA">
        <w:rPr>
          <w:rFonts w:ascii="Times New Roman" w:hAnsi="Times New Roman"/>
          <w:bCs/>
          <w:sz w:val="22"/>
        </w:rPr>
        <w:t xml:space="preserve">allogeneic </w:t>
      </w:r>
      <w:r w:rsidR="00856D4D" w:rsidRPr="002929CA">
        <w:rPr>
          <w:rFonts w:ascii="Times New Roman" w:hAnsi="Times New Roman"/>
          <w:bCs/>
          <w:sz w:val="22"/>
        </w:rPr>
        <w:t xml:space="preserve">stem cell transplantation </w:t>
      </w:r>
      <w:r w:rsidR="00B71914" w:rsidRPr="002929CA">
        <w:rPr>
          <w:rFonts w:ascii="Times New Roman" w:hAnsi="Times New Roman"/>
          <w:bCs/>
          <w:sz w:val="22"/>
        </w:rPr>
        <w:t>(</w:t>
      </w:r>
      <w:r w:rsidR="00041C93" w:rsidRPr="002929CA">
        <w:rPr>
          <w:rFonts w:ascii="Times New Roman" w:hAnsi="Times New Roman"/>
          <w:bCs/>
          <w:sz w:val="22"/>
        </w:rPr>
        <w:t>allo</w:t>
      </w:r>
      <w:r w:rsidR="00B46B01" w:rsidRPr="002929CA">
        <w:rPr>
          <w:rFonts w:ascii="Times New Roman" w:hAnsi="Times New Roman"/>
          <w:bCs/>
          <w:sz w:val="22"/>
        </w:rPr>
        <w:t>SCT</w:t>
      </w:r>
      <w:r w:rsidR="00B71914" w:rsidRPr="002929CA">
        <w:rPr>
          <w:rFonts w:ascii="Times New Roman" w:hAnsi="Times New Roman"/>
          <w:bCs/>
          <w:sz w:val="22"/>
        </w:rPr>
        <w:t xml:space="preserve">) with alemtuzumab and low-dose total body irradiation </w:t>
      </w:r>
      <w:r w:rsidR="00A121CC" w:rsidRPr="002929CA">
        <w:rPr>
          <w:rFonts w:ascii="Times New Roman" w:hAnsi="Times New Roman"/>
          <w:bCs/>
          <w:sz w:val="22"/>
        </w:rPr>
        <w:t>correct</w:t>
      </w:r>
      <w:r w:rsidR="00242A11" w:rsidRPr="002929CA">
        <w:rPr>
          <w:rFonts w:ascii="Times New Roman" w:hAnsi="Times New Roman"/>
          <w:bCs/>
          <w:sz w:val="22"/>
        </w:rPr>
        <w:t>ed</w:t>
      </w:r>
      <w:r w:rsidR="00A121CC" w:rsidRPr="002929CA">
        <w:rPr>
          <w:rFonts w:ascii="Times New Roman" w:hAnsi="Times New Roman"/>
          <w:bCs/>
          <w:sz w:val="22"/>
        </w:rPr>
        <w:t xml:space="preserve"> </w:t>
      </w:r>
      <w:r w:rsidR="0065479C" w:rsidRPr="002929CA">
        <w:rPr>
          <w:rFonts w:ascii="Times New Roman" w:hAnsi="Times New Roman"/>
          <w:bCs/>
          <w:sz w:val="22"/>
        </w:rPr>
        <w:t xml:space="preserve">the </w:t>
      </w:r>
      <w:r w:rsidR="00C644B0" w:rsidRPr="002929CA">
        <w:rPr>
          <w:rFonts w:ascii="Times New Roman" w:hAnsi="Times New Roman"/>
          <w:bCs/>
          <w:sz w:val="22"/>
        </w:rPr>
        <w:t xml:space="preserve">abnormal sickle cell disease </w:t>
      </w:r>
      <w:r w:rsidR="00B71914" w:rsidRPr="002929CA">
        <w:rPr>
          <w:rFonts w:ascii="Times New Roman" w:hAnsi="Times New Roman"/>
          <w:bCs/>
          <w:sz w:val="22"/>
        </w:rPr>
        <w:t xml:space="preserve">(SCD) </w:t>
      </w:r>
      <w:r w:rsidR="00C644B0" w:rsidRPr="002929CA">
        <w:rPr>
          <w:rFonts w:ascii="Times New Roman" w:hAnsi="Times New Roman"/>
          <w:bCs/>
          <w:sz w:val="22"/>
        </w:rPr>
        <w:t>phenotype</w:t>
      </w:r>
      <w:r w:rsidR="00B71914" w:rsidRPr="002929CA">
        <w:rPr>
          <w:rFonts w:ascii="Times New Roman" w:hAnsi="Times New Roman"/>
          <w:bCs/>
          <w:sz w:val="22"/>
        </w:rPr>
        <w:t xml:space="preserve"> </w:t>
      </w:r>
      <w:r w:rsidR="00E51100">
        <w:rPr>
          <w:rFonts w:ascii="Times New Roman" w:hAnsi="Times New Roman"/>
          <w:bCs/>
          <w:sz w:val="22"/>
        </w:rPr>
        <w:t>without the risk of</w:t>
      </w:r>
      <w:r w:rsidR="00B71914" w:rsidRPr="002929CA">
        <w:rPr>
          <w:rFonts w:ascii="Times New Roman" w:hAnsi="Times New Roman"/>
          <w:bCs/>
          <w:sz w:val="22"/>
        </w:rPr>
        <w:t xml:space="preserve"> graft-versus-host disease</w:t>
      </w:r>
      <w:r w:rsidR="00EA23D4" w:rsidRPr="002929CA">
        <w:rPr>
          <w:rFonts w:ascii="Times New Roman" w:hAnsi="Times New Roman"/>
          <w:bCs/>
          <w:sz w:val="22"/>
        </w:rPr>
        <w:t xml:space="preserve"> (GVHD)</w:t>
      </w:r>
      <w:r w:rsidR="00C644B0" w:rsidRPr="002929CA">
        <w:rPr>
          <w:rFonts w:ascii="Times New Roman" w:hAnsi="Times New Roman"/>
          <w:bCs/>
          <w:sz w:val="22"/>
        </w:rPr>
        <w:t>. However</w:t>
      </w:r>
      <w:r w:rsidR="00EB54AC" w:rsidRPr="002929CA">
        <w:rPr>
          <w:rFonts w:ascii="Times New Roman" w:hAnsi="Times New Roman"/>
          <w:bCs/>
          <w:sz w:val="22"/>
        </w:rPr>
        <w:t xml:space="preserve">, </w:t>
      </w:r>
      <w:r w:rsidR="007567F3" w:rsidRPr="002929CA">
        <w:rPr>
          <w:rFonts w:ascii="Times New Roman" w:hAnsi="Times New Roman"/>
          <w:bCs/>
          <w:sz w:val="22"/>
        </w:rPr>
        <w:t xml:space="preserve">alloSCT using </w:t>
      </w:r>
      <w:r w:rsidR="00B46B01" w:rsidRPr="002929CA">
        <w:rPr>
          <w:rFonts w:ascii="Times New Roman" w:hAnsi="Times New Roman"/>
          <w:bCs/>
          <w:sz w:val="22"/>
        </w:rPr>
        <w:t xml:space="preserve">NMA </w:t>
      </w:r>
      <w:r w:rsidR="00041C93" w:rsidRPr="002929CA">
        <w:rPr>
          <w:rFonts w:ascii="Times New Roman" w:hAnsi="Times New Roman"/>
          <w:bCs/>
          <w:sz w:val="22"/>
        </w:rPr>
        <w:t>conditioning</w:t>
      </w:r>
      <w:r w:rsidR="00C3582D" w:rsidRPr="002929CA">
        <w:rPr>
          <w:rFonts w:ascii="Times New Roman" w:hAnsi="Times New Roman"/>
          <w:bCs/>
          <w:sz w:val="22"/>
        </w:rPr>
        <w:t xml:space="preserve"> </w:t>
      </w:r>
      <w:r w:rsidR="00242A11" w:rsidRPr="002929CA">
        <w:rPr>
          <w:rFonts w:ascii="Times New Roman" w:hAnsi="Times New Roman"/>
          <w:bCs/>
          <w:sz w:val="22"/>
        </w:rPr>
        <w:t>had been</w:t>
      </w:r>
      <w:r w:rsidR="00A121CC" w:rsidRPr="002929CA">
        <w:rPr>
          <w:rFonts w:ascii="Times New Roman" w:hAnsi="Times New Roman"/>
          <w:bCs/>
          <w:sz w:val="22"/>
        </w:rPr>
        <w:t xml:space="preserve"> </w:t>
      </w:r>
      <w:r w:rsidR="00C3582D" w:rsidRPr="002929CA">
        <w:rPr>
          <w:rFonts w:ascii="Times New Roman" w:hAnsi="Times New Roman"/>
          <w:bCs/>
          <w:sz w:val="22"/>
        </w:rPr>
        <w:t xml:space="preserve">rarely applied to </w:t>
      </w:r>
      <w:r w:rsidR="00041C93" w:rsidRPr="002929CA">
        <w:rPr>
          <w:rFonts w:ascii="Times New Roman" w:hAnsi="Times New Roman"/>
          <w:bCs/>
          <w:sz w:val="22"/>
        </w:rPr>
        <w:t>β-</w:t>
      </w:r>
      <w:r w:rsidR="00C3582D" w:rsidRPr="002929CA">
        <w:rPr>
          <w:rFonts w:ascii="Times New Roman" w:hAnsi="Times New Roman"/>
          <w:bCs/>
          <w:sz w:val="22"/>
        </w:rPr>
        <w:t>thalassemia major</w:t>
      </w:r>
      <w:r w:rsidR="007F207C" w:rsidRPr="002929CA">
        <w:rPr>
          <w:rFonts w:ascii="Times New Roman" w:hAnsi="Times New Roman"/>
          <w:bCs/>
          <w:sz w:val="22"/>
        </w:rPr>
        <w:t xml:space="preserve"> (</w:t>
      </w:r>
      <w:r w:rsidR="00041C93" w:rsidRPr="002929CA">
        <w:rPr>
          <w:rFonts w:ascii="Times New Roman" w:hAnsi="Times New Roman"/>
          <w:bCs/>
          <w:sz w:val="22"/>
        </w:rPr>
        <w:t>β-</w:t>
      </w:r>
      <w:r w:rsidR="007F207C" w:rsidRPr="002929CA">
        <w:rPr>
          <w:rFonts w:ascii="Times New Roman" w:hAnsi="Times New Roman"/>
          <w:bCs/>
          <w:sz w:val="22"/>
        </w:rPr>
        <w:t>TM)</w:t>
      </w:r>
      <w:r w:rsidR="00041C93" w:rsidRPr="002929CA">
        <w:rPr>
          <w:rFonts w:ascii="Times New Roman" w:hAnsi="Times New Roman"/>
          <w:bCs/>
          <w:sz w:val="22"/>
        </w:rPr>
        <w:t xml:space="preserve"> patients</w:t>
      </w:r>
      <w:r w:rsidR="00B71914" w:rsidRPr="002929CA">
        <w:rPr>
          <w:rFonts w:ascii="Times New Roman" w:hAnsi="Times New Roman"/>
          <w:bCs/>
          <w:sz w:val="22"/>
        </w:rPr>
        <w:t>.</w:t>
      </w:r>
      <w:r w:rsidR="00B75131" w:rsidRPr="002929CA">
        <w:rPr>
          <w:rFonts w:ascii="Times New Roman" w:hAnsi="Times New Roman"/>
          <w:bCs/>
          <w:sz w:val="22"/>
        </w:rPr>
        <w:t xml:space="preserve"> </w:t>
      </w:r>
    </w:p>
    <w:p w14:paraId="344D12D0" w14:textId="3CEE74C4" w:rsidR="000C4F8B" w:rsidRDefault="000C4F8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406387">
        <w:rPr>
          <w:rFonts w:ascii="Times New Roman" w:hAnsi="Times New Roman"/>
          <w:b/>
          <w:sz w:val="22"/>
        </w:rPr>
        <w:t>Methods:</w:t>
      </w:r>
      <w:r>
        <w:rPr>
          <w:rFonts w:ascii="Times New Roman" w:hAnsi="Times New Roman"/>
          <w:bCs/>
          <w:sz w:val="22"/>
        </w:rPr>
        <w:t xml:space="preserve"> </w:t>
      </w:r>
      <w:r w:rsidR="007D025E">
        <w:rPr>
          <w:rFonts w:ascii="Times New Roman" w:hAnsi="Times New Roman"/>
          <w:bCs/>
          <w:sz w:val="22"/>
        </w:rPr>
        <w:t>T</w:t>
      </w:r>
      <w:r w:rsidR="00110843" w:rsidRPr="002929CA">
        <w:rPr>
          <w:rFonts w:ascii="Times New Roman" w:hAnsi="Times New Roman"/>
          <w:bCs/>
          <w:sz w:val="22"/>
        </w:rPr>
        <w:t xml:space="preserve">o </w:t>
      </w:r>
      <w:r w:rsidR="0065479C" w:rsidRPr="002929CA">
        <w:rPr>
          <w:rFonts w:ascii="Times New Roman" w:hAnsi="Times New Roman"/>
          <w:bCs/>
          <w:sz w:val="22"/>
        </w:rPr>
        <w:t xml:space="preserve">avoid </w:t>
      </w:r>
      <w:r w:rsidR="00C3582D" w:rsidRPr="002929CA">
        <w:rPr>
          <w:rFonts w:ascii="Times New Roman" w:hAnsi="Times New Roman"/>
          <w:bCs/>
          <w:sz w:val="22"/>
        </w:rPr>
        <w:t>prolonged immunosuppression</w:t>
      </w:r>
      <w:r w:rsidR="00110843" w:rsidRPr="002929CA">
        <w:rPr>
          <w:rFonts w:ascii="Times New Roman" w:hAnsi="Times New Roman"/>
          <w:bCs/>
          <w:sz w:val="22"/>
        </w:rPr>
        <w:t xml:space="preserve">, </w:t>
      </w:r>
      <w:r w:rsidR="00041C93" w:rsidRPr="002929CA">
        <w:rPr>
          <w:rFonts w:ascii="Times New Roman" w:hAnsi="Times New Roman"/>
          <w:bCs/>
          <w:sz w:val="22"/>
        </w:rPr>
        <w:t xml:space="preserve">we developed </w:t>
      </w:r>
      <w:r w:rsidR="00110843" w:rsidRPr="002929CA">
        <w:rPr>
          <w:rFonts w:ascii="Times New Roman" w:hAnsi="Times New Roman"/>
          <w:bCs/>
          <w:sz w:val="22"/>
        </w:rPr>
        <w:t>a</w:t>
      </w:r>
      <w:r w:rsidR="00A121CC" w:rsidRPr="002929CA">
        <w:rPr>
          <w:rFonts w:ascii="Times New Roman" w:hAnsi="Times New Roman"/>
          <w:bCs/>
          <w:sz w:val="22"/>
        </w:rPr>
        <w:t xml:space="preserve"> </w:t>
      </w:r>
      <w:r w:rsidR="00B75131" w:rsidRPr="002929CA">
        <w:rPr>
          <w:rFonts w:ascii="Times New Roman" w:hAnsi="Times New Roman"/>
          <w:bCs/>
          <w:sz w:val="22"/>
        </w:rPr>
        <w:t>two-stage strategy</w:t>
      </w:r>
      <w:r w:rsidR="007D025E">
        <w:rPr>
          <w:rFonts w:ascii="Times New Roman" w:hAnsi="Times New Roman"/>
          <w:bCs/>
          <w:sz w:val="22"/>
        </w:rPr>
        <w:t>. M</w:t>
      </w:r>
      <w:r w:rsidR="00B75131" w:rsidRPr="002929CA">
        <w:rPr>
          <w:rFonts w:ascii="Times New Roman" w:hAnsi="Times New Roman"/>
          <w:bCs/>
          <w:sz w:val="22"/>
        </w:rPr>
        <w:t xml:space="preserve">ixed donor chimerism </w:t>
      </w:r>
      <w:r w:rsidR="00110843" w:rsidRPr="002929CA">
        <w:rPr>
          <w:rFonts w:ascii="Times New Roman" w:hAnsi="Times New Roman"/>
          <w:bCs/>
          <w:sz w:val="22"/>
        </w:rPr>
        <w:t xml:space="preserve">was </w:t>
      </w:r>
      <w:r w:rsidR="0065479C" w:rsidRPr="002929CA">
        <w:rPr>
          <w:rFonts w:ascii="Times New Roman" w:hAnsi="Times New Roman"/>
          <w:bCs/>
          <w:sz w:val="22"/>
        </w:rPr>
        <w:t xml:space="preserve">initially </w:t>
      </w:r>
      <w:r w:rsidR="00110843" w:rsidRPr="002929CA">
        <w:rPr>
          <w:rFonts w:ascii="Times New Roman" w:hAnsi="Times New Roman"/>
          <w:bCs/>
          <w:sz w:val="22"/>
        </w:rPr>
        <w:t xml:space="preserve">achieved </w:t>
      </w:r>
      <w:r w:rsidR="00B75131" w:rsidRPr="002929CA">
        <w:rPr>
          <w:rFonts w:ascii="Times New Roman" w:hAnsi="Times New Roman"/>
          <w:bCs/>
          <w:sz w:val="22"/>
        </w:rPr>
        <w:t xml:space="preserve">using </w:t>
      </w:r>
      <w:r w:rsidR="0065479C" w:rsidRPr="002929CA">
        <w:rPr>
          <w:rFonts w:ascii="Times New Roman" w:hAnsi="Times New Roman"/>
          <w:bCs/>
          <w:sz w:val="22"/>
        </w:rPr>
        <w:t xml:space="preserve">the </w:t>
      </w:r>
      <w:r w:rsidR="00B75131" w:rsidRPr="002929CA">
        <w:rPr>
          <w:rFonts w:ascii="Times New Roman" w:hAnsi="Times New Roman"/>
          <w:bCs/>
          <w:sz w:val="22"/>
        </w:rPr>
        <w:t>protocol</w:t>
      </w:r>
      <w:r w:rsidR="0065479C" w:rsidRPr="002929CA">
        <w:rPr>
          <w:rFonts w:ascii="Times New Roman" w:hAnsi="Times New Roman"/>
          <w:bCs/>
          <w:sz w:val="22"/>
        </w:rPr>
        <w:t xml:space="preserve"> developed by </w:t>
      </w:r>
      <w:r w:rsidR="00242A11" w:rsidRPr="002929CA">
        <w:rPr>
          <w:rFonts w:ascii="Times New Roman" w:hAnsi="Times New Roman"/>
          <w:bCs/>
          <w:sz w:val="22"/>
        </w:rPr>
        <w:t>the NIH</w:t>
      </w:r>
      <w:r w:rsidR="007567F3" w:rsidRPr="002929CA">
        <w:rPr>
          <w:rFonts w:ascii="Times New Roman" w:hAnsi="Times New Roman"/>
          <w:bCs/>
          <w:sz w:val="22"/>
        </w:rPr>
        <w:t xml:space="preserve">. </w:t>
      </w:r>
      <w:r w:rsidR="00242A11" w:rsidRPr="002929CA">
        <w:rPr>
          <w:rFonts w:ascii="Times New Roman" w:hAnsi="Times New Roman"/>
          <w:bCs/>
          <w:sz w:val="22"/>
        </w:rPr>
        <w:t>T</w:t>
      </w:r>
      <w:r w:rsidR="007567F3" w:rsidRPr="002929CA">
        <w:rPr>
          <w:rFonts w:ascii="Times New Roman" w:hAnsi="Times New Roman"/>
          <w:bCs/>
          <w:sz w:val="22"/>
        </w:rPr>
        <w:t xml:space="preserve">hereafter, we </w:t>
      </w:r>
      <w:r w:rsidR="00B75131" w:rsidRPr="002929CA">
        <w:rPr>
          <w:rFonts w:ascii="Times New Roman" w:hAnsi="Times New Roman"/>
          <w:bCs/>
          <w:sz w:val="22"/>
        </w:rPr>
        <w:t>facilitat</w:t>
      </w:r>
      <w:r w:rsidR="007567F3" w:rsidRPr="002929CA">
        <w:rPr>
          <w:rFonts w:ascii="Times New Roman" w:hAnsi="Times New Roman"/>
          <w:bCs/>
          <w:sz w:val="22"/>
        </w:rPr>
        <w:t>ed</w:t>
      </w:r>
      <w:r w:rsidR="00B75131" w:rsidRPr="002929CA">
        <w:rPr>
          <w:rFonts w:ascii="Times New Roman" w:hAnsi="Times New Roman"/>
          <w:bCs/>
          <w:sz w:val="22"/>
        </w:rPr>
        <w:t xml:space="preserve"> donor chimerism </w:t>
      </w:r>
      <w:r w:rsidR="0065479C" w:rsidRPr="002929CA">
        <w:rPr>
          <w:rFonts w:ascii="Times New Roman" w:hAnsi="Times New Roman"/>
          <w:bCs/>
          <w:sz w:val="22"/>
        </w:rPr>
        <w:t xml:space="preserve">using </w:t>
      </w:r>
      <w:r w:rsidR="00041C93" w:rsidRPr="002929CA">
        <w:rPr>
          <w:rFonts w:ascii="Times New Roman" w:hAnsi="Times New Roman"/>
          <w:bCs/>
          <w:sz w:val="22"/>
        </w:rPr>
        <w:t xml:space="preserve">the optional </w:t>
      </w:r>
      <w:r w:rsidR="00B75131" w:rsidRPr="002929CA">
        <w:rPr>
          <w:rFonts w:ascii="Times New Roman" w:hAnsi="Times New Roman"/>
          <w:bCs/>
          <w:sz w:val="22"/>
        </w:rPr>
        <w:t>reinforced stem cell</w:t>
      </w:r>
      <w:r w:rsidR="00E51100">
        <w:rPr>
          <w:rFonts w:ascii="Times New Roman" w:hAnsi="Times New Roman"/>
          <w:bCs/>
          <w:sz w:val="22"/>
        </w:rPr>
        <w:t xml:space="preserve"> (SC)</w:t>
      </w:r>
      <w:r w:rsidR="00B75131" w:rsidRPr="002929CA">
        <w:rPr>
          <w:rFonts w:ascii="Times New Roman" w:hAnsi="Times New Roman"/>
          <w:bCs/>
          <w:sz w:val="22"/>
        </w:rPr>
        <w:t xml:space="preserve"> infusion in case</w:t>
      </w:r>
      <w:r w:rsidR="0065479C" w:rsidRPr="002929CA">
        <w:rPr>
          <w:rFonts w:ascii="Times New Roman" w:hAnsi="Times New Roman"/>
          <w:bCs/>
          <w:sz w:val="22"/>
        </w:rPr>
        <w:t>s</w:t>
      </w:r>
      <w:r w:rsidR="00E51100">
        <w:rPr>
          <w:rFonts w:ascii="Times New Roman" w:hAnsi="Times New Roman"/>
          <w:bCs/>
          <w:sz w:val="22"/>
        </w:rPr>
        <w:t xml:space="preserve"> </w:t>
      </w:r>
      <w:r w:rsidR="0065479C" w:rsidRPr="002929CA">
        <w:rPr>
          <w:rFonts w:ascii="Times New Roman" w:hAnsi="Times New Roman"/>
          <w:bCs/>
          <w:sz w:val="22"/>
        </w:rPr>
        <w:t xml:space="preserve">requiring </w:t>
      </w:r>
      <w:r w:rsidR="00B75131" w:rsidRPr="002929CA">
        <w:rPr>
          <w:rFonts w:ascii="Times New Roman" w:hAnsi="Times New Roman"/>
          <w:bCs/>
          <w:sz w:val="22"/>
        </w:rPr>
        <w:t>pro</w:t>
      </w:r>
      <w:r w:rsidR="00AA5249" w:rsidRPr="002929CA">
        <w:rPr>
          <w:rFonts w:ascii="Times New Roman" w:hAnsi="Times New Roman"/>
          <w:bCs/>
          <w:sz w:val="22"/>
        </w:rPr>
        <w:t>tracted</w:t>
      </w:r>
      <w:r w:rsidR="00B75131" w:rsidRPr="002929CA">
        <w:rPr>
          <w:rFonts w:ascii="Times New Roman" w:hAnsi="Times New Roman"/>
          <w:bCs/>
          <w:sz w:val="22"/>
        </w:rPr>
        <w:t xml:space="preserve"> </w:t>
      </w:r>
      <w:r w:rsidR="00E51100">
        <w:rPr>
          <w:rFonts w:ascii="Times New Roman" w:hAnsi="Times New Roman"/>
          <w:bCs/>
          <w:sz w:val="22"/>
        </w:rPr>
        <w:t>immuno-</w:t>
      </w:r>
      <w:r w:rsidR="00B75131" w:rsidRPr="002929CA">
        <w:rPr>
          <w:rFonts w:ascii="Times New Roman" w:hAnsi="Times New Roman"/>
          <w:bCs/>
          <w:sz w:val="22"/>
        </w:rPr>
        <w:t>suppression</w:t>
      </w:r>
      <w:r w:rsidR="007567F3" w:rsidRPr="002929CA">
        <w:rPr>
          <w:rFonts w:ascii="Times New Roman" w:hAnsi="Times New Roman"/>
          <w:bCs/>
          <w:sz w:val="22"/>
        </w:rPr>
        <w:t xml:space="preserve"> or experiencing impeding graft failure</w:t>
      </w:r>
      <w:r w:rsidR="007D1C44" w:rsidRPr="002929CA">
        <w:rPr>
          <w:rFonts w:ascii="Times New Roman" w:hAnsi="Times New Roman"/>
          <w:bCs/>
          <w:sz w:val="22"/>
        </w:rPr>
        <w:t>.</w:t>
      </w:r>
      <w:r w:rsidR="00BD2927" w:rsidRPr="002929CA">
        <w:rPr>
          <w:rFonts w:ascii="Times New Roman" w:hAnsi="Times New Roman"/>
          <w:bCs/>
          <w:sz w:val="22"/>
        </w:rPr>
        <w:t xml:space="preserve"> </w:t>
      </w:r>
    </w:p>
    <w:p w14:paraId="4AFA119F" w14:textId="1FF864F0" w:rsidR="000C4F8B" w:rsidRDefault="000C4F8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406387">
        <w:rPr>
          <w:rFonts w:ascii="Times New Roman" w:hAnsi="Times New Roman"/>
          <w:b/>
          <w:sz w:val="22"/>
        </w:rPr>
        <w:t>Results:</w:t>
      </w:r>
      <w:r>
        <w:rPr>
          <w:rFonts w:ascii="Times New Roman" w:hAnsi="Times New Roman"/>
          <w:bCs/>
          <w:sz w:val="22"/>
        </w:rPr>
        <w:t xml:space="preserve"> </w:t>
      </w:r>
      <w:r w:rsidR="007567F3" w:rsidRPr="002929CA">
        <w:rPr>
          <w:rFonts w:ascii="Times New Roman" w:hAnsi="Times New Roman"/>
          <w:bCs/>
          <w:sz w:val="22"/>
        </w:rPr>
        <w:t xml:space="preserve">In this study, </w:t>
      </w:r>
      <w:r w:rsidR="007567F3" w:rsidRPr="002929CA">
        <w:rPr>
          <w:rFonts w:ascii="Times New Roman" w:hAnsi="Times New Roman"/>
          <w:sz w:val="22"/>
        </w:rPr>
        <w:t>β-</w:t>
      </w:r>
      <w:r w:rsidR="007567F3" w:rsidRPr="002929CA">
        <w:rPr>
          <w:rFonts w:ascii="Times New Roman" w:hAnsi="Times New Roman"/>
          <w:bCs/>
          <w:sz w:val="22"/>
        </w:rPr>
        <w:t>TM (n</w:t>
      </w:r>
      <w:r w:rsidR="007D025E">
        <w:rPr>
          <w:rFonts w:ascii="Times New Roman" w:hAnsi="Times New Roman"/>
          <w:bCs/>
          <w:sz w:val="22"/>
        </w:rPr>
        <w:t xml:space="preserve"> </w:t>
      </w:r>
      <w:r w:rsidR="007567F3" w:rsidRPr="002929CA">
        <w:rPr>
          <w:rFonts w:ascii="Times New Roman" w:hAnsi="Times New Roman"/>
          <w:bCs/>
          <w:sz w:val="22"/>
        </w:rPr>
        <w:t>=</w:t>
      </w:r>
      <w:r w:rsidR="007D025E">
        <w:rPr>
          <w:rFonts w:ascii="Times New Roman" w:hAnsi="Times New Roman"/>
          <w:bCs/>
          <w:sz w:val="22"/>
        </w:rPr>
        <w:t xml:space="preserve"> </w:t>
      </w:r>
      <w:r w:rsidR="007567F3" w:rsidRPr="002929CA">
        <w:rPr>
          <w:rFonts w:ascii="Times New Roman" w:hAnsi="Times New Roman"/>
          <w:bCs/>
          <w:sz w:val="22"/>
        </w:rPr>
        <w:t>9) and SCD (n</w:t>
      </w:r>
      <w:r w:rsidR="007D025E">
        <w:rPr>
          <w:rFonts w:ascii="Times New Roman" w:hAnsi="Times New Roman"/>
          <w:bCs/>
          <w:sz w:val="22"/>
        </w:rPr>
        <w:t xml:space="preserve"> </w:t>
      </w:r>
      <w:r w:rsidR="007567F3" w:rsidRPr="002929CA">
        <w:rPr>
          <w:rFonts w:ascii="Times New Roman" w:hAnsi="Times New Roman"/>
          <w:bCs/>
          <w:sz w:val="22"/>
        </w:rPr>
        <w:t>=</w:t>
      </w:r>
      <w:r w:rsidR="007D025E">
        <w:rPr>
          <w:rFonts w:ascii="Times New Roman" w:hAnsi="Times New Roman"/>
          <w:bCs/>
          <w:sz w:val="22"/>
        </w:rPr>
        <w:t xml:space="preserve"> </w:t>
      </w:r>
      <w:r w:rsidR="007567F3" w:rsidRPr="002929CA">
        <w:rPr>
          <w:rFonts w:ascii="Times New Roman" w:hAnsi="Times New Roman"/>
          <w:bCs/>
          <w:sz w:val="22"/>
        </w:rPr>
        <w:t xml:space="preserve">4) patients were equally effectively treated </w:t>
      </w:r>
      <w:r w:rsidR="001D4CCB" w:rsidRPr="002929CA">
        <w:rPr>
          <w:rFonts w:ascii="Times New Roman" w:hAnsi="Times New Roman"/>
          <w:bCs/>
          <w:sz w:val="22"/>
        </w:rPr>
        <w:t>with</w:t>
      </w:r>
      <w:r w:rsidR="007567F3" w:rsidRPr="002929CA">
        <w:rPr>
          <w:rFonts w:ascii="Times New Roman" w:hAnsi="Times New Roman"/>
          <w:bCs/>
          <w:sz w:val="22"/>
        </w:rPr>
        <w:t xml:space="preserve"> eradicating the abnormal hemoglobin phenotype. </w:t>
      </w:r>
      <w:r w:rsidR="002929CA">
        <w:rPr>
          <w:rFonts w:ascii="Times New Roman" w:hAnsi="Times New Roman"/>
          <w:bCs/>
          <w:sz w:val="22"/>
        </w:rPr>
        <w:t xml:space="preserve">Five patients, including </w:t>
      </w:r>
      <w:r w:rsidR="007D025E">
        <w:rPr>
          <w:rFonts w:ascii="Times New Roman" w:hAnsi="Times New Roman"/>
          <w:bCs/>
          <w:sz w:val="22"/>
        </w:rPr>
        <w:t>four</w:t>
      </w:r>
      <w:r w:rsidR="002929CA">
        <w:rPr>
          <w:rFonts w:ascii="Times New Roman" w:hAnsi="Times New Roman"/>
          <w:bCs/>
          <w:sz w:val="22"/>
        </w:rPr>
        <w:t xml:space="preserve"> </w:t>
      </w:r>
      <w:r w:rsidR="002929CA" w:rsidRPr="002929CA">
        <w:rPr>
          <w:rFonts w:ascii="Times New Roman" w:hAnsi="Times New Roman"/>
          <w:sz w:val="22"/>
        </w:rPr>
        <w:t>β-</w:t>
      </w:r>
      <w:r w:rsidR="002929CA" w:rsidRPr="002929CA">
        <w:rPr>
          <w:rFonts w:ascii="Times New Roman" w:hAnsi="Times New Roman"/>
          <w:bCs/>
          <w:sz w:val="22"/>
        </w:rPr>
        <w:t>TM</w:t>
      </w:r>
      <w:r w:rsidR="002929CA">
        <w:rPr>
          <w:rFonts w:ascii="Times New Roman" w:hAnsi="Times New Roman"/>
          <w:bCs/>
          <w:sz w:val="22"/>
        </w:rPr>
        <w:t xml:space="preserve">, achieved </w:t>
      </w:r>
      <w:r w:rsidR="00350F85" w:rsidRPr="002929CA">
        <w:rPr>
          <w:rFonts w:ascii="Times New Roman" w:hAnsi="Times New Roman"/>
          <w:bCs/>
          <w:sz w:val="22"/>
        </w:rPr>
        <w:t xml:space="preserve">stable </w:t>
      </w:r>
      <w:r w:rsidR="00962E76" w:rsidRPr="002929CA">
        <w:rPr>
          <w:rFonts w:ascii="Times New Roman" w:hAnsi="Times New Roman"/>
          <w:bCs/>
          <w:sz w:val="22"/>
        </w:rPr>
        <w:t>mixed chimerism</w:t>
      </w:r>
      <w:r w:rsidR="0077262B" w:rsidRPr="002929CA">
        <w:rPr>
          <w:rFonts w:ascii="Times New Roman" w:hAnsi="Times New Roman"/>
          <w:bCs/>
          <w:sz w:val="22"/>
        </w:rPr>
        <w:t xml:space="preserve"> </w:t>
      </w:r>
      <w:r w:rsidR="002929CA">
        <w:rPr>
          <w:rFonts w:ascii="Times New Roman" w:hAnsi="Times New Roman"/>
          <w:bCs/>
          <w:sz w:val="22"/>
        </w:rPr>
        <w:t xml:space="preserve">without receiving optional </w:t>
      </w:r>
      <w:r w:rsidR="00E51100">
        <w:rPr>
          <w:rFonts w:ascii="Times New Roman" w:hAnsi="Times New Roman"/>
          <w:bCs/>
          <w:sz w:val="22"/>
        </w:rPr>
        <w:t>reinforced SC</w:t>
      </w:r>
      <w:r w:rsidR="002929CA">
        <w:rPr>
          <w:rFonts w:ascii="Times New Roman" w:hAnsi="Times New Roman"/>
          <w:bCs/>
          <w:sz w:val="22"/>
        </w:rPr>
        <w:t xml:space="preserve"> infusion</w:t>
      </w:r>
      <w:r w:rsidR="00350F85" w:rsidRPr="002929CA">
        <w:rPr>
          <w:rFonts w:ascii="Times New Roman" w:hAnsi="Times New Roman"/>
          <w:bCs/>
          <w:sz w:val="22"/>
        </w:rPr>
        <w:t xml:space="preserve">. </w:t>
      </w:r>
      <w:r w:rsidR="00742685">
        <w:rPr>
          <w:rFonts w:ascii="Times New Roman" w:hAnsi="Times New Roman"/>
          <w:bCs/>
          <w:sz w:val="22"/>
        </w:rPr>
        <w:t>All five</w:t>
      </w:r>
      <w:r w:rsidR="007567F3" w:rsidRPr="002929CA">
        <w:rPr>
          <w:rFonts w:ascii="Times New Roman" w:hAnsi="Times New Roman"/>
          <w:bCs/>
          <w:sz w:val="22"/>
        </w:rPr>
        <w:t xml:space="preserve"> patients</w:t>
      </w:r>
      <w:r w:rsidR="00E01556" w:rsidRPr="002929CA">
        <w:rPr>
          <w:rFonts w:ascii="Times New Roman" w:hAnsi="Times New Roman"/>
          <w:bCs/>
          <w:sz w:val="22"/>
        </w:rPr>
        <w:t xml:space="preserve"> </w:t>
      </w:r>
      <w:r w:rsidR="00AA4450">
        <w:rPr>
          <w:rFonts w:ascii="Times New Roman" w:hAnsi="Times New Roman"/>
          <w:bCs/>
          <w:sz w:val="22"/>
        </w:rPr>
        <w:t xml:space="preserve">that received </w:t>
      </w:r>
      <w:r w:rsidR="007567F3" w:rsidRPr="002929CA">
        <w:rPr>
          <w:rFonts w:ascii="Times New Roman" w:hAnsi="Times New Roman"/>
          <w:bCs/>
          <w:sz w:val="22"/>
        </w:rPr>
        <w:t xml:space="preserve">optional </w:t>
      </w:r>
      <w:r w:rsidR="00E01556" w:rsidRPr="002929CA">
        <w:rPr>
          <w:rFonts w:ascii="Times New Roman" w:hAnsi="Times New Roman"/>
          <w:bCs/>
          <w:sz w:val="22"/>
        </w:rPr>
        <w:t>reinforced infusion recipients achieved complete</w:t>
      </w:r>
      <w:r w:rsidR="00E51100">
        <w:rPr>
          <w:rFonts w:ascii="Times New Roman" w:hAnsi="Times New Roman"/>
          <w:bCs/>
          <w:sz w:val="22"/>
        </w:rPr>
        <w:t xml:space="preserve"> (n</w:t>
      </w:r>
      <w:r w:rsidR="007D025E">
        <w:rPr>
          <w:rFonts w:ascii="Times New Roman" w:hAnsi="Times New Roman"/>
          <w:bCs/>
          <w:sz w:val="22"/>
        </w:rPr>
        <w:t xml:space="preserve"> </w:t>
      </w:r>
      <w:r w:rsidR="00E51100">
        <w:rPr>
          <w:rFonts w:ascii="Times New Roman" w:hAnsi="Times New Roman"/>
          <w:bCs/>
          <w:sz w:val="22"/>
        </w:rPr>
        <w:t>=</w:t>
      </w:r>
      <w:r w:rsidR="007D025E">
        <w:rPr>
          <w:rFonts w:ascii="Times New Roman" w:hAnsi="Times New Roman"/>
          <w:bCs/>
          <w:sz w:val="22"/>
        </w:rPr>
        <w:t xml:space="preserve"> </w:t>
      </w:r>
      <w:r w:rsidR="00E51100">
        <w:rPr>
          <w:rFonts w:ascii="Times New Roman" w:hAnsi="Times New Roman"/>
          <w:bCs/>
          <w:sz w:val="22"/>
        </w:rPr>
        <w:t>4)</w:t>
      </w:r>
      <w:r w:rsidR="00C36628">
        <w:rPr>
          <w:rFonts w:ascii="Times New Roman" w:hAnsi="Times New Roman"/>
          <w:bCs/>
          <w:sz w:val="22"/>
        </w:rPr>
        <w:t xml:space="preserve"> or mixed</w:t>
      </w:r>
      <w:r w:rsidR="00E01556" w:rsidRPr="002929CA">
        <w:rPr>
          <w:rFonts w:ascii="Times New Roman" w:hAnsi="Times New Roman"/>
          <w:bCs/>
          <w:sz w:val="22"/>
        </w:rPr>
        <w:t xml:space="preserve"> chimerism</w:t>
      </w:r>
      <w:r w:rsidR="00E51100">
        <w:rPr>
          <w:rFonts w:ascii="Times New Roman" w:hAnsi="Times New Roman"/>
          <w:bCs/>
          <w:sz w:val="22"/>
        </w:rPr>
        <w:t xml:space="preserve"> (n</w:t>
      </w:r>
      <w:r w:rsidR="007D025E">
        <w:rPr>
          <w:rFonts w:ascii="Times New Roman" w:hAnsi="Times New Roman"/>
          <w:bCs/>
          <w:sz w:val="22"/>
        </w:rPr>
        <w:t xml:space="preserve"> </w:t>
      </w:r>
      <w:r w:rsidR="00E51100">
        <w:rPr>
          <w:rFonts w:ascii="Times New Roman" w:hAnsi="Times New Roman"/>
          <w:bCs/>
          <w:sz w:val="22"/>
        </w:rPr>
        <w:t>=</w:t>
      </w:r>
      <w:r w:rsidR="007D025E">
        <w:rPr>
          <w:rFonts w:ascii="Times New Roman" w:hAnsi="Times New Roman"/>
          <w:bCs/>
          <w:sz w:val="22"/>
        </w:rPr>
        <w:t xml:space="preserve"> </w:t>
      </w:r>
      <w:r w:rsidR="00E51100">
        <w:rPr>
          <w:rFonts w:ascii="Times New Roman" w:hAnsi="Times New Roman"/>
          <w:bCs/>
          <w:sz w:val="22"/>
        </w:rPr>
        <w:t>1)</w:t>
      </w:r>
      <w:r w:rsidR="00E01556" w:rsidRPr="002929CA">
        <w:rPr>
          <w:rFonts w:ascii="Times New Roman" w:hAnsi="Times New Roman"/>
          <w:bCs/>
          <w:sz w:val="22"/>
        </w:rPr>
        <w:t xml:space="preserve">. </w:t>
      </w:r>
      <w:r w:rsidR="0095425C" w:rsidRPr="002929CA">
        <w:rPr>
          <w:rFonts w:ascii="Times New Roman" w:hAnsi="Times New Roman"/>
          <w:bCs/>
          <w:sz w:val="22"/>
        </w:rPr>
        <w:t>The</w:t>
      </w:r>
      <w:r w:rsidR="00A121CC" w:rsidRPr="002929CA">
        <w:rPr>
          <w:rFonts w:ascii="Times New Roman" w:hAnsi="Times New Roman"/>
          <w:bCs/>
          <w:sz w:val="22"/>
        </w:rPr>
        <w:t xml:space="preserve"> </w:t>
      </w:r>
      <w:r w:rsidR="00964CAD" w:rsidRPr="002929CA">
        <w:rPr>
          <w:rFonts w:ascii="Times New Roman" w:hAnsi="Times New Roman"/>
          <w:sz w:val="22"/>
        </w:rPr>
        <w:t xml:space="preserve">overall survival </w:t>
      </w:r>
      <w:r w:rsidR="00A121CC" w:rsidRPr="002929CA">
        <w:rPr>
          <w:rFonts w:ascii="Times New Roman" w:hAnsi="Times New Roman"/>
          <w:sz w:val="22"/>
        </w:rPr>
        <w:t xml:space="preserve">rate </w:t>
      </w:r>
      <w:r w:rsidR="00964CAD" w:rsidRPr="002929CA">
        <w:rPr>
          <w:rFonts w:ascii="Times New Roman" w:hAnsi="Times New Roman"/>
          <w:sz w:val="22"/>
        </w:rPr>
        <w:t xml:space="preserve">and event-free survival at 4 years </w:t>
      </w:r>
      <w:r w:rsidR="00A121CC" w:rsidRPr="002929CA">
        <w:rPr>
          <w:rFonts w:ascii="Times New Roman" w:hAnsi="Times New Roman"/>
          <w:sz w:val="22"/>
        </w:rPr>
        <w:t xml:space="preserve">of </w:t>
      </w:r>
      <w:r w:rsidR="00964CAD" w:rsidRPr="002929CA">
        <w:rPr>
          <w:rFonts w:ascii="Times New Roman" w:hAnsi="Times New Roman"/>
          <w:sz w:val="22"/>
        </w:rPr>
        <w:t>91.7% (95% CI</w:t>
      </w:r>
      <w:r w:rsidR="00AA4450">
        <w:rPr>
          <w:rFonts w:ascii="Times New Roman" w:hAnsi="Times New Roman"/>
          <w:sz w:val="22"/>
        </w:rPr>
        <w:t>;</w:t>
      </w:r>
      <w:r w:rsidR="00964CAD" w:rsidRPr="002929CA">
        <w:rPr>
          <w:rFonts w:ascii="Times New Roman" w:hAnsi="Times New Roman"/>
          <w:sz w:val="22"/>
        </w:rPr>
        <w:t xml:space="preserve"> 53.9–98.8)</w:t>
      </w:r>
      <w:r w:rsidR="007567F3" w:rsidRPr="002929CA">
        <w:rPr>
          <w:rFonts w:ascii="Times New Roman" w:hAnsi="Times New Roman"/>
          <w:sz w:val="22"/>
        </w:rPr>
        <w:t xml:space="preserve"> in both</w:t>
      </w:r>
      <w:r w:rsidR="00AA4450">
        <w:rPr>
          <w:rFonts w:ascii="Times New Roman" w:hAnsi="Times New Roman"/>
          <w:sz w:val="22"/>
        </w:rPr>
        <w:t xml:space="preserve"> groups, </w:t>
      </w:r>
      <w:r w:rsidR="00A121CC" w:rsidRPr="002929CA">
        <w:rPr>
          <w:rFonts w:ascii="Times New Roman" w:hAnsi="Times New Roman"/>
          <w:sz w:val="22"/>
        </w:rPr>
        <w:t xml:space="preserve">with a </w:t>
      </w:r>
      <w:r w:rsidR="00964CAD" w:rsidRPr="002929CA">
        <w:rPr>
          <w:rFonts w:ascii="Times New Roman" w:hAnsi="Times New Roman"/>
          <w:sz w:val="22"/>
        </w:rPr>
        <w:t xml:space="preserve">thalassemia-free survival rate in β-TM patients </w:t>
      </w:r>
      <w:r w:rsidR="00A121CC" w:rsidRPr="002929CA">
        <w:rPr>
          <w:rFonts w:ascii="Times New Roman" w:hAnsi="Times New Roman"/>
          <w:sz w:val="22"/>
        </w:rPr>
        <w:t xml:space="preserve">of </w:t>
      </w:r>
      <w:r w:rsidR="0069105E" w:rsidRPr="002929CA">
        <w:rPr>
          <w:rFonts w:ascii="Times New Roman" w:hAnsi="Times New Roman"/>
          <w:sz w:val="22"/>
        </w:rPr>
        <w:t>87.5</w:t>
      </w:r>
      <w:r w:rsidR="00964CAD" w:rsidRPr="002929CA">
        <w:rPr>
          <w:rFonts w:ascii="Times New Roman" w:hAnsi="Times New Roman"/>
          <w:sz w:val="22"/>
        </w:rPr>
        <w:t>% (95% CI</w:t>
      </w:r>
      <w:r w:rsidR="00AA4450">
        <w:rPr>
          <w:rFonts w:ascii="Times New Roman" w:hAnsi="Times New Roman"/>
          <w:sz w:val="22"/>
        </w:rPr>
        <w:t>;</w:t>
      </w:r>
      <w:r w:rsidR="00964CAD" w:rsidRPr="002929CA">
        <w:rPr>
          <w:rFonts w:ascii="Times New Roman" w:hAnsi="Times New Roman"/>
          <w:sz w:val="22"/>
        </w:rPr>
        <w:t xml:space="preserve"> 38.7–98.1).</w:t>
      </w:r>
    </w:p>
    <w:p w14:paraId="1B988002" w14:textId="6E4DEB6A" w:rsidR="00996D7C" w:rsidRPr="002929CA" w:rsidRDefault="000C4F8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406387">
        <w:rPr>
          <w:rFonts w:ascii="Times New Roman" w:hAnsi="Times New Roman"/>
          <w:b/>
          <w:bCs/>
          <w:sz w:val="22"/>
        </w:rPr>
        <w:t>Conclusion:</w:t>
      </w:r>
      <w:r>
        <w:rPr>
          <w:rFonts w:ascii="Times New Roman" w:hAnsi="Times New Roman"/>
          <w:sz w:val="22"/>
        </w:rPr>
        <w:t xml:space="preserve"> </w:t>
      </w:r>
      <w:r w:rsidR="00A121CC" w:rsidRPr="002929CA">
        <w:rPr>
          <w:rFonts w:ascii="Times New Roman" w:hAnsi="Times New Roman"/>
          <w:sz w:val="22"/>
        </w:rPr>
        <w:t>T</w:t>
      </w:r>
      <w:r w:rsidR="005B596B" w:rsidRPr="002929CA">
        <w:rPr>
          <w:rFonts w:ascii="Times New Roman" w:hAnsi="Times New Roman"/>
          <w:sz w:val="22"/>
        </w:rPr>
        <w:t xml:space="preserve">his </w:t>
      </w:r>
      <w:r w:rsidR="00A121CC" w:rsidRPr="002929CA">
        <w:rPr>
          <w:rFonts w:ascii="Times New Roman" w:hAnsi="Times New Roman"/>
          <w:sz w:val="22"/>
        </w:rPr>
        <w:t xml:space="preserve">study </w:t>
      </w:r>
      <w:r w:rsidR="005B596B" w:rsidRPr="002929CA">
        <w:rPr>
          <w:rFonts w:ascii="Times New Roman" w:hAnsi="Times New Roman"/>
          <w:sz w:val="22"/>
        </w:rPr>
        <w:t xml:space="preserve">is the first </w:t>
      </w:r>
      <w:r w:rsidR="00A121CC" w:rsidRPr="002929CA">
        <w:rPr>
          <w:rFonts w:ascii="Times New Roman" w:hAnsi="Times New Roman"/>
          <w:sz w:val="22"/>
        </w:rPr>
        <w:t xml:space="preserve">to </w:t>
      </w:r>
      <w:r w:rsidR="005B596B" w:rsidRPr="002929CA">
        <w:rPr>
          <w:rFonts w:ascii="Times New Roman" w:hAnsi="Times New Roman"/>
          <w:sz w:val="22"/>
        </w:rPr>
        <w:t xml:space="preserve">report </w:t>
      </w:r>
      <w:r w:rsidR="00A121CC" w:rsidRPr="002929CA">
        <w:rPr>
          <w:rFonts w:ascii="Times New Roman" w:hAnsi="Times New Roman"/>
          <w:sz w:val="22"/>
        </w:rPr>
        <w:t xml:space="preserve">successful </w:t>
      </w:r>
      <w:r w:rsidR="005B596B" w:rsidRPr="002929CA">
        <w:rPr>
          <w:rFonts w:ascii="Times New Roman" w:hAnsi="Times New Roman"/>
          <w:sz w:val="22"/>
        </w:rPr>
        <w:t xml:space="preserve">NMA </w:t>
      </w:r>
      <w:r w:rsidR="007567F3" w:rsidRPr="002929CA">
        <w:rPr>
          <w:rFonts w:ascii="Times New Roman" w:hAnsi="Times New Roman"/>
          <w:sz w:val="22"/>
        </w:rPr>
        <w:t>conditioning allo</w:t>
      </w:r>
      <w:r w:rsidR="005B596B" w:rsidRPr="002929CA">
        <w:rPr>
          <w:rFonts w:ascii="Times New Roman" w:hAnsi="Times New Roman"/>
          <w:sz w:val="22"/>
        </w:rPr>
        <w:t xml:space="preserve">SCT to achieve stable </w:t>
      </w:r>
      <w:r w:rsidR="007567F3" w:rsidRPr="002929CA">
        <w:rPr>
          <w:rFonts w:ascii="Times New Roman" w:hAnsi="Times New Roman"/>
          <w:sz w:val="22"/>
        </w:rPr>
        <w:t xml:space="preserve">mixed chimerism </w:t>
      </w:r>
      <w:r w:rsidR="005B596B" w:rsidRPr="002929CA">
        <w:rPr>
          <w:rFonts w:ascii="Times New Roman" w:hAnsi="Times New Roman"/>
          <w:sz w:val="22"/>
        </w:rPr>
        <w:t>correct</w:t>
      </w:r>
      <w:r w:rsidR="007567F3" w:rsidRPr="002929CA">
        <w:rPr>
          <w:rFonts w:ascii="Times New Roman" w:hAnsi="Times New Roman"/>
          <w:sz w:val="22"/>
        </w:rPr>
        <w:t>ing</w:t>
      </w:r>
      <w:r w:rsidR="005B596B" w:rsidRPr="002929CA">
        <w:rPr>
          <w:rFonts w:ascii="Times New Roman" w:hAnsi="Times New Roman"/>
          <w:sz w:val="22"/>
        </w:rPr>
        <w:t xml:space="preserve"> </w:t>
      </w:r>
      <w:r w:rsidR="00AA4450">
        <w:rPr>
          <w:rFonts w:ascii="Times New Roman" w:hAnsi="Times New Roman"/>
          <w:sz w:val="22"/>
        </w:rPr>
        <w:t xml:space="preserve">the </w:t>
      </w:r>
      <w:r w:rsidR="005B596B" w:rsidRPr="002929CA">
        <w:rPr>
          <w:rFonts w:ascii="Times New Roman" w:hAnsi="Times New Roman"/>
          <w:sz w:val="22"/>
        </w:rPr>
        <w:t xml:space="preserve">abnormal hemoglobin phenotype </w:t>
      </w:r>
      <w:r w:rsidR="00A121CC" w:rsidRPr="002929CA">
        <w:rPr>
          <w:rFonts w:ascii="Times New Roman" w:hAnsi="Times New Roman"/>
          <w:sz w:val="22"/>
        </w:rPr>
        <w:t xml:space="preserve">in </w:t>
      </w:r>
      <w:r w:rsidR="005B596B" w:rsidRPr="002929CA">
        <w:rPr>
          <w:rFonts w:ascii="Times New Roman" w:hAnsi="Times New Roman"/>
          <w:sz w:val="22"/>
        </w:rPr>
        <w:t>adult</w:t>
      </w:r>
      <w:r w:rsidR="007567F3" w:rsidRPr="002929CA">
        <w:rPr>
          <w:rFonts w:ascii="Times New Roman" w:hAnsi="Times New Roman"/>
          <w:sz w:val="22"/>
        </w:rPr>
        <w:t xml:space="preserve"> </w:t>
      </w:r>
      <w:r w:rsidR="00156B6B" w:rsidRPr="002929CA">
        <w:rPr>
          <w:rFonts w:ascii="Times New Roman" w:hAnsi="Times New Roman"/>
          <w:sz w:val="22"/>
        </w:rPr>
        <w:t>β-</w:t>
      </w:r>
      <w:r w:rsidR="00156B6B" w:rsidRPr="002929CA">
        <w:rPr>
          <w:rFonts w:ascii="Times New Roman" w:hAnsi="Times New Roman"/>
          <w:bCs/>
          <w:sz w:val="22"/>
        </w:rPr>
        <w:t>TM</w:t>
      </w:r>
      <w:r w:rsidR="00E51100">
        <w:rPr>
          <w:rFonts w:ascii="Times New Roman" w:hAnsi="Times New Roman"/>
          <w:bCs/>
          <w:sz w:val="22"/>
        </w:rPr>
        <w:t xml:space="preserve"> patients</w:t>
      </w:r>
      <w:r w:rsidR="005B596B" w:rsidRPr="002929CA">
        <w:rPr>
          <w:rFonts w:ascii="Times New Roman" w:hAnsi="Times New Roman"/>
          <w:sz w:val="22"/>
        </w:rPr>
        <w:t>.</w:t>
      </w:r>
      <w:bookmarkEnd w:id="2"/>
    </w:p>
    <w:p w14:paraId="485E178A" w14:textId="6B3ED587" w:rsidR="007D1C44" w:rsidRPr="002929CA" w:rsidRDefault="007D1C44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6C7C3E25" w14:textId="333A33FB" w:rsidR="00757875" w:rsidRPr="000A3595" w:rsidRDefault="007D1C44" w:rsidP="000A3595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 w:hint="eastAsia"/>
          <w:b/>
          <w:bCs/>
          <w:sz w:val="22"/>
        </w:rPr>
        <w:t>K</w:t>
      </w:r>
      <w:r w:rsidRPr="002929CA">
        <w:rPr>
          <w:rFonts w:ascii="Times New Roman" w:hAnsi="Times New Roman"/>
          <w:b/>
          <w:bCs/>
          <w:sz w:val="22"/>
        </w:rPr>
        <w:t>eywords:</w:t>
      </w:r>
      <w:r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bCs/>
          <w:sz w:val="22"/>
        </w:rPr>
        <w:t xml:space="preserve">Nonmyeloablative conditioning, </w:t>
      </w:r>
      <w:r w:rsidR="00E51100" w:rsidRPr="002929CA">
        <w:rPr>
          <w:rFonts w:ascii="Times New Roman" w:hAnsi="Times New Roman"/>
          <w:bCs/>
          <w:sz w:val="22"/>
        </w:rPr>
        <w:t>β-</w:t>
      </w:r>
      <w:r w:rsidRPr="002929CA">
        <w:rPr>
          <w:rFonts w:ascii="Times New Roman" w:hAnsi="Times New Roman"/>
          <w:bCs/>
          <w:sz w:val="22"/>
        </w:rPr>
        <w:t>thalassemia major</w:t>
      </w:r>
      <w:r w:rsidR="00156B6B" w:rsidRPr="002929CA">
        <w:rPr>
          <w:rFonts w:ascii="Times New Roman" w:hAnsi="Times New Roman"/>
          <w:bCs/>
          <w:sz w:val="22"/>
        </w:rPr>
        <w:t>, sickle cell disease</w:t>
      </w:r>
      <w:r w:rsidRPr="002929CA">
        <w:rPr>
          <w:rFonts w:ascii="Times New Roman" w:hAnsi="Times New Roman"/>
          <w:bCs/>
          <w:sz w:val="22"/>
        </w:rPr>
        <w:t xml:space="preserve"> </w:t>
      </w:r>
      <w:r w:rsidR="00757875" w:rsidRPr="002929CA">
        <w:rPr>
          <w:rFonts w:ascii="Times New Roman" w:hAnsi="Times New Roman"/>
          <w:bCs/>
          <w:sz w:val="22"/>
        </w:rPr>
        <w:br w:type="page"/>
      </w:r>
    </w:p>
    <w:p w14:paraId="626CDD93" w14:textId="1794C5D6" w:rsidR="00BD2D66" w:rsidRPr="002929CA" w:rsidRDefault="00194B1A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2929CA">
        <w:rPr>
          <w:rFonts w:ascii="Times New Roman" w:hAnsi="Times New Roman"/>
          <w:b/>
          <w:sz w:val="22"/>
        </w:rPr>
        <w:lastRenderedPageBreak/>
        <w:t>1. INTROD</w:t>
      </w:r>
      <w:r w:rsidR="008F4757">
        <w:rPr>
          <w:rFonts w:ascii="Times New Roman" w:hAnsi="Times New Roman"/>
          <w:b/>
          <w:sz w:val="22"/>
        </w:rPr>
        <w:t>U</w:t>
      </w:r>
      <w:r w:rsidRPr="002929CA">
        <w:rPr>
          <w:rFonts w:ascii="Times New Roman" w:hAnsi="Times New Roman"/>
          <w:b/>
          <w:sz w:val="22"/>
        </w:rPr>
        <w:t>CTION</w:t>
      </w:r>
      <w:bookmarkStart w:id="3" w:name="_Hlk19919287"/>
    </w:p>
    <w:p w14:paraId="2BEF7E89" w14:textId="77777777" w:rsidR="0067072E" w:rsidRPr="002929CA" w:rsidRDefault="0067072E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2195CEDD" w14:textId="379D42D2" w:rsidR="004B41CF" w:rsidRPr="002929CA" w:rsidRDefault="00674D69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2929CA">
        <w:rPr>
          <w:rFonts w:ascii="Times New Roman" w:hAnsi="Times New Roman"/>
          <w:bCs/>
          <w:sz w:val="22"/>
        </w:rPr>
        <w:t>Allogeneic stem cell transplantation (</w:t>
      </w:r>
      <w:r w:rsidR="00EC4F40" w:rsidRPr="002929CA">
        <w:rPr>
          <w:rFonts w:ascii="Times New Roman" w:hAnsi="Times New Roman"/>
          <w:bCs/>
          <w:sz w:val="22"/>
        </w:rPr>
        <w:t>allo</w:t>
      </w:r>
      <w:r w:rsidRPr="002929CA">
        <w:rPr>
          <w:rFonts w:ascii="Times New Roman" w:hAnsi="Times New Roman"/>
          <w:bCs/>
          <w:sz w:val="22"/>
        </w:rPr>
        <w:t>SCT) remains curative treatment option for various disorders</w:t>
      </w:r>
      <w:r w:rsidR="00615F5C" w:rsidRPr="002929CA">
        <w:rPr>
          <w:rFonts w:ascii="Times New Roman" w:hAnsi="Times New Roman"/>
          <w:bCs/>
          <w:sz w:val="22"/>
        </w:rPr>
        <w:t>,</w:t>
      </w:r>
      <w:r w:rsidRPr="002929CA">
        <w:rPr>
          <w:rFonts w:ascii="Times New Roman" w:hAnsi="Times New Roman"/>
          <w:bCs/>
          <w:sz w:val="22"/>
        </w:rPr>
        <w:t xml:space="preserve"> including </w:t>
      </w:r>
      <w:r w:rsidR="006922D9" w:rsidRPr="002929CA">
        <w:rPr>
          <w:rFonts w:ascii="Times New Roman" w:hAnsi="Times New Roman"/>
          <w:bCs/>
          <w:sz w:val="22"/>
        </w:rPr>
        <w:t>benign and malignant</w:t>
      </w:r>
      <w:r w:rsidRPr="002929CA">
        <w:rPr>
          <w:rFonts w:ascii="Times New Roman" w:hAnsi="Times New Roman"/>
          <w:bCs/>
          <w:sz w:val="22"/>
        </w:rPr>
        <w:t xml:space="preserve"> hematologic </w:t>
      </w:r>
      <w:r w:rsidR="006922D9" w:rsidRPr="002929CA">
        <w:rPr>
          <w:rFonts w:ascii="Times New Roman" w:hAnsi="Times New Roman"/>
          <w:bCs/>
          <w:sz w:val="22"/>
        </w:rPr>
        <w:t>disease</w:t>
      </w:r>
      <w:r w:rsidRPr="002929CA">
        <w:rPr>
          <w:rFonts w:ascii="Times New Roman" w:hAnsi="Times New Roman"/>
          <w:bCs/>
          <w:sz w:val="22"/>
        </w:rPr>
        <w:t xml:space="preserve">. </w:t>
      </w:r>
      <w:r w:rsidR="00615F5C" w:rsidRPr="002929CA">
        <w:rPr>
          <w:rFonts w:ascii="Times New Roman" w:hAnsi="Times New Roman"/>
          <w:bCs/>
          <w:sz w:val="22"/>
        </w:rPr>
        <w:t xml:space="preserve">The </w:t>
      </w:r>
      <w:r w:rsidR="006922D9" w:rsidRPr="002929CA">
        <w:rPr>
          <w:rFonts w:ascii="Times New Roman" w:hAnsi="Times New Roman"/>
          <w:bCs/>
          <w:sz w:val="22"/>
        </w:rPr>
        <w:t>incidences</w:t>
      </w:r>
      <w:r w:rsidR="00615F5C" w:rsidRPr="002929CA">
        <w:rPr>
          <w:rFonts w:ascii="Times New Roman" w:hAnsi="Times New Roman"/>
          <w:bCs/>
          <w:sz w:val="22"/>
        </w:rPr>
        <w:t xml:space="preserve"> of t</w:t>
      </w:r>
      <w:r w:rsidRPr="002929CA">
        <w:rPr>
          <w:rFonts w:ascii="Times New Roman" w:hAnsi="Times New Roman"/>
          <w:bCs/>
          <w:sz w:val="22"/>
        </w:rPr>
        <w:t xml:space="preserve">ransplantation-related morbidity and mortality </w:t>
      </w:r>
      <w:r w:rsidR="00B05048">
        <w:rPr>
          <w:rFonts w:ascii="Times New Roman" w:hAnsi="Times New Roman"/>
          <w:bCs/>
          <w:sz w:val="22"/>
        </w:rPr>
        <w:t>is</w:t>
      </w:r>
      <w:r w:rsidR="00615F5C" w:rsidRPr="002929CA">
        <w:rPr>
          <w:rFonts w:ascii="Times New Roman" w:hAnsi="Times New Roman"/>
          <w:bCs/>
          <w:sz w:val="22"/>
        </w:rPr>
        <w:t xml:space="preserve"> </w:t>
      </w:r>
      <w:r w:rsidR="005760B4" w:rsidRPr="002929CA">
        <w:rPr>
          <w:rFonts w:ascii="Times New Roman" w:hAnsi="Times New Roman"/>
          <w:bCs/>
          <w:sz w:val="22"/>
        </w:rPr>
        <w:t xml:space="preserve">often </w:t>
      </w:r>
      <w:r w:rsidR="008865B8" w:rsidRPr="002929CA">
        <w:rPr>
          <w:rFonts w:ascii="Times New Roman" w:hAnsi="Times New Roman"/>
          <w:bCs/>
          <w:sz w:val="22"/>
        </w:rPr>
        <w:t>unacceptable</w:t>
      </w:r>
      <w:r w:rsidR="00615F5C" w:rsidRPr="002929CA">
        <w:rPr>
          <w:rFonts w:ascii="Times New Roman" w:hAnsi="Times New Roman"/>
          <w:bCs/>
          <w:sz w:val="22"/>
        </w:rPr>
        <w:t>,</w:t>
      </w:r>
      <w:r w:rsidR="008865B8" w:rsidRPr="002929CA">
        <w:rPr>
          <w:rFonts w:ascii="Times New Roman" w:hAnsi="Times New Roman"/>
          <w:bCs/>
          <w:sz w:val="22"/>
        </w:rPr>
        <w:t xml:space="preserve"> especially for patients with benign hematologic disorders</w:t>
      </w:r>
      <w:r w:rsidR="00615F5C" w:rsidRPr="002929CA">
        <w:rPr>
          <w:rFonts w:ascii="Times New Roman" w:hAnsi="Times New Roman"/>
          <w:bCs/>
          <w:sz w:val="22"/>
        </w:rPr>
        <w:t>,</w:t>
      </w:r>
      <w:r w:rsidR="008865B8" w:rsidRPr="002929CA">
        <w:rPr>
          <w:rFonts w:ascii="Times New Roman" w:hAnsi="Times New Roman"/>
          <w:bCs/>
          <w:sz w:val="22"/>
        </w:rPr>
        <w:t xml:space="preserve"> such as </w:t>
      </w:r>
      <w:r w:rsidR="00BA4A7A" w:rsidRPr="002929CA">
        <w:rPr>
          <w:rFonts w:ascii="Times New Roman" w:eastAsia="굴림" w:hAnsi="Times New Roman"/>
          <w:bCs/>
          <w:sz w:val="22"/>
        </w:rPr>
        <w:t>β</w:t>
      </w:r>
      <w:r w:rsidR="00BA4A7A" w:rsidRPr="002929CA">
        <w:rPr>
          <w:rFonts w:ascii="Times New Roman" w:hAnsi="Times New Roman"/>
          <w:bCs/>
          <w:sz w:val="22"/>
        </w:rPr>
        <w:t>-</w:t>
      </w:r>
      <w:r w:rsidR="008865B8" w:rsidRPr="002929CA">
        <w:rPr>
          <w:rFonts w:ascii="Times New Roman" w:hAnsi="Times New Roman"/>
          <w:bCs/>
          <w:sz w:val="22"/>
        </w:rPr>
        <w:t>thalassemia</w:t>
      </w:r>
      <w:r w:rsidR="002278E3" w:rsidRPr="002929CA">
        <w:rPr>
          <w:rFonts w:ascii="Times New Roman" w:hAnsi="Times New Roman"/>
          <w:bCs/>
          <w:sz w:val="22"/>
        </w:rPr>
        <w:t xml:space="preserve"> major (</w:t>
      </w:r>
      <w:r w:rsidR="008A61AE" w:rsidRPr="002929CA">
        <w:rPr>
          <w:rFonts w:ascii="Times New Roman" w:hAnsi="Times New Roman"/>
          <w:sz w:val="22"/>
        </w:rPr>
        <w:t>β-TM</w:t>
      </w:r>
      <w:r w:rsidR="002278E3" w:rsidRPr="002929CA">
        <w:rPr>
          <w:rFonts w:ascii="Times New Roman" w:hAnsi="Times New Roman"/>
          <w:bCs/>
          <w:sz w:val="22"/>
        </w:rPr>
        <w:t xml:space="preserve">) </w:t>
      </w:r>
      <w:r w:rsidR="008865B8" w:rsidRPr="002929CA">
        <w:rPr>
          <w:rFonts w:ascii="Times New Roman" w:hAnsi="Times New Roman"/>
          <w:bCs/>
          <w:sz w:val="22"/>
        </w:rPr>
        <w:t>and sickle cell disease (SCD).</w:t>
      </w:r>
      <w:r w:rsidR="00EC4F40" w:rsidRPr="002929CA">
        <w:rPr>
          <w:rFonts w:ascii="Times New Roman" w:hAnsi="Times New Roman"/>
          <w:bCs/>
          <w:sz w:val="22"/>
        </w:rPr>
        <w:t xml:space="preserve"> </w:t>
      </w:r>
      <w:r w:rsidR="00615F5C" w:rsidRPr="002929CA">
        <w:rPr>
          <w:rFonts w:ascii="Times New Roman" w:hAnsi="Times New Roman"/>
          <w:bCs/>
          <w:sz w:val="22"/>
        </w:rPr>
        <w:t>A</w:t>
      </w:r>
      <w:r w:rsidR="008C2E01" w:rsidRPr="002929CA">
        <w:rPr>
          <w:rFonts w:ascii="Times New Roman" w:hAnsi="Times New Roman"/>
          <w:bCs/>
          <w:sz w:val="22"/>
        </w:rPr>
        <w:t xml:space="preserve">dult </w:t>
      </w:r>
      <w:r w:rsidR="00346643" w:rsidRPr="002929CA">
        <w:rPr>
          <w:rFonts w:ascii="Times New Roman" w:hAnsi="Times New Roman"/>
          <w:bCs/>
          <w:sz w:val="22"/>
        </w:rPr>
        <w:t xml:space="preserve">patients with </w:t>
      </w:r>
      <w:r w:rsidR="00757875" w:rsidRPr="002929CA">
        <w:rPr>
          <w:rFonts w:ascii="Times New Roman" w:hAnsi="Times New Roman"/>
          <w:bCs/>
          <w:sz w:val="22"/>
        </w:rPr>
        <w:t>these diseases</w:t>
      </w:r>
      <w:r w:rsidR="008C2E01" w:rsidRPr="002929CA">
        <w:rPr>
          <w:rFonts w:ascii="Times New Roman" w:hAnsi="Times New Roman"/>
          <w:bCs/>
          <w:sz w:val="22"/>
        </w:rPr>
        <w:t xml:space="preserve">, </w:t>
      </w:r>
      <w:r w:rsidR="006922D9" w:rsidRPr="002929CA">
        <w:rPr>
          <w:rFonts w:ascii="Times New Roman" w:hAnsi="Times New Roman"/>
          <w:bCs/>
          <w:sz w:val="22"/>
        </w:rPr>
        <w:t xml:space="preserve">frequently </w:t>
      </w:r>
      <w:r w:rsidR="00615F5C" w:rsidRPr="002929CA">
        <w:rPr>
          <w:rFonts w:ascii="Times New Roman" w:hAnsi="Times New Roman"/>
          <w:bCs/>
          <w:sz w:val="22"/>
        </w:rPr>
        <w:t xml:space="preserve">associated </w:t>
      </w:r>
      <w:r w:rsidR="008C2E01" w:rsidRPr="002929CA">
        <w:rPr>
          <w:rFonts w:ascii="Times New Roman" w:hAnsi="Times New Roman"/>
          <w:bCs/>
          <w:sz w:val="22"/>
        </w:rPr>
        <w:t>with both disease- and treatment-related</w:t>
      </w:r>
      <w:r w:rsidR="00B8472E" w:rsidRPr="002929CA">
        <w:rPr>
          <w:rFonts w:ascii="Times New Roman" w:hAnsi="Times New Roman"/>
          <w:bCs/>
          <w:sz w:val="22"/>
        </w:rPr>
        <w:t xml:space="preserve"> </w:t>
      </w:r>
      <w:r w:rsidR="008C2E01" w:rsidRPr="002929CA">
        <w:rPr>
          <w:rFonts w:ascii="Times New Roman" w:hAnsi="Times New Roman"/>
          <w:bCs/>
          <w:sz w:val="22"/>
        </w:rPr>
        <w:t>organ complications</w:t>
      </w:r>
      <w:r w:rsidR="00346643" w:rsidRPr="002929CA">
        <w:rPr>
          <w:rFonts w:ascii="Times New Roman" w:hAnsi="Times New Roman"/>
          <w:bCs/>
          <w:sz w:val="22"/>
        </w:rPr>
        <w:t>,</w:t>
      </w:r>
      <w:r w:rsidR="000E5268" w:rsidRPr="002929CA">
        <w:rPr>
          <w:rFonts w:ascii="Times New Roman" w:hAnsi="Times New Roman"/>
          <w:bCs/>
          <w:sz w:val="22"/>
        </w:rPr>
        <w:t xml:space="preserve"> </w:t>
      </w:r>
      <w:r w:rsidR="00615F5C" w:rsidRPr="002929CA">
        <w:rPr>
          <w:rFonts w:ascii="Times New Roman" w:hAnsi="Times New Roman"/>
          <w:bCs/>
          <w:sz w:val="22"/>
        </w:rPr>
        <w:t xml:space="preserve">may be unable to </w:t>
      </w:r>
      <w:r w:rsidR="00397539" w:rsidRPr="002929CA">
        <w:rPr>
          <w:rFonts w:ascii="Times New Roman" w:hAnsi="Times New Roman"/>
          <w:bCs/>
          <w:sz w:val="22"/>
        </w:rPr>
        <w:t xml:space="preserve">tolerate </w:t>
      </w:r>
      <w:r w:rsidR="00AF4AD8" w:rsidRPr="002929CA">
        <w:rPr>
          <w:rFonts w:ascii="Times New Roman" w:hAnsi="Times New Roman"/>
          <w:bCs/>
          <w:sz w:val="22"/>
        </w:rPr>
        <w:t xml:space="preserve">alloSCT using </w:t>
      </w:r>
      <w:r w:rsidR="00346643" w:rsidRPr="002929CA">
        <w:rPr>
          <w:rFonts w:ascii="Times New Roman" w:hAnsi="Times New Roman"/>
          <w:bCs/>
          <w:sz w:val="22"/>
        </w:rPr>
        <w:t xml:space="preserve">conventional myeloablative </w:t>
      </w:r>
      <w:r w:rsidR="00757875" w:rsidRPr="002929CA">
        <w:rPr>
          <w:rFonts w:ascii="Times New Roman" w:hAnsi="Times New Roman"/>
          <w:bCs/>
          <w:sz w:val="22"/>
        </w:rPr>
        <w:t xml:space="preserve">(MAC) </w:t>
      </w:r>
      <w:r w:rsidR="00350022" w:rsidRPr="002929CA">
        <w:rPr>
          <w:rFonts w:ascii="Times New Roman" w:hAnsi="Times New Roman"/>
          <w:bCs/>
          <w:sz w:val="22"/>
        </w:rPr>
        <w:t xml:space="preserve">conditioning </w:t>
      </w:r>
      <w:r w:rsidR="00346643" w:rsidRPr="002929CA">
        <w:rPr>
          <w:rFonts w:ascii="Times New Roman" w:hAnsi="Times New Roman"/>
          <w:bCs/>
          <w:sz w:val="22"/>
        </w:rPr>
        <w:t xml:space="preserve">or reduced-intensity conditioning </w:t>
      </w:r>
      <w:r w:rsidR="000F2D0E" w:rsidRPr="002929CA">
        <w:rPr>
          <w:rFonts w:ascii="Times New Roman" w:hAnsi="Times New Roman"/>
          <w:bCs/>
          <w:sz w:val="22"/>
        </w:rPr>
        <w:t>(RIC)</w:t>
      </w:r>
      <w:r w:rsidR="00EA7E2C" w:rsidRPr="002929CA">
        <w:rPr>
          <w:rFonts w:ascii="Times New Roman" w:hAnsi="Times New Roman"/>
          <w:bCs/>
          <w:sz w:val="22"/>
        </w:rPr>
        <w:t xml:space="preserve">. </w:t>
      </w:r>
      <w:r w:rsidR="00A050C3" w:rsidRPr="002929CA">
        <w:rPr>
          <w:rFonts w:ascii="Times New Roman" w:hAnsi="Times New Roman"/>
          <w:bCs/>
          <w:sz w:val="22"/>
        </w:rPr>
        <w:t>Therefore</w:t>
      </w:r>
      <w:r w:rsidR="005760B4" w:rsidRPr="002929CA">
        <w:rPr>
          <w:rFonts w:ascii="Times New Roman" w:hAnsi="Times New Roman"/>
          <w:bCs/>
          <w:sz w:val="22"/>
        </w:rPr>
        <w:t>,</w:t>
      </w:r>
      <w:r w:rsidR="00630EFB" w:rsidRPr="002929CA">
        <w:rPr>
          <w:rFonts w:ascii="Times New Roman" w:hAnsi="Times New Roman"/>
          <w:bCs/>
          <w:sz w:val="22"/>
        </w:rPr>
        <w:t xml:space="preserve"> </w:t>
      </w:r>
      <w:r w:rsidR="00AF4AD8" w:rsidRPr="002929CA">
        <w:rPr>
          <w:rFonts w:ascii="Times New Roman" w:hAnsi="Times New Roman"/>
          <w:bCs/>
          <w:sz w:val="22"/>
        </w:rPr>
        <w:t xml:space="preserve">alloSCT using </w:t>
      </w:r>
      <w:r w:rsidR="006E53D9" w:rsidRPr="002929CA">
        <w:rPr>
          <w:rFonts w:ascii="Times New Roman" w:hAnsi="Times New Roman"/>
          <w:bCs/>
          <w:sz w:val="22"/>
        </w:rPr>
        <w:t>non</w:t>
      </w:r>
      <w:r w:rsidR="003C5975" w:rsidRPr="002929CA">
        <w:rPr>
          <w:rFonts w:ascii="Times New Roman" w:hAnsi="Times New Roman"/>
          <w:bCs/>
          <w:sz w:val="22"/>
        </w:rPr>
        <w:t>-</w:t>
      </w:r>
      <w:r w:rsidR="006E53D9" w:rsidRPr="002929CA">
        <w:rPr>
          <w:rFonts w:ascii="Times New Roman" w:hAnsi="Times New Roman"/>
          <w:bCs/>
          <w:sz w:val="22"/>
        </w:rPr>
        <w:t xml:space="preserve">myeloablative (NMA) </w:t>
      </w:r>
      <w:r w:rsidR="00962E76" w:rsidRPr="002929CA">
        <w:rPr>
          <w:rFonts w:ascii="Times New Roman" w:hAnsi="Times New Roman"/>
          <w:bCs/>
          <w:sz w:val="22"/>
        </w:rPr>
        <w:t xml:space="preserve">conditioning </w:t>
      </w:r>
      <w:r w:rsidR="00A050C3" w:rsidRPr="002929CA">
        <w:rPr>
          <w:rFonts w:ascii="Times New Roman" w:hAnsi="Times New Roman"/>
          <w:bCs/>
          <w:sz w:val="22"/>
        </w:rPr>
        <w:t>can</w:t>
      </w:r>
      <w:r w:rsidR="006E53D9" w:rsidRPr="002929CA">
        <w:rPr>
          <w:rFonts w:ascii="Times New Roman" w:hAnsi="Times New Roman"/>
          <w:bCs/>
          <w:sz w:val="22"/>
        </w:rPr>
        <w:t xml:space="preserve"> be considered</w:t>
      </w:r>
      <w:r w:rsidR="002131D7" w:rsidRPr="002929CA">
        <w:rPr>
          <w:rFonts w:ascii="Times New Roman" w:hAnsi="Times New Roman"/>
          <w:bCs/>
          <w:sz w:val="22"/>
        </w:rPr>
        <w:t xml:space="preserve"> </w:t>
      </w:r>
      <w:r w:rsidR="00757875" w:rsidRPr="002929CA">
        <w:rPr>
          <w:rFonts w:ascii="Times New Roman" w:hAnsi="Times New Roman"/>
          <w:bCs/>
          <w:sz w:val="22"/>
        </w:rPr>
        <w:t>a</w:t>
      </w:r>
      <w:r w:rsidR="004527D6">
        <w:rPr>
          <w:rFonts w:ascii="Times New Roman" w:hAnsi="Times New Roman"/>
          <w:bCs/>
          <w:sz w:val="22"/>
        </w:rPr>
        <w:t>n</w:t>
      </w:r>
      <w:r w:rsidR="00295B86" w:rsidRPr="002929CA">
        <w:rPr>
          <w:rFonts w:ascii="Times New Roman" w:hAnsi="Times New Roman"/>
          <w:bCs/>
          <w:sz w:val="22"/>
        </w:rPr>
        <w:t xml:space="preserve"> </w:t>
      </w:r>
      <w:r w:rsidR="002131D7" w:rsidRPr="002929CA">
        <w:rPr>
          <w:rFonts w:ascii="Times New Roman" w:hAnsi="Times New Roman"/>
          <w:bCs/>
          <w:sz w:val="22"/>
        </w:rPr>
        <w:t>option</w:t>
      </w:r>
      <w:r w:rsidR="00630EFB" w:rsidRPr="002929CA">
        <w:rPr>
          <w:rFonts w:ascii="Times New Roman" w:hAnsi="Times New Roman"/>
          <w:bCs/>
          <w:sz w:val="22"/>
        </w:rPr>
        <w:t xml:space="preserve"> for </w:t>
      </w:r>
      <w:r w:rsidR="00630EFB" w:rsidRPr="002929CA">
        <w:rPr>
          <w:rFonts w:ascii="Times New Roman" w:hAnsi="Times New Roman"/>
          <w:sz w:val="22"/>
        </w:rPr>
        <w:t>β-TM and SCD</w:t>
      </w:r>
      <w:r w:rsidR="00630EFB" w:rsidRPr="002929CA">
        <w:rPr>
          <w:rFonts w:ascii="Times New Roman" w:hAnsi="Times New Roman"/>
          <w:bCs/>
          <w:sz w:val="22"/>
        </w:rPr>
        <w:t xml:space="preserve"> patients</w:t>
      </w:r>
      <w:r w:rsidR="002131D7" w:rsidRPr="002929CA">
        <w:rPr>
          <w:rFonts w:ascii="Times New Roman" w:hAnsi="Times New Roman"/>
          <w:bCs/>
          <w:sz w:val="22"/>
        </w:rPr>
        <w:t>. However, earlier studies reported</w:t>
      </w:r>
      <w:r w:rsidR="004527D6">
        <w:rPr>
          <w:rFonts w:ascii="Times New Roman" w:hAnsi="Times New Roman"/>
          <w:bCs/>
          <w:sz w:val="22"/>
        </w:rPr>
        <w:t xml:space="preserve"> the</w:t>
      </w:r>
      <w:r w:rsidR="002131D7" w:rsidRPr="002929CA">
        <w:rPr>
          <w:rFonts w:ascii="Times New Roman" w:hAnsi="Times New Roman"/>
          <w:bCs/>
          <w:sz w:val="22"/>
        </w:rPr>
        <w:t xml:space="preserve"> </w:t>
      </w:r>
      <w:r w:rsidR="00295B86" w:rsidRPr="002929CA">
        <w:rPr>
          <w:rFonts w:ascii="Times New Roman" w:hAnsi="Times New Roman"/>
          <w:bCs/>
          <w:sz w:val="22"/>
        </w:rPr>
        <w:t>minimal toxicity</w:t>
      </w:r>
      <w:r w:rsidR="00295B86" w:rsidRPr="002929CA" w:rsidDel="00295B86">
        <w:rPr>
          <w:rFonts w:ascii="Times New Roman" w:hAnsi="Times New Roman"/>
          <w:bCs/>
          <w:sz w:val="22"/>
        </w:rPr>
        <w:t xml:space="preserve"> </w:t>
      </w:r>
      <w:r w:rsidR="00161966" w:rsidRPr="002929CA">
        <w:rPr>
          <w:rFonts w:ascii="Times New Roman" w:hAnsi="Times New Roman"/>
          <w:bCs/>
          <w:sz w:val="22"/>
        </w:rPr>
        <w:t>of</w:t>
      </w:r>
      <w:r w:rsidR="00295B86" w:rsidRPr="002929CA">
        <w:rPr>
          <w:rFonts w:ascii="Times New Roman" w:hAnsi="Times New Roman"/>
          <w:bCs/>
          <w:sz w:val="22"/>
        </w:rPr>
        <w:t xml:space="preserve"> </w:t>
      </w:r>
      <w:r w:rsidR="005023F4" w:rsidRPr="002929CA">
        <w:rPr>
          <w:rFonts w:ascii="Times New Roman" w:hAnsi="Times New Roman"/>
          <w:bCs/>
          <w:sz w:val="22"/>
        </w:rPr>
        <w:t>alloSCT</w:t>
      </w:r>
      <w:r w:rsidR="00295B86" w:rsidRPr="002929CA">
        <w:rPr>
          <w:rFonts w:ascii="Times New Roman" w:hAnsi="Times New Roman"/>
          <w:bCs/>
          <w:sz w:val="22"/>
        </w:rPr>
        <w:t xml:space="preserve"> </w:t>
      </w:r>
      <w:r w:rsidR="00AF4AD8" w:rsidRPr="002929CA">
        <w:rPr>
          <w:rFonts w:ascii="Times New Roman" w:hAnsi="Times New Roman"/>
          <w:bCs/>
          <w:sz w:val="22"/>
        </w:rPr>
        <w:t>using</w:t>
      </w:r>
      <w:r w:rsidR="004527D6">
        <w:rPr>
          <w:rFonts w:ascii="Times New Roman" w:hAnsi="Times New Roman"/>
          <w:bCs/>
          <w:sz w:val="22"/>
        </w:rPr>
        <w:t xml:space="preserve"> an</w:t>
      </w:r>
      <w:r w:rsidR="00295B86" w:rsidRPr="002929CA">
        <w:rPr>
          <w:rFonts w:ascii="Times New Roman" w:hAnsi="Times New Roman"/>
          <w:bCs/>
          <w:sz w:val="22"/>
        </w:rPr>
        <w:t xml:space="preserve"> </w:t>
      </w:r>
      <w:r w:rsidR="002131D7" w:rsidRPr="002929CA">
        <w:rPr>
          <w:rFonts w:ascii="Times New Roman" w:hAnsi="Times New Roman"/>
          <w:bCs/>
          <w:sz w:val="22"/>
        </w:rPr>
        <w:t xml:space="preserve">NMA </w:t>
      </w:r>
      <w:r w:rsidR="00962E76" w:rsidRPr="002929CA">
        <w:rPr>
          <w:rFonts w:ascii="Times New Roman" w:hAnsi="Times New Roman"/>
          <w:bCs/>
          <w:sz w:val="22"/>
        </w:rPr>
        <w:t xml:space="preserve">regimen </w:t>
      </w:r>
      <w:r w:rsidR="00AF4AD8" w:rsidRPr="002929CA">
        <w:rPr>
          <w:rFonts w:ascii="Times New Roman" w:hAnsi="Times New Roman"/>
          <w:bCs/>
          <w:sz w:val="22"/>
        </w:rPr>
        <w:t>of</w:t>
      </w:r>
      <w:r w:rsidR="00FC7504" w:rsidRPr="002929CA">
        <w:rPr>
          <w:rFonts w:ascii="Times New Roman" w:hAnsi="Times New Roman"/>
          <w:bCs/>
          <w:sz w:val="22"/>
        </w:rPr>
        <w:t xml:space="preserve"> </w:t>
      </w:r>
      <w:r w:rsidR="00A050C3" w:rsidRPr="002929CA">
        <w:rPr>
          <w:rFonts w:ascii="Times New Roman" w:hAnsi="Times New Roman"/>
          <w:bCs/>
          <w:sz w:val="22"/>
        </w:rPr>
        <w:t xml:space="preserve">low-dose total body irradiation (TBI) plus fludarabine </w:t>
      </w:r>
      <w:r w:rsidR="00295B86" w:rsidRPr="002929CA">
        <w:rPr>
          <w:rFonts w:ascii="Times New Roman" w:hAnsi="Times New Roman"/>
          <w:bCs/>
          <w:sz w:val="22"/>
        </w:rPr>
        <w:t xml:space="preserve">in </w:t>
      </w:r>
      <w:r w:rsidR="005023F4" w:rsidRPr="002929CA">
        <w:rPr>
          <w:rFonts w:ascii="Times New Roman" w:hAnsi="Times New Roman"/>
          <w:bCs/>
          <w:sz w:val="22"/>
        </w:rPr>
        <w:t xml:space="preserve">patients with </w:t>
      </w:r>
      <w:r w:rsidR="008A61AE" w:rsidRPr="002929CA">
        <w:rPr>
          <w:rFonts w:ascii="Times New Roman" w:hAnsi="Times New Roman"/>
          <w:sz w:val="22"/>
        </w:rPr>
        <w:t>β-TM</w:t>
      </w:r>
      <w:r w:rsidR="005023F4" w:rsidRPr="002929CA">
        <w:rPr>
          <w:rFonts w:ascii="Times New Roman" w:hAnsi="Times New Roman"/>
          <w:bCs/>
          <w:sz w:val="22"/>
        </w:rPr>
        <w:t xml:space="preserve"> and </w:t>
      </w:r>
      <w:r w:rsidR="00B873C7" w:rsidRPr="002929CA">
        <w:rPr>
          <w:rFonts w:ascii="Times New Roman" w:hAnsi="Times New Roman"/>
          <w:bCs/>
          <w:sz w:val="22"/>
        </w:rPr>
        <w:t>SCD</w:t>
      </w:r>
      <w:r w:rsidR="00F71664" w:rsidRPr="002929CA">
        <w:rPr>
          <w:rFonts w:ascii="Times New Roman" w:hAnsi="Times New Roman"/>
          <w:bCs/>
          <w:sz w:val="22"/>
        </w:rPr>
        <w:t xml:space="preserve">, but </w:t>
      </w:r>
      <w:r w:rsidR="00364AA7" w:rsidRPr="002929CA">
        <w:rPr>
          <w:rFonts w:ascii="Times New Roman" w:hAnsi="Times New Roman"/>
          <w:bCs/>
          <w:sz w:val="22"/>
        </w:rPr>
        <w:t xml:space="preserve">it </w:t>
      </w:r>
      <w:r w:rsidR="00F71664" w:rsidRPr="002929CA">
        <w:rPr>
          <w:rFonts w:ascii="Times New Roman" w:hAnsi="Times New Roman"/>
          <w:bCs/>
          <w:sz w:val="22"/>
        </w:rPr>
        <w:t>result</w:t>
      </w:r>
      <w:r w:rsidR="00A050C3" w:rsidRPr="002929CA">
        <w:rPr>
          <w:rFonts w:ascii="Times New Roman" w:hAnsi="Times New Roman"/>
          <w:bCs/>
          <w:sz w:val="22"/>
        </w:rPr>
        <w:t>ed</w:t>
      </w:r>
      <w:r w:rsidR="00F71664" w:rsidRPr="002929CA">
        <w:rPr>
          <w:rFonts w:ascii="Times New Roman" w:hAnsi="Times New Roman"/>
          <w:bCs/>
          <w:sz w:val="22"/>
        </w:rPr>
        <w:t xml:space="preserve"> in</w:t>
      </w:r>
      <w:r w:rsidR="00B9147D" w:rsidRPr="002929CA">
        <w:rPr>
          <w:rFonts w:ascii="Times New Roman" w:hAnsi="Times New Roman"/>
          <w:bCs/>
          <w:sz w:val="22"/>
        </w:rPr>
        <w:t xml:space="preserve"> only transient donor engraftment</w:t>
      </w:r>
      <w:r w:rsidR="00A050C3" w:rsidRPr="002929CA">
        <w:rPr>
          <w:rFonts w:ascii="Times New Roman" w:hAnsi="Times New Roman"/>
          <w:bCs/>
          <w:sz w:val="22"/>
        </w:rPr>
        <w:t xml:space="preserve"> </w:t>
      </w:r>
      <w:r w:rsidR="004527D6">
        <w:rPr>
          <w:rFonts w:ascii="Times New Roman" w:hAnsi="Times New Roman"/>
          <w:bCs/>
          <w:sz w:val="22"/>
        </w:rPr>
        <w:t>and</w:t>
      </w:r>
      <w:r w:rsidR="00A050C3" w:rsidRPr="002929CA">
        <w:rPr>
          <w:rFonts w:ascii="Times New Roman" w:hAnsi="Times New Roman"/>
          <w:bCs/>
          <w:sz w:val="22"/>
        </w:rPr>
        <w:t xml:space="preserve"> consequent graft failure</w:t>
      </w:r>
      <w:r w:rsidR="00F370BD" w:rsidRPr="002929CA">
        <w:rPr>
          <w:rFonts w:ascii="Times New Roman" w:hAnsi="Times New Roman"/>
          <w:bCs/>
          <w:sz w:val="22"/>
        </w:rPr>
        <w:t xml:space="preserve"> </w:t>
      </w:r>
      <w:r w:rsidR="00610A84" w:rsidRPr="002929CA">
        <w:rPr>
          <w:rFonts w:ascii="Times New Roman" w:hAnsi="Times New Roman"/>
          <w:bCs/>
          <w:sz w:val="22"/>
        </w:rPr>
        <w:fldChar w:fldCharType="begin"/>
      </w:r>
      <w:r w:rsidR="00213A3E" w:rsidRPr="002929CA">
        <w:rPr>
          <w:rFonts w:ascii="Times New Roman" w:hAnsi="Times New Roman"/>
          <w:bCs/>
          <w:sz w:val="22"/>
        </w:rPr>
        <w:instrText xml:space="preserve"> ADDIN EN.CITE &lt;EndNote&gt;&lt;Cite&gt;&lt;Author&gt;Iannone&lt;/Author&gt;&lt;Year&gt;2003&lt;/Year&gt;&lt;RecNum&gt;1&lt;/RecNum&gt;&lt;DisplayText&gt;[1]&lt;/DisplayText&gt;&lt;record&gt;&lt;rec-number&gt;1&lt;/rec-number&gt;&lt;foreign-keys&gt;&lt;key app="EN" db-id="aptsrxf56vdppcer9vlxvpx1zd2xv5espaa0" timestamp="1585553781"&gt;1&lt;/key&gt;&lt;/foreign-keys&gt;&lt;ref-type name="Journal Article"&gt;17&lt;/ref-type&gt;&lt;contributors&gt;&lt;authors&gt;&lt;author&gt;Iannone, Robert&lt;/author&gt;&lt;author&gt;Casella, James F.&lt;/author&gt;&lt;author&gt;Fuchs, Ephraim J.&lt;/author&gt;&lt;author&gt;Chen, Allen R.&lt;/author&gt;&lt;author&gt;Jones, Richard J.&lt;/author&gt;&lt;author&gt;Woolfrey, Ann&lt;/author&gt;&lt;author&gt;Amylon, Michael&lt;/author&gt;&lt;author&gt;Sullivan, Keith M.&lt;/author&gt;&lt;author&gt;Storb, Rainer F.&lt;/author&gt;&lt;author&gt;Walters, Mark C.&lt;/author&gt;&lt;/authors&gt;&lt;/contributors&gt;&lt;titles&gt;&lt;title&gt;Results of minimally toxic nonmyeloablative transplantation in patients with sickle cell anemia and β-thalassemia&lt;/title&gt;&lt;secondary-title&gt;Biology of Blood and Marrow Transplantation&lt;/secondary-title&gt;&lt;/titles&gt;&lt;periodical&gt;&lt;full-title&gt;Biology of Blood and Marrow Transplantation&lt;/full-title&gt;&lt;/periodical&gt;&lt;pages&gt;519-528&lt;/pages&gt;&lt;volume&gt;9&lt;/volume&gt;&lt;number&gt;8&lt;/number&gt;&lt;section&gt;519&lt;/section&gt;&lt;dates&gt;&lt;year&gt;2003&lt;/year&gt;&lt;/dates&gt;&lt;isbn&gt;10838791&lt;/isbn&gt;&lt;urls&gt;&lt;/urls&gt;&lt;electronic-resource-num&gt;10.1016/s1083-8791(03)00192-7&lt;/electronic-resource-num&gt;&lt;/record&gt;&lt;/Cite&gt;&lt;/EndNote&gt;</w:instrText>
      </w:r>
      <w:r w:rsidR="00610A84" w:rsidRPr="002929CA">
        <w:rPr>
          <w:rFonts w:ascii="Times New Roman" w:hAnsi="Times New Roman"/>
          <w:bCs/>
          <w:sz w:val="22"/>
        </w:rPr>
        <w:fldChar w:fldCharType="separate"/>
      </w:r>
      <w:r w:rsidR="008001CC" w:rsidRPr="002929CA">
        <w:rPr>
          <w:rFonts w:ascii="Times New Roman" w:hAnsi="Times New Roman"/>
          <w:bCs/>
          <w:noProof/>
          <w:sz w:val="22"/>
        </w:rPr>
        <w:t>[1]</w:t>
      </w:r>
      <w:r w:rsidR="00610A84" w:rsidRPr="002929CA">
        <w:rPr>
          <w:rFonts w:ascii="Times New Roman" w:hAnsi="Times New Roman"/>
          <w:bCs/>
          <w:sz w:val="22"/>
        </w:rPr>
        <w:fldChar w:fldCharType="end"/>
      </w:r>
      <w:r w:rsidR="00F370BD" w:rsidRPr="002929CA">
        <w:rPr>
          <w:rFonts w:ascii="Times New Roman" w:hAnsi="Times New Roman"/>
          <w:bCs/>
          <w:sz w:val="22"/>
        </w:rPr>
        <w:t>.</w:t>
      </w:r>
      <w:r w:rsidR="00610A84" w:rsidRPr="002929CA">
        <w:rPr>
          <w:rFonts w:ascii="Times New Roman" w:hAnsi="Times New Roman"/>
          <w:bCs/>
          <w:sz w:val="22"/>
        </w:rPr>
        <w:t xml:space="preserve"> </w:t>
      </w:r>
      <w:r w:rsidR="005D5FA5" w:rsidRPr="002929CA">
        <w:rPr>
          <w:rFonts w:ascii="Times New Roman" w:hAnsi="Times New Roman"/>
          <w:bCs/>
          <w:sz w:val="22"/>
        </w:rPr>
        <w:t>Recently,</w:t>
      </w:r>
      <w:r w:rsidR="00597C9C" w:rsidRPr="002929CA">
        <w:rPr>
          <w:rFonts w:ascii="Times New Roman" w:hAnsi="Times New Roman"/>
          <w:bCs/>
          <w:sz w:val="22"/>
        </w:rPr>
        <w:t xml:space="preserve"> the</w:t>
      </w:r>
      <w:r w:rsidR="00AA045A" w:rsidRPr="002929CA">
        <w:rPr>
          <w:rFonts w:ascii="Times New Roman" w:hAnsi="Times New Roman"/>
          <w:bCs/>
          <w:sz w:val="22"/>
        </w:rPr>
        <w:t xml:space="preserve"> National Institute</w:t>
      </w:r>
      <w:r w:rsidR="004527D6">
        <w:rPr>
          <w:rFonts w:ascii="Times New Roman" w:hAnsi="Times New Roman"/>
          <w:bCs/>
          <w:sz w:val="22"/>
        </w:rPr>
        <w:t>s</w:t>
      </w:r>
      <w:r w:rsidR="00AA045A" w:rsidRPr="002929CA">
        <w:rPr>
          <w:rFonts w:ascii="Times New Roman" w:hAnsi="Times New Roman"/>
          <w:bCs/>
          <w:sz w:val="22"/>
        </w:rPr>
        <w:t xml:space="preserve"> of Health (NIH)</w:t>
      </w:r>
      <w:r w:rsidR="00AF17D6" w:rsidRPr="002929CA">
        <w:rPr>
          <w:rFonts w:ascii="Times New Roman" w:hAnsi="Times New Roman"/>
          <w:bCs/>
          <w:sz w:val="22"/>
        </w:rPr>
        <w:t xml:space="preserve"> </w:t>
      </w:r>
      <w:r w:rsidR="00597C9C" w:rsidRPr="002929CA">
        <w:rPr>
          <w:rFonts w:ascii="Times New Roman" w:hAnsi="Times New Roman"/>
          <w:bCs/>
          <w:sz w:val="22"/>
        </w:rPr>
        <w:t xml:space="preserve">developed </w:t>
      </w:r>
      <w:r w:rsidR="004527D6">
        <w:rPr>
          <w:rFonts w:ascii="Times New Roman" w:hAnsi="Times New Roman"/>
          <w:bCs/>
          <w:sz w:val="22"/>
        </w:rPr>
        <w:t>an</w:t>
      </w:r>
      <w:r w:rsidR="005023F4" w:rsidRPr="002929CA">
        <w:rPr>
          <w:rFonts w:ascii="Times New Roman" w:hAnsi="Times New Roman"/>
          <w:bCs/>
          <w:sz w:val="22"/>
        </w:rPr>
        <w:t xml:space="preserve"> </w:t>
      </w:r>
      <w:r w:rsidR="00597C9C" w:rsidRPr="002929CA">
        <w:rPr>
          <w:rFonts w:ascii="Times New Roman" w:hAnsi="Times New Roman"/>
          <w:bCs/>
          <w:sz w:val="22"/>
        </w:rPr>
        <w:t>NMA regimen using alemtuzumab with low-dose TBI</w:t>
      </w:r>
      <w:r w:rsidR="00FF72AD" w:rsidRPr="002929CA">
        <w:rPr>
          <w:rFonts w:ascii="Times New Roman" w:hAnsi="Times New Roman"/>
          <w:bCs/>
          <w:sz w:val="22"/>
        </w:rPr>
        <w:t xml:space="preserve"> for SCD patients</w:t>
      </w:r>
      <w:r w:rsidR="005023F4" w:rsidRPr="002929CA">
        <w:rPr>
          <w:rFonts w:ascii="Times New Roman" w:hAnsi="Times New Roman"/>
          <w:bCs/>
          <w:sz w:val="22"/>
        </w:rPr>
        <w:t xml:space="preserve">, </w:t>
      </w:r>
      <w:r w:rsidR="004527D6">
        <w:rPr>
          <w:rFonts w:ascii="Times New Roman" w:hAnsi="Times New Roman"/>
          <w:bCs/>
          <w:sz w:val="22"/>
        </w:rPr>
        <w:t xml:space="preserve">the </w:t>
      </w:r>
      <w:r w:rsidR="003727C0">
        <w:rPr>
          <w:rFonts w:ascii="Times New Roman" w:hAnsi="Times New Roman"/>
          <w:bCs/>
          <w:sz w:val="22"/>
        </w:rPr>
        <w:t>application</w:t>
      </w:r>
      <w:r w:rsidR="004527D6">
        <w:rPr>
          <w:rFonts w:ascii="Times New Roman" w:hAnsi="Times New Roman"/>
          <w:bCs/>
          <w:sz w:val="22"/>
        </w:rPr>
        <w:t xml:space="preserve"> of which </w:t>
      </w:r>
      <w:r w:rsidR="006922D9" w:rsidRPr="002929CA">
        <w:rPr>
          <w:rFonts w:ascii="Times New Roman" w:hAnsi="Times New Roman"/>
          <w:bCs/>
          <w:sz w:val="22"/>
        </w:rPr>
        <w:t>of which</w:t>
      </w:r>
      <w:r w:rsidR="00597C9C" w:rsidRPr="002929CA">
        <w:rPr>
          <w:rFonts w:ascii="Times New Roman" w:hAnsi="Times New Roman"/>
          <w:bCs/>
          <w:sz w:val="22"/>
        </w:rPr>
        <w:t xml:space="preserve"> application </w:t>
      </w:r>
      <w:r w:rsidR="00AF17D6" w:rsidRPr="002929CA">
        <w:rPr>
          <w:rFonts w:ascii="Times New Roman" w:hAnsi="Times New Roman"/>
          <w:bCs/>
          <w:sz w:val="22"/>
        </w:rPr>
        <w:t>resulted in stable mixed</w:t>
      </w:r>
      <w:r w:rsidR="006922D9" w:rsidRPr="002929CA">
        <w:rPr>
          <w:rFonts w:ascii="Times New Roman" w:hAnsi="Times New Roman"/>
          <w:bCs/>
          <w:sz w:val="22"/>
        </w:rPr>
        <w:t xml:space="preserve"> </w:t>
      </w:r>
      <w:r w:rsidR="00AF17D6" w:rsidRPr="002929CA">
        <w:rPr>
          <w:rFonts w:ascii="Times New Roman" w:hAnsi="Times New Roman"/>
          <w:bCs/>
          <w:sz w:val="22"/>
        </w:rPr>
        <w:t>donor chimerism</w:t>
      </w:r>
      <w:r w:rsidR="005023F4" w:rsidRPr="002929CA">
        <w:rPr>
          <w:rFonts w:ascii="Times New Roman" w:hAnsi="Times New Roman"/>
          <w:bCs/>
          <w:sz w:val="22"/>
        </w:rPr>
        <w:t xml:space="preserve"> </w:t>
      </w:r>
      <w:r w:rsidR="005979E9">
        <w:rPr>
          <w:rFonts w:ascii="Times New Roman" w:hAnsi="Times New Roman"/>
          <w:bCs/>
          <w:sz w:val="22"/>
        </w:rPr>
        <w:t>sufficient</w:t>
      </w:r>
      <w:r w:rsidR="002278E3" w:rsidRPr="002929CA">
        <w:rPr>
          <w:rFonts w:ascii="Times New Roman" w:hAnsi="Times New Roman"/>
          <w:bCs/>
          <w:sz w:val="22"/>
        </w:rPr>
        <w:t xml:space="preserve"> to</w:t>
      </w:r>
      <w:r w:rsidR="00AF17D6" w:rsidRPr="002929CA">
        <w:rPr>
          <w:rFonts w:ascii="Times New Roman" w:hAnsi="Times New Roman"/>
          <w:bCs/>
          <w:sz w:val="22"/>
        </w:rPr>
        <w:t xml:space="preserve"> </w:t>
      </w:r>
      <w:r w:rsidR="003727C0">
        <w:rPr>
          <w:rFonts w:ascii="Times New Roman" w:hAnsi="Times New Roman"/>
          <w:bCs/>
          <w:sz w:val="22"/>
        </w:rPr>
        <w:t>product</w:t>
      </w:r>
      <w:r w:rsidR="00AF17D6" w:rsidRPr="002929CA">
        <w:rPr>
          <w:rFonts w:ascii="Times New Roman" w:hAnsi="Times New Roman"/>
          <w:bCs/>
          <w:sz w:val="22"/>
        </w:rPr>
        <w:t xml:space="preserve"> donor-type red blood cells and </w:t>
      </w:r>
      <w:r w:rsidR="003727C0">
        <w:rPr>
          <w:rFonts w:ascii="Times New Roman" w:hAnsi="Times New Roman"/>
          <w:bCs/>
          <w:sz w:val="22"/>
        </w:rPr>
        <w:t>reverse</w:t>
      </w:r>
      <w:r w:rsidR="00AF17D6" w:rsidRPr="002929CA">
        <w:rPr>
          <w:rFonts w:ascii="Times New Roman" w:hAnsi="Times New Roman"/>
          <w:bCs/>
          <w:sz w:val="22"/>
        </w:rPr>
        <w:t xml:space="preserve"> </w:t>
      </w:r>
      <w:r w:rsidR="0024368F" w:rsidRPr="002929CA">
        <w:rPr>
          <w:rFonts w:ascii="Times New Roman" w:hAnsi="Times New Roman"/>
          <w:bCs/>
          <w:sz w:val="22"/>
        </w:rPr>
        <w:t xml:space="preserve">the </w:t>
      </w:r>
      <w:r w:rsidR="00AF17D6" w:rsidRPr="002929CA">
        <w:rPr>
          <w:rFonts w:ascii="Times New Roman" w:hAnsi="Times New Roman"/>
          <w:bCs/>
          <w:sz w:val="22"/>
        </w:rPr>
        <w:t>sickle cell phenotype</w:t>
      </w:r>
      <w:r w:rsidR="002278E3" w:rsidRPr="002929CA">
        <w:rPr>
          <w:rFonts w:ascii="Times New Roman" w:hAnsi="Times New Roman"/>
          <w:bCs/>
          <w:sz w:val="22"/>
        </w:rPr>
        <w:t xml:space="preserve">. It also resulted in </w:t>
      </w:r>
      <w:r w:rsidR="003727C0">
        <w:rPr>
          <w:rFonts w:ascii="Times New Roman" w:hAnsi="Times New Roman"/>
          <w:bCs/>
          <w:sz w:val="22"/>
        </w:rPr>
        <w:t xml:space="preserve">a </w:t>
      </w:r>
      <w:r w:rsidR="002278E3" w:rsidRPr="002929CA">
        <w:rPr>
          <w:rFonts w:ascii="Times New Roman" w:hAnsi="Times New Roman"/>
          <w:bCs/>
          <w:sz w:val="22"/>
        </w:rPr>
        <w:t>very low incidence</w:t>
      </w:r>
      <w:r w:rsidR="00EC5D2D" w:rsidRPr="002929CA">
        <w:rPr>
          <w:rFonts w:ascii="Times New Roman" w:hAnsi="Times New Roman"/>
          <w:bCs/>
          <w:sz w:val="22"/>
        </w:rPr>
        <w:t xml:space="preserve"> of graft-versus-host disease (GVHD)</w:t>
      </w:r>
      <w:r w:rsidR="002278E3" w:rsidRPr="002929CA">
        <w:rPr>
          <w:rFonts w:ascii="Times New Roman" w:hAnsi="Times New Roman"/>
          <w:bCs/>
          <w:sz w:val="22"/>
        </w:rPr>
        <w:t xml:space="preserve">, which was </w:t>
      </w:r>
      <w:r w:rsidR="00FA64EE" w:rsidRPr="002929CA">
        <w:rPr>
          <w:rFonts w:ascii="Times New Roman" w:hAnsi="Times New Roman"/>
          <w:bCs/>
          <w:sz w:val="22"/>
        </w:rPr>
        <w:t>associated with</w:t>
      </w:r>
      <w:r w:rsidR="00EC5D2D" w:rsidRPr="002929CA">
        <w:rPr>
          <w:rFonts w:ascii="Times New Roman" w:hAnsi="Times New Roman"/>
          <w:bCs/>
          <w:sz w:val="22"/>
        </w:rPr>
        <w:t xml:space="preserve"> </w:t>
      </w:r>
      <w:r w:rsidR="0024368F" w:rsidRPr="002929CA">
        <w:rPr>
          <w:rFonts w:ascii="Times New Roman" w:hAnsi="Times New Roman"/>
          <w:bCs/>
          <w:sz w:val="22"/>
        </w:rPr>
        <w:t xml:space="preserve">a </w:t>
      </w:r>
      <w:r w:rsidR="00EC5D2D" w:rsidRPr="002929CA">
        <w:rPr>
          <w:rFonts w:ascii="Times New Roman" w:hAnsi="Times New Roman"/>
          <w:bCs/>
          <w:sz w:val="22"/>
        </w:rPr>
        <w:t>low</w:t>
      </w:r>
      <w:r w:rsidR="00FA64EE" w:rsidRPr="002929CA">
        <w:rPr>
          <w:rFonts w:ascii="Times New Roman" w:hAnsi="Times New Roman"/>
          <w:bCs/>
          <w:sz w:val="22"/>
        </w:rPr>
        <w:t xml:space="preserve"> </w:t>
      </w:r>
      <w:r w:rsidR="006922D9" w:rsidRPr="002929CA">
        <w:rPr>
          <w:rFonts w:ascii="Times New Roman" w:hAnsi="Times New Roman"/>
          <w:bCs/>
          <w:sz w:val="22"/>
        </w:rPr>
        <w:t>incidence</w:t>
      </w:r>
      <w:r w:rsidR="00EC5D2D" w:rsidRPr="002929CA">
        <w:rPr>
          <w:rFonts w:ascii="Times New Roman" w:hAnsi="Times New Roman"/>
          <w:bCs/>
          <w:sz w:val="22"/>
        </w:rPr>
        <w:t xml:space="preserve"> of treatment-related mortality (TRM)</w:t>
      </w:r>
      <w:r w:rsidR="00F370BD" w:rsidRPr="002929CA">
        <w:rPr>
          <w:rFonts w:ascii="Times New Roman" w:hAnsi="Times New Roman"/>
          <w:bCs/>
          <w:sz w:val="22"/>
        </w:rPr>
        <w:t xml:space="preserve"> </w:t>
      </w:r>
      <w:r w:rsidR="00A45F52" w:rsidRPr="002929CA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213A3E" w:rsidRPr="002929CA">
        <w:rPr>
          <w:rFonts w:ascii="Times New Roman" w:hAnsi="Times New Roman"/>
          <w:bCs/>
          <w:sz w:val="22"/>
        </w:rPr>
        <w:instrText xml:space="preserve"> ADDIN EN.CITE </w:instrText>
      </w:r>
      <w:r w:rsidR="00213A3E" w:rsidRPr="002929CA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213A3E" w:rsidRPr="002929CA">
        <w:rPr>
          <w:rFonts w:ascii="Times New Roman" w:hAnsi="Times New Roman"/>
          <w:bCs/>
          <w:sz w:val="22"/>
        </w:rPr>
        <w:instrText xml:space="preserve"> ADDIN EN.CITE.DATA </w:instrText>
      </w:r>
      <w:r w:rsidR="00213A3E" w:rsidRPr="002929CA">
        <w:rPr>
          <w:rFonts w:ascii="Times New Roman" w:hAnsi="Times New Roman"/>
          <w:bCs/>
          <w:sz w:val="22"/>
        </w:rPr>
      </w:r>
      <w:r w:rsidR="00213A3E" w:rsidRPr="002929CA">
        <w:rPr>
          <w:rFonts w:ascii="Times New Roman" w:hAnsi="Times New Roman"/>
          <w:bCs/>
          <w:sz w:val="22"/>
        </w:rPr>
        <w:fldChar w:fldCharType="end"/>
      </w:r>
      <w:r w:rsidR="00A45F52" w:rsidRPr="002929CA">
        <w:rPr>
          <w:rFonts w:ascii="Times New Roman" w:hAnsi="Times New Roman"/>
          <w:bCs/>
          <w:sz w:val="22"/>
        </w:rPr>
      </w:r>
      <w:r w:rsidR="00A45F52" w:rsidRPr="002929CA">
        <w:rPr>
          <w:rFonts w:ascii="Times New Roman" w:hAnsi="Times New Roman"/>
          <w:bCs/>
          <w:sz w:val="22"/>
        </w:rPr>
        <w:fldChar w:fldCharType="separate"/>
      </w:r>
      <w:r w:rsidR="008001CC" w:rsidRPr="002929CA">
        <w:rPr>
          <w:rFonts w:ascii="Times New Roman" w:hAnsi="Times New Roman"/>
          <w:bCs/>
          <w:noProof/>
          <w:sz w:val="22"/>
        </w:rPr>
        <w:t>[2]</w:t>
      </w:r>
      <w:r w:rsidR="00A45F52" w:rsidRPr="002929CA">
        <w:rPr>
          <w:rFonts w:ascii="Times New Roman" w:hAnsi="Times New Roman"/>
          <w:bCs/>
          <w:sz w:val="22"/>
        </w:rPr>
        <w:fldChar w:fldCharType="end"/>
      </w:r>
      <w:r w:rsidR="00F370BD" w:rsidRPr="002929CA">
        <w:rPr>
          <w:rFonts w:ascii="Times New Roman" w:hAnsi="Times New Roman"/>
          <w:bCs/>
          <w:sz w:val="22"/>
        </w:rPr>
        <w:t>.</w:t>
      </w:r>
      <w:r w:rsidR="0035098F" w:rsidRPr="002929CA">
        <w:rPr>
          <w:rFonts w:ascii="Times New Roman" w:hAnsi="Times New Roman"/>
          <w:bCs/>
          <w:sz w:val="22"/>
        </w:rPr>
        <w:t xml:space="preserve"> However, </w:t>
      </w:r>
      <w:bookmarkStart w:id="4" w:name="_Hlk18529258"/>
      <w:r w:rsidR="003727C0">
        <w:rPr>
          <w:rFonts w:ascii="Times New Roman" w:hAnsi="Times New Roman"/>
          <w:bCs/>
          <w:sz w:val="22"/>
        </w:rPr>
        <w:t>in</w:t>
      </w:r>
      <w:r w:rsidR="005148D0" w:rsidRPr="002929CA">
        <w:rPr>
          <w:rFonts w:ascii="Times New Roman" w:hAnsi="Times New Roman"/>
          <w:bCs/>
          <w:sz w:val="22"/>
        </w:rPr>
        <w:t xml:space="preserve"> </w:t>
      </w:r>
      <w:r w:rsidR="008A61AE" w:rsidRPr="002929CA">
        <w:rPr>
          <w:rFonts w:ascii="Times New Roman" w:hAnsi="Times New Roman"/>
          <w:sz w:val="22"/>
        </w:rPr>
        <w:t>β-TM</w:t>
      </w:r>
      <w:r w:rsidR="005C6BC1" w:rsidRPr="002929CA">
        <w:rPr>
          <w:rFonts w:ascii="Times New Roman" w:hAnsi="Times New Roman"/>
          <w:sz w:val="22"/>
        </w:rPr>
        <w:t xml:space="preserve"> patients</w:t>
      </w:r>
      <w:r w:rsidR="005148D0" w:rsidRPr="002929CA">
        <w:rPr>
          <w:rFonts w:ascii="Times New Roman" w:hAnsi="Times New Roman"/>
          <w:bCs/>
          <w:sz w:val="22"/>
        </w:rPr>
        <w:t xml:space="preserve">, </w:t>
      </w:r>
      <w:r w:rsidR="00907815" w:rsidRPr="002929CA">
        <w:rPr>
          <w:rFonts w:ascii="Times New Roman" w:hAnsi="Times New Roman"/>
          <w:bCs/>
          <w:sz w:val="22"/>
        </w:rPr>
        <w:t xml:space="preserve">because </w:t>
      </w:r>
      <w:r w:rsidR="005C6BC1" w:rsidRPr="002929CA">
        <w:rPr>
          <w:rFonts w:ascii="Times New Roman" w:hAnsi="Times New Roman"/>
          <w:bCs/>
          <w:sz w:val="22"/>
        </w:rPr>
        <w:t xml:space="preserve">of </w:t>
      </w:r>
      <w:r w:rsidR="004B41CF" w:rsidRPr="002929CA">
        <w:rPr>
          <w:rFonts w:ascii="Times New Roman" w:hAnsi="Times New Roman"/>
          <w:bCs/>
          <w:sz w:val="22"/>
        </w:rPr>
        <w:t>biologic</w:t>
      </w:r>
      <w:r w:rsidR="0024368F" w:rsidRPr="002929CA">
        <w:rPr>
          <w:rFonts w:ascii="Times New Roman" w:hAnsi="Times New Roman"/>
          <w:bCs/>
          <w:sz w:val="22"/>
        </w:rPr>
        <w:t>al</w:t>
      </w:r>
      <w:r w:rsidR="004B41CF" w:rsidRPr="002929CA">
        <w:rPr>
          <w:rFonts w:ascii="Times New Roman" w:hAnsi="Times New Roman"/>
          <w:bCs/>
          <w:sz w:val="22"/>
        </w:rPr>
        <w:t xml:space="preserve"> and clinical features </w:t>
      </w:r>
      <w:bookmarkEnd w:id="4"/>
      <w:r w:rsidR="003727C0">
        <w:rPr>
          <w:rFonts w:ascii="Times New Roman" w:hAnsi="Times New Roman"/>
          <w:bCs/>
          <w:sz w:val="22"/>
        </w:rPr>
        <w:t xml:space="preserve">different from </w:t>
      </w:r>
      <w:r w:rsidR="002278E3" w:rsidRPr="002929CA">
        <w:rPr>
          <w:rFonts w:ascii="Times New Roman" w:hAnsi="Times New Roman"/>
          <w:bCs/>
          <w:sz w:val="22"/>
        </w:rPr>
        <w:t>SCD, including</w:t>
      </w:r>
      <w:r w:rsidR="004B41CF" w:rsidRPr="002929CA">
        <w:rPr>
          <w:rFonts w:ascii="Times New Roman" w:hAnsi="Times New Roman"/>
          <w:bCs/>
          <w:sz w:val="22"/>
        </w:rPr>
        <w:t xml:space="preserve"> </w:t>
      </w:r>
      <w:r w:rsidR="005148D0" w:rsidRPr="002929CA">
        <w:rPr>
          <w:rFonts w:ascii="Times New Roman" w:hAnsi="Times New Roman"/>
          <w:bCs/>
          <w:sz w:val="22"/>
        </w:rPr>
        <w:t>robust proliferation of</w:t>
      </w:r>
      <w:r w:rsidR="004B41CF" w:rsidRPr="002929CA">
        <w:rPr>
          <w:rFonts w:ascii="Times New Roman" w:hAnsi="Times New Roman"/>
          <w:bCs/>
          <w:sz w:val="22"/>
        </w:rPr>
        <w:t xml:space="preserve"> </w:t>
      </w:r>
      <w:r w:rsidR="003727C0">
        <w:rPr>
          <w:rFonts w:ascii="Times New Roman" w:hAnsi="Times New Roman"/>
          <w:bCs/>
          <w:sz w:val="22"/>
        </w:rPr>
        <w:t xml:space="preserve">the </w:t>
      </w:r>
      <w:r w:rsidR="004B41CF" w:rsidRPr="002929CA">
        <w:rPr>
          <w:rFonts w:ascii="Times New Roman" w:hAnsi="Times New Roman"/>
          <w:bCs/>
          <w:sz w:val="22"/>
        </w:rPr>
        <w:t>bone marrow (BM) and allo</w:t>
      </w:r>
      <w:r w:rsidR="002278E3" w:rsidRPr="002929CA">
        <w:rPr>
          <w:rFonts w:ascii="Times New Roman" w:hAnsi="Times New Roman"/>
          <w:bCs/>
          <w:sz w:val="22"/>
        </w:rPr>
        <w:t>-</w:t>
      </w:r>
      <w:r w:rsidR="004B41CF" w:rsidRPr="002929CA">
        <w:rPr>
          <w:rFonts w:ascii="Times New Roman" w:hAnsi="Times New Roman"/>
          <w:bCs/>
          <w:sz w:val="22"/>
        </w:rPr>
        <w:t>sensitization due to multiple transfusion</w:t>
      </w:r>
      <w:r w:rsidR="003727C0">
        <w:rPr>
          <w:rFonts w:ascii="Times New Roman" w:hAnsi="Times New Roman"/>
          <w:bCs/>
          <w:sz w:val="22"/>
        </w:rPr>
        <w:t>s</w:t>
      </w:r>
      <w:r w:rsidR="004B41CF" w:rsidRPr="002929CA">
        <w:rPr>
          <w:rFonts w:ascii="Times New Roman" w:hAnsi="Times New Roman"/>
          <w:bCs/>
          <w:sz w:val="22"/>
        </w:rPr>
        <w:t xml:space="preserve">, it </w:t>
      </w:r>
      <w:r w:rsidR="005148D0" w:rsidRPr="002929CA">
        <w:rPr>
          <w:rFonts w:ascii="Times New Roman" w:hAnsi="Times New Roman"/>
          <w:bCs/>
          <w:sz w:val="22"/>
        </w:rPr>
        <w:t xml:space="preserve">is </w:t>
      </w:r>
      <w:r w:rsidR="00702573" w:rsidRPr="002929CA">
        <w:rPr>
          <w:rFonts w:ascii="Times New Roman" w:hAnsi="Times New Roman"/>
          <w:bCs/>
          <w:sz w:val="22"/>
        </w:rPr>
        <w:t xml:space="preserve">not </w:t>
      </w:r>
      <w:r w:rsidR="005148D0" w:rsidRPr="002929CA">
        <w:rPr>
          <w:rFonts w:ascii="Times New Roman" w:hAnsi="Times New Roman"/>
          <w:bCs/>
          <w:sz w:val="22"/>
        </w:rPr>
        <w:t>clear</w:t>
      </w:r>
      <w:r w:rsidR="00702573" w:rsidRPr="002929CA">
        <w:rPr>
          <w:rFonts w:ascii="Times New Roman" w:hAnsi="Times New Roman"/>
          <w:bCs/>
          <w:sz w:val="22"/>
        </w:rPr>
        <w:t xml:space="preserve"> </w:t>
      </w:r>
      <w:r w:rsidR="004B41CF" w:rsidRPr="002929CA">
        <w:rPr>
          <w:rFonts w:ascii="Times New Roman" w:hAnsi="Times New Roman"/>
          <w:bCs/>
          <w:sz w:val="22"/>
        </w:rPr>
        <w:t xml:space="preserve">whether </w:t>
      </w:r>
      <w:r w:rsidR="0024368F" w:rsidRPr="002929CA">
        <w:rPr>
          <w:rFonts w:ascii="Times New Roman" w:hAnsi="Times New Roman"/>
          <w:bCs/>
          <w:sz w:val="22"/>
        </w:rPr>
        <w:t xml:space="preserve">this </w:t>
      </w:r>
      <w:r w:rsidR="005148D0" w:rsidRPr="002929CA">
        <w:rPr>
          <w:rFonts w:ascii="Times New Roman" w:hAnsi="Times New Roman"/>
          <w:bCs/>
          <w:sz w:val="22"/>
        </w:rPr>
        <w:t>low-intensity conditioning</w:t>
      </w:r>
      <w:r w:rsidR="004B41CF" w:rsidRPr="002929CA">
        <w:rPr>
          <w:rFonts w:ascii="Times New Roman" w:hAnsi="Times New Roman"/>
          <w:bCs/>
          <w:sz w:val="22"/>
        </w:rPr>
        <w:t xml:space="preserve"> </w:t>
      </w:r>
      <w:r w:rsidR="005148D0" w:rsidRPr="002929CA">
        <w:rPr>
          <w:rFonts w:ascii="Times New Roman" w:hAnsi="Times New Roman"/>
          <w:bCs/>
          <w:sz w:val="22"/>
        </w:rPr>
        <w:t xml:space="preserve">is </w:t>
      </w:r>
      <w:r w:rsidR="00E14F7A" w:rsidRPr="002929CA">
        <w:rPr>
          <w:rFonts w:ascii="Times New Roman" w:hAnsi="Times New Roman"/>
          <w:bCs/>
          <w:sz w:val="22"/>
        </w:rPr>
        <w:t>sufficient</w:t>
      </w:r>
      <w:r w:rsidR="005148D0" w:rsidRPr="002929CA">
        <w:rPr>
          <w:rFonts w:ascii="Times New Roman" w:hAnsi="Times New Roman"/>
          <w:bCs/>
          <w:sz w:val="22"/>
        </w:rPr>
        <w:t xml:space="preserve"> to overcome</w:t>
      </w:r>
      <w:r w:rsidR="003727C0">
        <w:rPr>
          <w:rFonts w:ascii="Times New Roman" w:hAnsi="Times New Roman"/>
          <w:bCs/>
          <w:sz w:val="22"/>
        </w:rPr>
        <w:t>.</w:t>
      </w:r>
    </w:p>
    <w:p w14:paraId="74BFD086" w14:textId="00F6D8C1" w:rsidR="00674D69" w:rsidRPr="002929CA" w:rsidRDefault="00007E8C" w:rsidP="005C58C4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bCs/>
          <w:sz w:val="22"/>
        </w:rPr>
      </w:pPr>
      <w:r w:rsidRPr="002929CA">
        <w:rPr>
          <w:rFonts w:ascii="Times New Roman" w:hAnsi="Times New Roman"/>
          <w:bCs/>
          <w:sz w:val="22"/>
        </w:rPr>
        <w:t>Furthermore</w:t>
      </w:r>
      <w:r w:rsidR="001E1A5F" w:rsidRPr="002929CA">
        <w:rPr>
          <w:rFonts w:ascii="Times New Roman" w:hAnsi="Times New Roman"/>
          <w:bCs/>
          <w:sz w:val="22"/>
        </w:rPr>
        <w:t>, a</w:t>
      </w:r>
      <w:r w:rsidR="00907815" w:rsidRPr="002929CA">
        <w:rPr>
          <w:rFonts w:ascii="Times New Roman" w:hAnsi="Times New Roman"/>
          <w:bCs/>
          <w:sz w:val="22"/>
        </w:rPr>
        <w:t xml:space="preserve"> s</w:t>
      </w:r>
      <w:r w:rsidR="00A45F52" w:rsidRPr="002929CA">
        <w:rPr>
          <w:rFonts w:ascii="Times New Roman" w:hAnsi="Times New Roman"/>
          <w:bCs/>
          <w:sz w:val="22"/>
        </w:rPr>
        <w:t xml:space="preserve">ignificant </w:t>
      </w:r>
      <w:r w:rsidR="003727C0">
        <w:rPr>
          <w:rFonts w:ascii="Times New Roman" w:hAnsi="Times New Roman"/>
          <w:bCs/>
          <w:sz w:val="22"/>
        </w:rPr>
        <w:t>pro</w:t>
      </w:r>
      <w:r w:rsidR="00A45F52" w:rsidRPr="002929CA">
        <w:rPr>
          <w:rFonts w:ascii="Times New Roman" w:hAnsi="Times New Roman"/>
          <w:bCs/>
          <w:sz w:val="22"/>
        </w:rPr>
        <w:t xml:space="preserve">portion of patients who received </w:t>
      </w:r>
      <w:r w:rsidR="00AF4AD8" w:rsidRPr="002929CA">
        <w:rPr>
          <w:rFonts w:ascii="Times New Roman" w:hAnsi="Times New Roman"/>
          <w:bCs/>
          <w:sz w:val="22"/>
        </w:rPr>
        <w:t xml:space="preserve">alloSCT using </w:t>
      </w:r>
      <w:r w:rsidR="00915271" w:rsidRPr="002929CA">
        <w:rPr>
          <w:rFonts w:ascii="Times New Roman" w:hAnsi="Times New Roman"/>
          <w:bCs/>
          <w:sz w:val="22"/>
        </w:rPr>
        <w:t xml:space="preserve">NMA </w:t>
      </w:r>
      <w:r w:rsidR="00AF4AD8" w:rsidRPr="002929CA">
        <w:rPr>
          <w:rFonts w:ascii="Times New Roman" w:hAnsi="Times New Roman"/>
          <w:bCs/>
          <w:sz w:val="22"/>
        </w:rPr>
        <w:t>conditioning</w:t>
      </w:r>
      <w:r w:rsidR="00915271" w:rsidRPr="002929CA">
        <w:rPr>
          <w:rFonts w:ascii="Times New Roman" w:hAnsi="Times New Roman"/>
          <w:bCs/>
          <w:sz w:val="22"/>
        </w:rPr>
        <w:t xml:space="preserve"> </w:t>
      </w:r>
      <w:r w:rsidR="00C20ECF">
        <w:rPr>
          <w:rFonts w:ascii="Times New Roman" w:hAnsi="Times New Roman"/>
          <w:bCs/>
          <w:sz w:val="22"/>
        </w:rPr>
        <w:t>according to</w:t>
      </w:r>
      <w:r w:rsidR="009C56E8" w:rsidRPr="002929CA">
        <w:rPr>
          <w:rFonts w:ascii="Times New Roman" w:hAnsi="Times New Roman"/>
          <w:bCs/>
          <w:sz w:val="22"/>
        </w:rPr>
        <w:t xml:space="preserve"> </w:t>
      </w:r>
      <w:r w:rsidR="00FA796A" w:rsidRPr="002929CA">
        <w:rPr>
          <w:rFonts w:ascii="Times New Roman" w:hAnsi="Times New Roman"/>
          <w:bCs/>
          <w:sz w:val="22"/>
        </w:rPr>
        <w:t>the NIH protocol</w:t>
      </w:r>
      <w:r w:rsidR="00915271" w:rsidRPr="002929CA">
        <w:rPr>
          <w:rFonts w:ascii="Times New Roman" w:hAnsi="Times New Roman"/>
          <w:bCs/>
          <w:sz w:val="22"/>
        </w:rPr>
        <w:t xml:space="preserve"> </w:t>
      </w:r>
      <w:r w:rsidR="0024368F" w:rsidRPr="002929CA">
        <w:rPr>
          <w:rFonts w:ascii="Times New Roman" w:hAnsi="Times New Roman"/>
          <w:bCs/>
          <w:sz w:val="22"/>
        </w:rPr>
        <w:t xml:space="preserve">were unable to </w:t>
      </w:r>
      <w:r w:rsidR="009C56E8" w:rsidRPr="002929CA">
        <w:rPr>
          <w:rFonts w:ascii="Times New Roman" w:hAnsi="Times New Roman"/>
          <w:bCs/>
          <w:sz w:val="22"/>
        </w:rPr>
        <w:t>discontinue</w:t>
      </w:r>
      <w:r w:rsidR="0024368F" w:rsidRPr="002929CA">
        <w:rPr>
          <w:rFonts w:ascii="Times New Roman" w:hAnsi="Times New Roman"/>
          <w:bCs/>
          <w:sz w:val="22"/>
        </w:rPr>
        <w:t xml:space="preserve"> </w:t>
      </w:r>
      <w:r w:rsidR="00496750" w:rsidRPr="002929CA">
        <w:rPr>
          <w:rFonts w:ascii="Times New Roman" w:hAnsi="Times New Roman"/>
          <w:bCs/>
          <w:sz w:val="22"/>
        </w:rPr>
        <w:t>immun</w:t>
      </w:r>
      <w:r w:rsidR="0013758F" w:rsidRPr="002929CA">
        <w:rPr>
          <w:rFonts w:ascii="Times New Roman" w:hAnsi="Times New Roman"/>
          <w:bCs/>
          <w:sz w:val="22"/>
        </w:rPr>
        <w:t>o</w:t>
      </w:r>
      <w:r w:rsidR="00FA796A" w:rsidRPr="002929CA">
        <w:rPr>
          <w:rFonts w:ascii="Times New Roman" w:hAnsi="Times New Roman"/>
          <w:bCs/>
          <w:sz w:val="22"/>
        </w:rPr>
        <w:t>suppr</w:t>
      </w:r>
      <w:r w:rsidR="00496750" w:rsidRPr="002929CA">
        <w:rPr>
          <w:rFonts w:ascii="Times New Roman" w:hAnsi="Times New Roman"/>
          <w:bCs/>
          <w:sz w:val="22"/>
        </w:rPr>
        <w:t>essive</w:t>
      </w:r>
      <w:r w:rsidR="00FA796A" w:rsidRPr="002929CA">
        <w:rPr>
          <w:rFonts w:ascii="Times New Roman" w:hAnsi="Times New Roman"/>
          <w:bCs/>
          <w:sz w:val="22"/>
        </w:rPr>
        <w:t xml:space="preserve"> </w:t>
      </w:r>
      <w:r w:rsidR="00E20739" w:rsidRPr="002929CA">
        <w:rPr>
          <w:rFonts w:ascii="Times New Roman" w:hAnsi="Times New Roman"/>
          <w:bCs/>
          <w:sz w:val="22"/>
        </w:rPr>
        <w:t>drug</w:t>
      </w:r>
      <w:r w:rsidR="00C20ECF">
        <w:rPr>
          <w:rFonts w:ascii="Times New Roman" w:hAnsi="Times New Roman"/>
          <w:bCs/>
          <w:sz w:val="22"/>
        </w:rPr>
        <w:t xml:space="preserve">s </w:t>
      </w:r>
      <w:r w:rsidR="00915271" w:rsidRPr="002929CA">
        <w:rPr>
          <w:rFonts w:ascii="Times New Roman" w:hAnsi="Times New Roman"/>
          <w:bCs/>
          <w:sz w:val="22"/>
        </w:rPr>
        <w:t xml:space="preserve">because their donor T-cell chimerism </w:t>
      </w:r>
      <w:r w:rsidR="0024368F" w:rsidRPr="002929CA">
        <w:rPr>
          <w:rFonts w:ascii="Times New Roman" w:hAnsi="Times New Roman"/>
          <w:bCs/>
          <w:sz w:val="22"/>
        </w:rPr>
        <w:t xml:space="preserve">did </w:t>
      </w:r>
      <w:r w:rsidR="00907815" w:rsidRPr="002929CA">
        <w:rPr>
          <w:rFonts w:ascii="Times New Roman" w:hAnsi="Times New Roman"/>
          <w:bCs/>
          <w:sz w:val="22"/>
        </w:rPr>
        <w:t>not reach</w:t>
      </w:r>
      <w:r w:rsidR="00915271" w:rsidRPr="002929CA">
        <w:rPr>
          <w:rFonts w:ascii="Times New Roman" w:hAnsi="Times New Roman"/>
          <w:bCs/>
          <w:sz w:val="22"/>
        </w:rPr>
        <w:t xml:space="preserve"> 50% </w:t>
      </w:r>
      <w:r w:rsidR="00A050C3" w:rsidRPr="002929CA">
        <w:rPr>
          <w:rFonts w:ascii="Times New Roman" w:hAnsi="Times New Roman"/>
          <w:bCs/>
          <w:sz w:val="22"/>
        </w:rPr>
        <w:t>a</w:t>
      </w:r>
      <w:r w:rsidR="00086567" w:rsidRPr="002929CA">
        <w:rPr>
          <w:rFonts w:ascii="Times New Roman" w:hAnsi="Times New Roman"/>
          <w:bCs/>
          <w:sz w:val="22"/>
        </w:rPr>
        <w:t>fter</w:t>
      </w:r>
      <w:r w:rsidR="00A050C3" w:rsidRPr="002929CA">
        <w:rPr>
          <w:rFonts w:ascii="Times New Roman" w:hAnsi="Times New Roman"/>
          <w:bCs/>
          <w:sz w:val="22"/>
        </w:rPr>
        <w:t xml:space="preserve"> </w:t>
      </w:r>
      <w:r w:rsidR="00496750" w:rsidRPr="002929CA">
        <w:rPr>
          <w:rFonts w:ascii="Times New Roman" w:hAnsi="Times New Roman"/>
          <w:bCs/>
          <w:sz w:val="22"/>
        </w:rPr>
        <w:t>one</w:t>
      </w:r>
      <w:r w:rsidR="00915271" w:rsidRPr="002929CA">
        <w:rPr>
          <w:rFonts w:ascii="Times New Roman" w:hAnsi="Times New Roman"/>
          <w:bCs/>
          <w:sz w:val="22"/>
        </w:rPr>
        <w:t xml:space="preserve"> year</w:t>
      </w:r>
      <w:r w:rsidR="00CD3999" w:rsidRPr="002929CA">
        <w:rPr>
          <w:rFonts w:ascii="Times New Roman" w:hAnsi="Times New Roman"/>
          <w:bCs/>
          <w:sz w:val="22"/>
        </w:rPr>
        <w:t>,</w:t>
      </w:r>
      <w:r w:rsidR="00915271" w:rsidRPr="002929CA">
        <w:rPr>
          <w:rFonts w:ascii="Times New Roman" w:hAnsi="Times New Roman"/>
          <w:bCs/>
          <w:sz w:val="22"/>
        </w:rPr>
        <w:t xml:space="preserve"> </w:t>
      </w:r>
      <w:r w:rsidR="0024368F" w:rsidRPr="002929CA">
        <w:rPr>
          <w:rFonts w:ascii="Times New Roman" w:hAnsi="Times New Roman"/>
          <w:bCs/>
          <w:sz w:val="22"/>
        </w:rPr>
        <w:t xml:space="preserve">with a </w:t>
      </w:r>
      <w:r w:rsidR="00915271" w:rsidRPr="002929CA">
        <w:rPr>
          <w:rFonts w:ascii="Times New Roman" w:hAnsi="Times New Roman"/>
          <w:bCs/>
          <w:sz w:val="22"/>
        </w:rPr>
        <w:t xml:space="preserve">graft failure rate </w:t>
      </w:r>
      <w:r w:rsidR="0024368F" w:rsidRPr="002929CA">
        <w:rPr>
          <w:rFonts w:ascii="Times New Roman" w:hAnsi="Times New Roman"/>
          <w:bCs/>
          <w:sz w:val="22"/>
        </w:rPr>
        <w:t xml:space="preserve">of </w:t>
      </w:r>
      <w:r w:rsidR="00915271" w:rsidRPr="002929CA">
        <w:rPr>
          <w:rFonts w:ascii="Times New Roman" w:hAnsi="Times New Roman"/>
          <w:bCs/>
          <w:sz w:val="22"/>
        </w:rPr>
        <w:t>13%</w:t>
      </w:r>
      <w:r w:rsidR="00F370BD" w:rsidRPr="002929CA">
        <w:rPr>
          <w:rFonts w:ascii="Times New Roman" w:hAnsi="Times New Roman"/>
          <w:bCs/>
          <w:sz w:val="22"/>
        </w:rPr>
        <w:t xml:space="preserve"> </w:t>
      </w:r>
      <w:r w:rsidR="00574267" w:rsidRPr="002929CA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2929CA">
        <w:rPr>
          <w:rFonts w:ascii="Times New Roman" w:hAnsi="Times New Roman"/>
          <w:bCs/>
          <w:sz w:val="22"/>
        </w:rPr>
        <w:instrText xml:space="preserve"> ADDIN EN.CITE </w:instrText>
      </w:r>
      <w:r w:rsidR="008001CC" w:rsidRPr="002929CA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2929CA">
        <w:rPr>
          <w:rFonts w:ascii="Times New Roman" w:hAnsi="Times New Roman"/>
          <w:bCs/>
          <w:sz w:val="22"/>
        </w:rPr>
        <w:instrText xml:space="preserve"> ADDIN EN.CITE.DATA </w:instrText>
      </w:r>
      <w:r w:rsidR="008001CC" w:rsidRPr="002929CA">
        <w:rPr>
          <w:rFonts w:ascii="Times New Roman" w:hAnsi="Times New Roman"/>
          <w:bCs/>
          <w:sz w:val="22"/>
        </w:rPr>
      </w:r>
      <w:r w:rsidR="008001CC" w:rsidRPr="002929CA">
        <w:rPr>
          <w:rFonts w:ascii="Times New Roman" w:hAnsi="Times New Roman"/>
          <w:bCs/>
          <w:sz w:val="22"/>
        </w:rPr>
        <w:fldChar w:fldCharType="end"/>
      </w:r>
      <w:r w:rsidR="00574267" w:rsidRPr="002929CA">
        <w:rPr>
          <w:rFonts w:ascii="Times New Roman" w:hAnsi="Times New Roman"/>
          <w:bCs/>
          <w:sz w:val="22"/>
        </w:rPr>
      </w:r>
      <w:r w:rsidR="00574267" w:rsidRPr="002929CA">
        <w:rPr>
          <w:rFonts w:ascii="Times New Roman" w:hAnsi="Times New Roman"/>
          <w:bCs/>
          <w:sz w:val="22"/>
        </w:rPr>
        <w:fldChar w:fldCharType="separate"/>
      </w:r>
      <w:r w:rsidR="008001CC" w:rsidRPr="002929CA">
        <w:rPr>
          <w:rFonts w:ascii="Times New Roman" w:hAnsi="Times New Roman"/>
          <w:bCs/>
          <w:noProof/>
          <w:sz w:val="22"/>
        </w:rPr>
        <w:t>[2]</w:t>
      </w:r>
      <w:r w:rsidR="00574267" w:rsidRPr="002929CA">
        <w:rPr>
          <w:rFonts w:ascii="Times New Roman" w:hAnsi="Times New Roman"/>
          <w:bCs/>
          <w:sz w:val="22"/>
        </w:rPr>
        <w:fldChar w:fldCharType="end"/>
      </w:r>
      <w:r w:rsidR="00F370BD" w:rsidRPr="002929CA">
        <w:rPr>
          <w:rFonts w:ascii="Times New Roman" w:hAnsi="Times New Roman"/>
          <w:bCs/>
          <w:sz w:val="22"/>
        </w:rPr>
        <w:t>.</w:t>
      </w:r>
      <w:r w:rsidR="00915271" w:rsidRPr="002929CA">
        <w:rPr>
          <w:rFonts w:ascii="Times New Roman" w:hAnsi="Times New Roman"/>
          <w:bCs/>
          <w:sz w:val="22"/>
        </w:rPr>
        <w:t xml:space="preserve"> It is </w:t>
      </w:r>
      <w:r w:rsidR="0065479C" w:rsidRPr="002929CA">
        <w:rPr>
          <w:rFonts w:ascii="Times New Roman" w:hAnsi="Times New Roman"/>
          <w:bCs/>
          <w:sz w:val="22"/>
        </w:rPr>
        <w:t xml:space="preserve">currently </w:t>
      </w:r>
      <w:r w:rsidR="00915271" w:rsidRPr="002929CA">
        <w:rPr>
          <w:rFonts w:ascii="Times New Roman" w:hAnsi="Times New Roman"/>
          <w:bCs/>
          <w:sz w:val="22"/>
        </w:rPr>
        <w:t xml:space="preserve">unclear how long patients who </w:t>
      </w:r>
      <w:r w:rsidR="00C20ECF">
        <w:rPr>
          <w:rFonts w:ascii="Times New Roman" w:hAnsi="Times New Roman"/>
          <w:bCs/>
          <w:sz w:val="22"/>
        </w:rPr>
        <w:t>can</w:t>
      </w:r>
      <w:r w:rsidR="00915271" w:rsidRPr="002929CA">
        <w:rPr>
          <w:rFonts w:ascii="Times New Roman" w:hAnsi="Times New Roman"/>
          <w:bCs/>
          <w:sz w:val="22"/>
        </w:rPr>
        <w:t xml:space="preserve">not achieve </w:t>
      </w:r>
      <w:r w:rsidR="0065479C" w:rsidRPr="002929CA">
        <w:rPr>
          <w:rFonts w:ascii="Times New Roman" w:hAnsi="Times New Roman"/>
          <w:bCs/>
          <w:sz w:val="22"/>
        </w:rPr>
        <w:t xml:space="preserve">a </w:t>
      </w:r>
      <w:r w:rsidR="00915271" w:rsidRPr="002929CA">
        <w:rPr>
          <w:rFonts w:ascii="Times New Roman" w:hAnsi="Times New Roman"/>
          <w:bCs/>
          <w:sz w:val="22"/>
        </w:rPr>
        <w:t xml:space="preserve">donor T-cell chimerism </w:t>
      </w:r>
      <w:r w:rsidR="0065479C" w:rsidRPr="002929CA">
        <w:rPr>
          <w:rFonts w:ascii="Times New Roman" w:hAnsi="Times New Roman"/>
          <w:bCs/>
          <w:sz w:val="22"/>
        </w:rPr>
        <w:t xml:space="preserve">over </w:t>
      </w:r>
      <w:r w:rsidR="00915271" w:rsidRPr="002929CA">
        <w:rPr>
          <w:rFonts w:ascii="Times New Roman" w:hAnsi="Times New Roman"/>
          <w:bCs/>
          <w:sz w:val="22"/>
        </w:rPr>
        <w:t xml:space="preserve">50% </w:t>
      </w:r>
      <w:r w:rsidR="0054148A" w:rsidRPr="002929CA">
        <w:rPr>
          <w:rFonts w:ascii="Times New Roman" w:hAnsi="Times New Roman"/>
          <w:bCs/>
          <w:sz w:val="22"/>
        </w:rPr>
        <w:t xml:space="preserve">should </w:t>
      </w:r>
      <w:r w:rsidR="00C20ECF">
        <w:rPr>
          <w:rFonts w:ascii="Times New Roman" w:hAnsi="Times New Roman"/>
          <w:bCs/>
          <w:sz w:val="22"/>
        </w:rPr>
        <w:t>receive</w:t>
      </w:r>
      <w:r w:rsidR="006215A1" w:rsidRPr="002929CA">
        <w:rPr>
          <w:rFonts w:ascii="Times New Roman" w:hAnsi="Times New Roman"/>
          <w:bCs/>
          <w:sz w:val="22"/>
        </w:rPr>
        <w:t xml:space="preserve"> </w:t>
      </w:r>
      <w:r w:rsidR="00466BAB" w:rsidRPr="002929CA">
        <w:rPr>
          <w:rFonts w:ascii="Times New Roman" w:hAnsi="Times New Roman"/>
          <w:bCs/>
          <w:sz w:val="22"/>
        </w:rPr>
        <w:t>immun</w:t>
      </w:r>
      <w:r w:rsidR="00CE4D8D" w:rsidRPr="002929CA">
        <w:rPr>
          <w:rFonts w:ascii="Times New Roman" w:hAnsi="Times New Roman"/>
          <w:bCs/>
          <w:sz w:val="22"/>
        </w:rPr>
        <w:t xml:space="preserve">osuppressive </w:t>
      </w:r>
      <w:r w:rsidR="00C20ECF">
        <w:rPr>
          <w:rFonts w:ascii="Times New Roman" w:hAnsi="Times New Roman"/>
          <w:bCs/>
          <w:sz w:val="22"/>
        </w:rPr>
        <w:t>therapy</w:t>
      </w:r>
      <w:r w:rsidR="00496750" w:rsidRPr="002929CA">
        <w:rPr>
          <w:rFonts w:ascii="Times New Roman" w:hAnsi="Times New Roman"/>
          <w:bCs/>
          <w:sz w:val="22"/>
        </w:rPr>
        <w:t xml:space="preserve">. </w:t>
      </w:r>
      <w:r w:rsidR="00C20ECF">
        <w:rPr>
          <w:rFonts w:ascii="Times New Roman" w:hAnsi="Times New Roman"/>
          <w:bCs/>
          <w:sz w:val="22"/>
        </w:rPr>
        <w:t>The variety of</w:t>
      </w:r>
      <w:r w:rsidR="00641D3D" w:rsidRPr="002929CA">
        <w:rPr>
          <w:rFonts w:ascii="Times New Roman" w:hAnsi="Times New Roman"/>
          <w:bCs/>
          <w:sz w:val="22"/>
        </w:rPr>
        <w:t xml:space="preserve"> </w:t>
      </w:r>
      <w:r w:rsidR="00BA4A7A" w:rsidRPr="002929CA">
        <w:rPr>
          <w:rFonts w:ascii="Times New Roman" w:hAnsi="Times New Roman"/>
          <w:bCs/>
          <w:sz w:val="22"/>
        </w:rPr>
        <w:t xml:space="preserve">complications </w:t>
      </w:r>
      <w:r w:rsidR="00A67671" w:rsidRPr="002929CA">
        <w:rPr>
          <w:rFonts w:ascii="Times New Roman" w:hAnsi="Times New Roman"/>
          <w:bCs/>
          <w:sz w:val="22"/>
        </w:rPr>
        <w:t>following</w:t>
      </w:r>
      <w:r w:rsidR="00915271" w:rsidRPr="002929CA">
        <w:rPr>
          <w:rFonts w:ascii="Times New Roman" w:hAnsi="Times New Roman"/>
          <w:bCs/>
          <w:sz w:val="22"/>
        </w:rPr>
        <w:t xml:space="preserve"> </w:t>
      </w:r>
      <w:r w:rsidR="00FA796A" w:rsidRPr="002929CA">
        <w:rPr>
          <w:rFonts w:ascii="Times New Roman" w:hAnsi="Times New Roman"/>
          <w:bCs/>
          <w:sz w:val="22"/>
        </w:rPr>
        <w:t>protracted</w:t>
      </w:r>
      <w:r w:rsidR="00915271" w:rsidRPr="002929CA">
        <w:rPr>
          <w:rFonts w:ascii="Times New Roman" w:hAnsi="Times New Roman"/>
          <w:bCs/>
          <w:sz w:val="22"/>
        </w:rPr>
        <w:t xml:space="preserve"> </w:t>
      </w:r>
      <w:r w:rsidR="00E20739" w:rsidRPr="002929CA">
        <w:rPr>
          <w:rFonts w:ascii="Times New Roman" w:hAnsi="Times New Roman"/>
          <w:bCs/>
          <w:sz w:val="22"/>
        </w:rPr>
        <w:t>immunosuppressive drug</w:t>
      </w:r>
      <w:r w:rsidR="00496750" w:rsidRPr="002929CA">
        <w:rPr>
          <w:rFonts w:ascii="Times New Roman" w:hAnsi="Times New Roman"/>
          <w:bCs/>
          <w:sz w:val="22"/>
        </w:rPr>
        <w:t xml:space="preserve"> </w:t>
      </w:r>
      <w:r w:rsidR="00A67671" w:rsidRPr="002929CA">
        <w:rPr>
          <w:rFonts w:ascii="Times New Roman" w:hAnsi="Times New Roman"/>
          <w:bCs/>
          <w:sz w:val="22"/>
        </w:rPr>
        <w:t>expos</w:t>
      </w:r>
      <w:r w:rsidR="00C20ECF">
        <w:rPr>
          <w:rFonts w:ascii="Times New Roman" w:hAnsi="Times New Roman"/>
          <w:bCs/>
          <w:sz w:val="22"/>
        </w:rPr>
        <w:t>ure</w:t>
      </w:r>
      <w:r w:rsidR="00915271" w:rsidRPr="002929CA">
        <w:rPr>
          <w:rFonts w:ascii="Times New Roman" w:hAnsi="Times New Roman"/>
          <w:bCs/>
          <w:sz w:val="22"/>
        </w:rPr>
        <w:t xml:space="preserve"> </w:t>
      </w:r>
      <w:r w:rsidR="00C20ECF">
        <w:rPr>
          <w:rFonts w:ascii="Times New Roman" w:hAnsi="Times New Roman"/>
          <w:bCs/>
          <w:sz w:val="22"/>
        </w:rPr>
        <w:t>is</w:t>
      </w:r>
      <w:r w:rsidR="00A050C3" w:rsidRPr="002929CA">
        <w:rPr>
          <w:rFonts w:ascii="Times New Roman" w:hAnsi="Times New Roman"/>
          <w:bCs/>
          <w:sz w:val="22"/>
        </w:rPr>
        <w:t xml:space="preserve"> a</w:t>
      </w:r>
      <w:r w:rsidR="00915271" w:rsidRPr="002929CA">
        <w:rPr>
          <w:rFonts w:ascii="Times New Roman" w:hAnsi="Times New Roman"/>
          <w:bCs/>
          <w:sz w:val="22"/>
        </w:rPr>
        <w:t xml:space="preserve"> major concern</w:t>
      </w:r>
      <w:r w:rsidR="006215A1" w:rsidRPr="002929CA">
        <w:rPr>
          <w:rFonts w:ascii="Times New Roman" w:hAnsi="Times New Roman"/>
          <w:bCs/>
          <w:sz w:val="22"/>
        </w:rPr>
        <w:t>.</w:t>
      </w:r>
      <w:r w:rsidR="00496750" w:rsidRPr="002929CA">
        <w:rPr>
          <w:rFonts w:ascii="Times New Roman" w:hAnsi="Times New Roman"/>
          <w:bCs/>
          <w:sz w:val="22"/>
        </w:rPr>
        <w:t xml:space="preserve"> To address these issues, w</w:t>
      </w:r>
      <w:r w:rsidR="006215A1" w:rsidRPr="002929CA">
        <w:rPr>
          <w:rFonts w:ascii="Times New Roman" w:hAnsi="Times New Roman"/>
          <w:bCs/>
          <w:sz w:val="22"/>
        </w:rPr>
        <w:t>e</w:t>
      </w:r>
      <w:r w:rsidR="00496750" w:rsidRPr="002929CA">
        <w:rPr>
          <w:rFonts w:ascii="Times New Roman" w:hAnsi="Times New Roman"/>
          <w:bCs/>
          <w:sz w:val="22"/>
        </w:rPr>
        <w:t xml:space="preserve"> </w:t>
      </w:r>
      <w:r w:rsidR="0054148A" w:rsidRPr="002929CA">
        <w:rPr>
          <w:rFonts w:ascii="Times New Roman" w:hAnsi="Times New Roman"/>
          <w:bCs/>
          <w:sz w:val="22"/>
        </w:rPr>
        <w:t>establish</w:t>
      </w:r>
      <w:r w:rsidR="006215A1" w:rsidRPr="002929CA">
        <w:rPr>
          <w:rFonts w:ascii="Times New Roman" w:hAnsi="Times New Roman"/>
          <w:bCs/>
          <w:sz w:val="22"/>
        </w:rPr>
        <w:t xml:space="preserve">ed </w:t>
      </w:r>
      <w:r w:rsidR="0065479C" w:rsidRPr="002929CA">
        <w:rPr>
          <w:rFonts w:ascii="Times New Roman" w:hAnsi="Times New Roman"/>
          <w:bCs/>
          <w:sz w:val="22"/>
        </w:rPr>
        <w:t xml:space="preserve">a </w:t>
      </w:r>
      <w:r w:rsidR="006215A1" w:rsidRPr="002929CA">
        <w:rPr>
          <w:rFonts w:ascii="Times New Roman" w:hAnsi="Times New Roman"/>
          <w:bCs/>
          <w:sz w:val="22"/>
        </w:rPr>
        <w:t>two-stage strat</w:t>
      </w:r>
      <w:r w:rsidR="00F71664" w:rsidRPr="002929CA">
        <w:rPr>
          <w:rFonts w:ascii="Times New Roman" w:hAnsi="Times New Roman"/>
          <w:bCs/>
          <w:sz w:val="22"/>
        </w:rPr>
        <w:t>egy</w:t>
      </w:r>
      <w:r w:rsidR="00C20ECF">
        <w:rPr>
          <w:rFonts w:ascii="Times New Roman" w:hAnsi="Times New Roman"/>
          <w:bCs/>
          <w:sz w:val="22"/>
        </w:rPr>
        <w:t>. M</w:t>
      </w:r>
      <w:r w:rsidR="0054148A" w:rsidRPr="002929CA">
        <w:rPr>
          <w:rFonts w:ascii="Times New Roman" w:hAnsi="Times New Roman"/>
          <w:bCs/>
          <w:sz w:val="22"/>
        </w:rPr>
        <w:t xml:space="preserve">ixed donor chimerism </w:t>
      </w:r>
      <w:r w:rsidR="00AF4AD8" w:rsidRPr="002929CA">
        <w:rPr>
          <w:rFonts w:ascii="Times New Roman" w:hAnsi="Times New Roman"/>
          <w:bCs/>
          <w:sz w:val="22"/>
        </w:rPr>
        <w:t xml:space="preserve">in alloSCT </w:t>
      </w:r>
      <w:r w:rsidR="00D63954" w:rsidRPr="002929CA">
        <w:rPr>
          <w:rFonts w:ascii="Times New Roman" w:hAnsi="Times New Roman"/>
          <w:bCs/>
          <w:sz w:val="22"/>
        </w:rPr>
        <w:t xml:space="preserve">using NMA conditioning </w:t>
      </w:r>
      <w:r w:rsidR="0065479C" w:rsidRPr="002929CA">
        <w:rPr>
          <w:rFonts w:ascii="Times New Roman" w:hAnsi="Times New Roman"/>
          <w:bCs/>
          <w:sz w:val="22"/>
        </w:rPr>
        <w:t>was initially achie</w:t>
      </w:r>
      <w:r w:rsidR="00EA7EE7" w:rsidRPr="002929CA">
        <w:rPr>
          <w:rFonts w:ascii="Times New Roman" w:hAnsi="Times New Roman"/>
          <w:bCs/>
          <w:sz w:val="22"/>
        </w:rPr>
        <w:t>ved</w:t>
      </w:r>
      <w:r w:rsidR="0065479C" w:rsidRPr="002929CA">
        <w:rPr>
          <w:rFonts w:ascii="Times New Roman" w:hAnsi="Times New Roman"/>
          <w:bCs/>
          <w:sz w:val="22"/>
        </w:rPr>
        <w:t xml:space="preserve">, </w:t>
      </w:r>
      <w:r w:rsidR="0065479C" w:rsidRPr="002929CA">
        <w:rPr>
          <w:rFonts w:ascii="Times New Roman" w:hAnsi="Times New Roman"/>
          <w:bCs/>
          <w:sz w:val="22"/>
        </w:rPr>
        <w:lastRenderedPageBreak/>
        <w:t xml:space="preserve">followed by </w:t>
      </w:r>
      <w:r w:rsidR="00B75131" w:rsidRPr="002929CA">
        <w:rPr>
          <w:rFonts w:ascii="Times New Roman" w:hAnsi="Times New Roman"/>
          <w:bCs/>
          <w:sz w:val="22"/>
        </w:rPr>
        <w:t>facilitating</w:t>
      </w:r>
      <w:r w:rsidR="0054148A" w:rsidRPr="002929CA">
        <w:rPr>
          <w:rFonts w:ascii="Times New Roman" w:hAnsi="Times New Roman"/>
          <w:bCs/>
          <w:sz w:val="22"/>
        </w:rPr>
        <w:t xml:space="preserve"> donor chimerism </w:t>
      </w:r>
      <w:r w:rsidR="0065479C" w:rsidRPr="002929CA">
        <w:rPr>
          <w:rFonts w:ascii="Times New Roman" w:hAnsi="Times New Roman"/>
          <w:bCs/>
          <w:sz w:val="22"/>
        </w:rPr>
        <w:t xml:space="preserve">using </w:t>
      </w:r>
      <w:r w:rsidR="00466BAB" w:rsidRPr="002929CA">
        <w:rPr>
          <w:rFonts w:ascii="Times New Roman" w:hAnsi="Times New Roman"/>
          <w:bCs/>
          <w:sz w:val="22"/>
        </w:rPr>
        <w:t xml:space="preserve">the </w:t>
      </w:r>
      <w:r w:rsidR="00BA4A7A" w:rsidRPr="002929CA">
        <w:rPr>
          <w:rFonts w:ascii="Times New Roman" w:hAnsi="Times New Roman"/>
          <w:bCs/>
          <w:sz w:val="22"/>
        </w:rPr>
        <w:t xml:space="preserve">optional </w:t>
      </w:r>
      <w:r w:rsidR="002B5FA8" w:rsidRPr="002929CA">
        <w:rPr>
          <w:rFonts w:ascii="Times New Roman" w:hAnsi="Times New Roman"/>
          <w:bCs/>
          <w:sz w:val="22"/>
        </w:rPr>
        <w:t>reinforced</w:t>
      </w:r>
      <w:r w:rsidR="0054148A" w:rsidRPr="002929CA">
        <w:rPr>
          <w:rFonts w:ascii="Times New Roman" w:hAnsi="Times New Roman"/>
          <w:bCs/>
          <w:sz w:val="22"/>
        </w:rPr>
        <w:t xml:space="preserve"> hematopoietic stem cell </w:t>
      </w:r>
      <w:r w:rsidR="00886B92" w:rsidRPr="002929CA">
        <w:rPr>
          <w:rFonts w:ascii="Times New Roman" w:hAnsi="Times New Roman"/>
          <w:bCs/>
          <w:sz w:val="22"/>
        </w:rPr>
        <w:t xml:space="preserve">(SC) </w:t>
      </w:r>
      <w:r w:rsidR="00D63954" w:rsidRPr="002929CA">
        <w:rPr>
          <w:rFonts w:ascii="Times New Roman" w:hAnsi="Times New Roman"/>
          <w:bCs/>
          <w:sz w:val="22"/>
        </w:rPr>
        <w:t xml:space="preserve">infusion </w:t>
      </w:r>
      <w:r w:rsidR="0054148A" w:rsidRPr="002929CA">
        <w:rPr>
          <w:rFonts w:ascii="Times New Roman" w:hAnsi="Times New Roman"/>
          <w:bCs/>
          <w:sz w:val="22"/>
        </w:rPr>
        <w:t xml:space="preserve">in </w:t>
      </w:r>
      <w:r w:rsidR="00BA4A7A" w:rsidRPr="002929CA">
        <w:rPr>
          <w:rFonts w:ascii="Times New Roman" w:hAnsi="Times New Roman"/>
          <w:bCs/>
          <w:sz w:val="22"/>
        </w:rPr>
        <w:t>case</w:t>
      </w:r>
      <w:r w:rsidR="002E1B80">
        <w:rPr>
          <w:rFonts w:ascii="Times New Roman" w:hAnsi="Times New Roman"/>
          <w:bCs/>
          <w:sz w:val="22"/>
        </w:rPr>
        <w:t xml:space="preserve">s </w:t>
      </w:r>
      <w:r w:rsidR="0065479C" w:rsidRPr="002929CA">
        <w:rPr>
          <w:rFonts w:ascii="Times New Roman" w:hAnsi="Times New Roman"/>
          <w:bCs/>
          <w:sz w:val="22"/>
        </w:rPr>
        <w:t xml:space="preserve">requiring </w:t>
      </w:r>
      <w:r w:rsidR="00471E36" w:rsidRPr="002929CA">
        <w:rPr>
          <w:rFonts w:ascii="Times New Roman" w:hAnsi="Times New Roman"/>
          <w:bCs/>
          <w:sz w:val="22"/>
        </w:rPr>
        <w:t xml:space="preserve">prolonged </w:t>
      </w:r>
      <w:r w:rsidR="00F70726" w:rsidRPr="002929CA">
        <w:rPr>
          <w:rFonts w:ascii="Times New Roman" w:hAnsi="Times New Roman"/>
          <w:bCs/>
          <w:sz w:val="22"/>
        </w:rPr>
        <w:t>immunosuppress</w:t>
      </w:r>
      <w:r w:rsidR="00E41D8D" w:rsidRPr="002929CA">
        <w:rPr>
          <w:rFonts w:ascii="Times New Roman" w:hAnsi="Times New Roman"/>
          <w:bCs/>
          <w:sz w:val="22"/>
        </w:rPr>
        <w:t>ive drug</w:t>
      </w:r>
      <w:r w:rsidR="00374C86" w:rsidRPr="002929CA">
        <w:rPr>
          <w:rFonts w:ascii="Times New Roman" w:hAnsi="Times New Roman"/>
          <w:bCs/>
          <w:sz w:val="22"/>
        </w:rPr>
        <w:t xml:space="preserve"> admin</w:t>
      </w:r>
      <w:r w:rsidR="00E41D8D" w:rsidRPr="002929CA">
        <w:rPr>
          <w:rFonts w:ascii="Times New Roman" w:hAnsi="Times New Roman"/>
          <w:bCs/>
          <w:sz w:val="22"/>
        </w:rPr>
        <w:t>i</w:t>
      </w:r>
      <w:r w:rsidR="00374C86" w:rsidRPr="002929CA">
        <w:rPr>
          <w:rFonts w:ascii="Times New Roman" w:hAnsi="Times New Roman"/>
          <w:bCs/>
          <w:sz w:val="22"/>
        </w:rPr>
        <w:t>stration</w:t>
      </w:r>
      <w:r w:rsidR="006E259E" w:rsidRPr="002929CA">
        <w:rPr>
          <w:rFonts w:ascii="Times New Roman" w:hAnsi="Times New Roman"/>
          <w:bCs/>
          <w:sz w:val="22"/>
        </w:rPr>
        <w:t>.</w:t>
      </w:r>
      <w:r w:rsidR="00BA4A7A" w:rsidRPr="002929CA">
        <w:rPr>
          <w:rFonts w:ascii="Times New Roman" w:hAnsi="Times New Roman"/>
          <w:bCs/>
          <w:sz w:val="22"/>
        </w:rPr>
        <w:t xml:space="preserve"> </w:t>
      </w:r>
      <w:r w:rsidR="001875B3" w:rsidRPr="002929CA">
        <w:rPr>
          <w:rFonts w:ascii="Times New Roman" w:hAnsi="Times New Roman"/>
          <w:bCs/>
          <w:sz w:val="22"/>
        </w:rPr>
        <w:t>Also, p</w:t>
      </w:r>
      <w:r w:rsidR="006E259E" w:rsidRPr="002929CA">
        <w:rPr>
          <w:rFonts w:ascii="Times New Roman" w:hAnsi="Times New Roman"/>
          <w:bCs/>
          <w:sz w:val="22"/>
        </w:rPr>
        <w:t xml:space="preserve">atients who </w:t>
      </w:r>
      <w:r w:rsidR="006404FF" w:rsidRPr="002929CA">
        <w:rPr>
          <w:rFonts w:ascii="Times New Roman" w:hAnsi="Times New Roman"/>
          <w:bCs/>
          <w:sz w:val="22"/>
        </w:rPr>
        <w:t>experienced</w:t>
      </w:r>
      <w:r w:rsidR="006E259E" w:rsidRPr="002929CA">
        <w:rPr>
          <w:rFonts w:ascii="Times New Roman" w:hAnsi="Times New Roman"/>
          <w:bCs/>
          <w:sz w:val="22"/>
        </w:rPr>
        <w:t xml:space="preserve"> impending </w:t>
      </w:r>
      <w:r w:rsidR="00B62FF6" w:rsidRPr="002929CA">
        <w:rPr>
          <w:rFonts w:ascii="Times New Roman" w:hAnsi="Times New Roman"/>
          <w:bCs/>
          <w:sz w:val="22"/>
        </w:rPr>
        <w:t xml:space="preserve">graft failure </w:t>
      </w:r>
      <w:r w:rsidR="00BA4A7A" w:rsidRPr="002929CA">
        <w:rPr>
          <w:rFonts w:ascii="Times New Roman" w:hAnsi="Times New Roman"/>
          <w:bCs/>
          <w:sz w:val="22"/>
        </w:rPr>
        <w:t xml:space="preserve">received </w:t>
      </w:r>
      <w:r w:rsidR="00466BAB" w:rsidRPr="002929CA">
        <w:rPr>
          <w:rFonts w:ascii="Times New Roman" w:hAnsi="Times New Roman"/>
          <w:bCs/>
          <w:sz w:val="22"/>
        </w:rPr>
        <w:t xml:space="preserve">the </w:t>
      </w:r>
      <w:r w:rsidR="00502CD3" w:rsidRPr="002929CA">
        <w:rPr>
          <w:rFonts w:ascii="Times New Roman" w:hAnsi="Times New Roman"/>
          <w:bCs/>
          <w:sz w:val="22"/>
        </w:rPr>
        <w:t>optional</w:t>
      </w:r>
      <w:r w:rsidR="00BA4A7A" w:rsidRPr="002929CA">
        <w:rPr>
          <w:rFonts w:ascii="Times New Roman" w:hAnsi="Times New Roman"/>
          <w:bCs/>
          <w:sz w:val="22"/>
        </w:rPr>
        <w:t xml:space="preserve"> reinforced</w:t>
      </w:r>
      <w:r w:rsidR="006E259E" w:rsidRPr="002929CA">
        <w:rPr>
          <w:rFonts w:ascii="Times New Roman" w:hAnsi="Times New Roman"/>
          <w:bCs/>
          <w:sz w:val="22"/>
        </w:rPr>
        <w:t xml:space="preserve"> SC infusion.</w:t>
      </w:r>
      <w:r w:rsidR="003A3BBE" w:rsidRPr="002929CA">
        <w:rPr>
          <w:rFonts w:ascii="Times New Roman" w:hAnsi="Times New Roman"/>
          <w:bCs/>
          <w:sz w:val="22"/>
        </w:rPr>
        <w:t xml:space="preserve"> </w:t>
      </w:r>
      <w:r w:rsidR="00510992" w:rsidRPr="002929CA">
        <w:rPr>
          <w:rFonts w:ascii="Times New Roman" w:hAnsi="Times New Roman"/>
          <w:bCs/>
          <w:sz w:val="22"/>
        </w:rPr>
        <w:t>Here</w:t>
      </w:r>
      <w:r w:rsidR="006404FF" w:rsidRPr="002929CA">
        <w:rPr>
          <w:rFonts w:ascii="Times New Roman" w:hAnsi="Times New Roman"/>
          <w:bCs/>
          <w:sz w:val="22"/>
        </w:rPr>
        <w:t>in</w:t>
      </w:r>
      <w:r w:rsidR="00510992" w:rsidRPr="002929CA">
        <w:rPr>
          <w:rFonts w:ascii="Times New Roman" w:hAnsi="Times New Roman"/>
          <w:bCs/>
          <w:sz w:val="22"/>
        </w:rPr>
        <w:t xml:space="preserve">, we describe </w:t>
      </w:r>
      <w:r w:rsidR="00466BAB" w:rsidRPr="002929CA">
        <w:rPr>
          <w:rFonts w:ascii="Times New Roman" w:hAnsi="Times New Roman"/>
          <w:bCs/>
          <w:sz w:val="22"/>
        </w:rPr>
        <w:t xml:space="preserve">the outcomes of </w:t>
      </w:r>
      <w:r w:rsidR="008A61AE" w:rsidRPr="002929CA">
        <w:rPr>
          <w:rFonts w:ascii="Times New Roman" w:hAnsi="Times New Roman"/>
          <w:sz w:val="22"/>
        </w:rPr>
        <w:t>β-TM</w:t>
      </w:r>
      <w:r w:rsidR="00B659C4" w:rsidRPr="002929CA">
        <w:rPr>
          <w:rFonts w:ascii="Times New Roman" w:hAnsi="Times New Roman"/>
          <w:bCs/>
          <w:sz w:val="22"/>
        </w:rPr>
        <w:t xml:space="preserve"> and SCD</w:t>
      </w:r>
      <w:r w:rsidR="00BC63AC" w:rsidRPr="002929CA">
        <w:rPr>
          <w:rFonts w:ascii="Times New Roman" w:hAnsi="Times New Roman"/>
          <w:bCs/>
          <w:sz w:val="22"/>
        </w:rPr>
        <w:t xml:space="preserve"> patients who received our unique </w:t>
      </w:r>
      <w:r w:rsidR="00EB07D6" w:rsidRPr="002929CA">
        <w:rPr>
          <w:rFonts w:ascii="Times New Roman" w:hAnsi="Times New Roman"/>
          <w:bCs/>
          <w:sz w:val="22"/>
        </w:rPr>
        <w:t>strategy</w:t>
      </w:r>
      <w:r w:rsidR="00A45F52" w:rsidRPr="002929CA">
        <w:rPr>
          <w:rFonts w:ascii="Times New Roman" w:hAnsi="Times New Roman"/>
          <w:bCs/>
          <w:sz w:val="22"/>
        </w:rPr>
        <w:t>.</w:t>
      </w:r>
    </w:p>
    <w:bookmarkEnd w:id="3"/>
    <w:p w14:paraId="521C7479" w14:textId="4FFEB731" w:rsidR="000E5268" w:rsidRPr="002929CA" w:rsidRDefault="000E5268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6AE61C9F" w14:textId="2380AFAD" w:rsidR="005B596B" w:rsidRPr="002929C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2929CA">
        <w:rPr>
          <w:rFonts w:ascii="Times New Roman" w:hAnsi="Times New Roman"/>
          <w:b/>
          <w:sz w:val="22"/>
        </w:rPr>
        <w:t>2. PATIENTS AND METHODS</w:t>
      </w:r>
    </w:p>
    <w:p w14:paraId="0CE6CDD9" w14:textId="77777777" w:rsidR="009F5BFB" w:rsidRPr="002929CA" w:rsidRDefault="009F5BF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Cs/>
          <w:sz w:val="22"/>
        </w:rPr>
      </w:pPr>
      <w:bookmarkStart w:id="5" w:name="_Hlk19919402"/>
    </w:p>
    <w:p w14:paraId="17E5818A" w14:textId="54982502" w:rsidR="003D405E" w:rsidRPr="002929C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2929CA">
        <w:rPr>
          <w:rFonts w:ascii="Times New Roman" w:hAnsi="Times New Roman"/>
          <w:b/>
          <w:bCs/>
          <w:iCs/>
          <w:sz w:val="22"/>
        </w:rPr>
        <w:t xml:space="preserve">2.1 </w:t>
      </w:r>
      <w:r w:rsidR="003D405E" w:rsidRPr="002929CA">
        <w:rPr>
          <w:rFonts w:ascii="Times New Roman" w:hAnsi="Times New Roman"/>
          <w:b/>
          <w:bCs/>
          <w:iCs/>
          <w:sz w:val="22"/>
        </w:rPr>
        <w:t>Patients</w:t>
      </w:r>
    </w:p>
    <w:p w14:paraId="5D6474FB" w14:textId="19485A57" w:rsidR="00E6768F" w:rsidRPr="002929CA" w:rsidRDefault="002E1B80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Patients with </w:t>
      </w:r>
      <w:r w:rsidR="00FD2581" w:rsidRPr="002929CA">
        <w:rPr>
          <w:rFonts w:ascii="Times New Roman" w:hAnsi="Times New Roman"/>
          <w:sz w:val="22"/>
        </w:rPr>
        <w:t>β-</w:t>
      </w:r>
      <w:r w:rsidR="00FD2581" w:rsidRPr="002929CA">
        <w:rPr>
          <w:rFonts w:ascii="Times New Roman" w:hAnsi="Times New Roman"/>
          <w:bCs/>
          <w:sz w:val="22"/>
        </w:rPr>
        <w:t>TM</w:t>
      </w:r>
      <w:r w:rsidR="00FD2581" w:rsidRPr="002929CA">
        <w:rPr>
          <w:rFonts w:ascii="Times New Roman" w:hAnsi="Times New Roman"/>
          <w:sz w:val="22"/>
        </w:rPr>
        <w:t xml:space="preserve"> and SCD </w:t>
      </w:r>
      <w:r>
        <w:rPr>
          <w:rFonts w:ascii="Times New Roman" w:hAnsi="Times New Roman"/>
          <w:sz w:val="22"/>
        </w:rPr>
        <w:t xml:space="preserve">hemoglobinopathies </w:t>
      </w:r>
      <w:r w:rsidR="008179C1" w:rsidRPr="002929CA">
        <w:rPr>
          <w:rFonts w:ascii="Times New Roman" w:hAnsi="Times New Roman"/>
          <w:sz w:val="22"/>
        </w:rPr>
        <w:t>(</w:t>
      </w:r>
      <w:r w:rsidR="003D405E" w:rsidRPr="002929CA">
        <w:rPr>
          <w:rFonts w:ascii="Times New Roman" w:hAnsi="Times New Roman"/>
          <w:sz w:val="22"/>
        </w:rPr>
        <w:t>18 years or older</w:t>
      </w:r>
      <w:r w:rsidR="008179C1" w:rsidRPr="002929CA">
        <w:rPr>
          <w:rFonts w:ascii="Times New Roman" w:hAnsi="Times New Roman"/>
          <w:sz w:val="22"/>
        </w:rPr>
        <w:t>)</w:t>
      </w:r>
      <w:r w:rsidR="003D405E" w:rsidRPr="002929CA">
        <w:rPr>
          <w:rFonts w:ascii="Times New Roman" w:hAnsi="Times New Roman"/>
          <w:sz w:val="22"/>
        </w:rPr>
        <w:t xml:space="preserve"> with a</w:t>
      </w:r>
      <w:r w:rsidR="00EC5D2D" w:rsidRPr="002929CA">
        <w:rPr>
          <w:rFonts w:ascii="Times New Roman" w:hAnsi="Times New Roman"/>
          <w:sz w:val="22"/>
        </w:rPr>
        <w:t>n</w:t>
      </w:r>
      <w:r w:rsidR="003D405E" w:rsidRPr="002929CA">
        <w:rPr>
          <w:rFonts w:ascii="Times New Roman" w:hAnsi="Times New Roman"/>
          <w:sz w:val="22"/>
        </w:rPr>
        <w:t xml:space="preserve"> HLA-matched </w:t>
      </w:r>
      <w:r w:rsidR="009F5BFB" w:rsidRPr="002929CA">
        <w:rPr>
          <w:rFonts w:ascii="Times New Roman" w:hAnsi="Times New Roman"/>
          <w:sz w:val="22"/>
        </w:rPr>
        <w:t xml:space="preserve">sibling </w:t>
      </w:r>
      <w:r w:rsidR="00DE0995" w:rsidRPr="002929CA">
        <w:rPr>
          <w:rFonts w:ascii="Times New Roman" w:hAnsi="Times New Roman"/>
          <w:sz w:val="22"/>
        </w:rPr>
        <w:t xml:space="preserve">donor </w:t>
      </w:r>
      <w:r w:rsidR="00EC7695" w:rsidRPr="002929CA">
        <w:rPr>
          <w:rFonts w:ascii="Times New Roman" w:hAnsi="Times New Roman"/>
          <w:sz w:val="22"/>
        </w:rPr>
        <w:t>(M</w:t>
      </w:r>
      <w:r w:rsidR="009F5BFB" w:rsidRPr="002929CA">
        <w:rPr>
          <w:rFonts w:ascii="Times New Roman" w:hAnsi="Times New Roman"/>
          <w:sz w:val="22"/>
        </w:rPr>
        <w:t>S</w:t>
      </w:r>
      <w:r w:rsidR="00EC7695" w:rsidRPr="002929CA">
        <w:rPr>
          <w:rFonts w:ascii="Times New Roman" w:hAnsi="Times New Roman"/>
          <w:sz w:val="22"/>
        </w:rPr>
        <w:t xml:space="preserve">D) </w:t>
      </w:r>
      <w:r w:rsidR="00DE0995" w:rsidRPr="002929CA">
        <w:rPr>
          <w:rFonts w:ascii="Times New Roman" w:hAnsi="Times New Roman"/>
          <w:sz w:val="22"/>
        </w:rPr>
        <w:t>were included in this study</w:t>
      </w:r>
      <w:r w:rsidR="00BF3B19" w:rsidRPr="002929CA">
        <w:rPr>
          <w:rFonts w:ascii="Times New Roman" w:hAnsi="Times New Roman"/>
          <w:sz w:val="22"/>
        </w:rPr>
        <w:t>.</w:t>
      </w:r>
    </w:p>
    <w:p w14:paraId="34315862" w14:textId="77777777" w:rsidR="0069105E" w:rsidRPr="002929CA" w:rsidRDefault="0069105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/>
          <w:sz w:val="22"/>
        </w:rPr>
      </w:pPr>
    </w:p>
    <w:p w14:paraId="71E8A283" w14:textId="6EE099BF" w:rsidR="00B14353" w:rsidRPr="002929C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2929CA">
        <w:rPr>
          <w:rFonts w:ascii="Times New Roman" w:hAnsi="Times New Roman"/>
          <w:b/>
          <w:bCs/>
          <w:iCs/>
          <w:sz w:val="22"/>
        </w:rPr>
        <w:t xml:space="preserve">2.2 </w:t>
      </w:r>
      <w:r w:rsidR="00B14353" w:rsidRPr="002929CA">
        <w:rPr>
          <w:rFonts w:ascii="Times New Roman" w:hAnsi="Times New Roman"/>
          <w:b/>
          <w:bCs/>
          <w:iCs/>
          <w:sz w:val="22"/>
        </w:rPr>
        <w:t>Transplant-related procedures</w:t>
      </w:r>
    </w:p>
    <w:p w14:paraId="04AF79EC" w14:textId="6EA62A57" w:rsidR="00DE0995" w:rsidRPr="002929CA" w:rsidRDefault="00736A0C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AF195A">
        <w:rPr>
          <w:rFonts w:ascii="Times New Roman" w:hAnsi="Times New Roman"/>
          <w:sz w:val="22"/>
        </w:rPr>
        <w:t>Similar to the NIH protocol,</w:t>
      </w:r>
      <w:r w:rsidR="0019295B" w:rsidRPr="00AF195A">
        <w:rPr>
          <w:rFonts w:ascii="Times New Roman" w:hAnsi="Times New Roman"/>
          <w:sz w:val="22"/>
        </w:rPr>
        <w:t xml:space="preserve"> the</w:t>
      </w:r>
      <w:r w:rsidRPr="00AF195A">
        <w:rPr>
          <w:rFonts w:ascii="Times New Roman" w:hAnsi="Times New Roman"/>
          <w:sz w:val="22"/>
        </w:rPr>
        <w:t xml:space="preserve"> p</w:t>
      </w:r>
      <w:r w:rsidR="00B14353" w:rsidRPr="00AF195A">
        <w:rPr>
          <w:rFonts w:ascii="Times New Roman" w:hAnsi="Times New Roman"/>
          <w:sz w:val="22"/>
        </w:rPr>
        <w:t xml:space="preserve">atients received a </w:t>
      </w:r>
      <w:r w:rsidR="00EC5D2D" w:rsidRPr="00AF195A">
        <w:rPr>
          <w:rFonts w:ascii="Times New Roman" w:hAnsi="Times New Roman"/>
          <w:sz w:val="22"/>
        </w:rPr>
        <w:t xml:space="preserve">NMA </w:t>
      </w:r>
      <w:r w:rsidR="00B14353" w:rsidRPr="00AF195A">
        <w:rPr>
          <w:rFonts w:ascii="Times New Roman" w:hAnsi="Times New Roman"/>
          <w:sz w:val="22"/>
        </w:rPr>
        <w:t>conditioning</w:t>
      </w:r>
      <w:r w:rsidR="00F40A46" w:rsidRPr="00AF195A">
        <w:rPr>
          <w:rFonts w:ascii="Times New Roman" w:hAnsi="Times New Roman"/>
          <w:sz w:val="22"/>
        </w:rPr>
        <w:t xml:space="preserve"> </w:t>
      </w:r>
      <w:r w:rsidR="00B14353" w:rsidRPr="00AF195A">
        <w:rPr>
          <w:rFonts w:ascii="Times New Roman" w:hAnsi="Times New Roman"/>
          <w:sz w:val="22"/>
        </w:rPr>
        <w:t xml:space="preserve">regimen of alemtuzumab (Campath 1-H; 0.03 mg/kg for 1 day, 0.1 mg/kg for 1 day, then 0.3 mg/kg for 3 days; total dose 1.03 mg/kg on day </w:t>
      </w:r>
      <w:r w:rsidR="00DB017B" w:rsidRPr="00AF195A">
        <w:rPr>
          <w:rFonts w:ascii="Times New Roman" w:hAnsi="Times New Roman"/>
          <w:sz w:val="22"/>
        </w:rPr>
        <w:t>–</w:t>
      </w:r>
      <w:r w:rsidR="00B14353" w:rsidRPr="00AF195A">
        <w:rPr>
          <w:rFonts w:ascii="Times New Roman" w:hAnsi="Times New Roman"/>
          <w:sz w:val="22"/>
        </w:rPr>
        <w:t xml:space="preserve">7 to </w:t>
      </w:r>
      <w:r w:rsidR="00DB017B" w:rsidRPr="00AF195A">
        <w:rPr>
          <w:rFonts w:ascii="Times New Roman" w:hAnsi="Times New Roman"/>
          <w:sz w:val="22"/>
        </w:rPr>
        <w:t>–</w:t>
      </w:r>
      <w:r w:rsidR="00B14353" w:rsidRPr="00AF195A">
        <w:rPr>
          <w:rFonts w:ascii="Times New Roman" w:hAnsi="Times New Roman"/>
          <w:sz w:val="22"/>
        </w:rPr>
        <w:t xml:space="preserve">3) </w:t>
      </w:r>
      <w:r w:rsidR="00086567" w:rsidRPr="00AF195A">
        <w:rPr>
          <w:rFonts w:ascii="Times New Roman" w:hAnsi="Times New Roman"/>
          <w:sz w:val="22"/>
        </w:rPr>
        <w:t>plus</w:t>
      </w:r>
      <w:r w:rsidR="0065479C" w:rsidRPr="00AF195A">
        <w:rPr>
          <w:rFonts w:ascii="Times New Roman" w:hAnsi="Times New Roman"/>
          <w:sz w:val="22"/>
        </w:rPr>
        <w:t xml:space="preserve"> </w:t>
      </w:r>
      <w:r w:rsidR="00B14353" w:rsidRPr="00AF195A">
        <w:rPr>
          <w:rFonts w:ascii="Times New Roman" w:hAnsi="Times New Roman"/>
          <w:sz w:val="22"/>
        </w:rPr>
        <w:t xml:space="preserve">fractionated </w:t>
      </w:r>
      <w:r w:rsidR="0019295B" w:rsidRPr="00AF195A">
        <w:rPr>
          <w:rFonts w:ascii="Times New Roman" w:hAnsi="Times New Roman"/>
          <w:sz w:val="22"/>
        </w:rPr>
        <w:t xml:space="preserve">total body irradiation (TBI) </w:t>
      </w:r>
      <w:r w:rsidR="00FC7504" w:rsidRPr="00AF195A">
        <w:rPr>
          <w:rFonts w:ascii="Times New Roman" w:hAnsi="Times New Roman"/>
          <w:sz w:val="22"/>
        </w:rPr>
        <w:t>(</w:t>
      </w:r>
      <w:r w:rsidR="00B14353" w:rsidRPr="00AF195A">
        <w:rPr>
          <w:rFonts w:ascii="Times New Roman" w:hAnsi="Times New Roman"/>
          <w:sz w:val="22"/>
        </w:rPr>
        <w:t>300</w:t>
      </w:r>
      <w:r w:rsidR="0019295B" w:rsidRPr="00AF195A">
        <w:rPr>
          <w:rFonts w:ascii="Times New Roman" w:hAnsi="Times New Roman"/>
          <w:sz w:val="22"/>
        </w:rPr>
        <w:t xml:space="preserve"> </w:t>
      </w:r>
      <w:r w:rsidR="00B14353" w:rsidRPr="00AF195A">
        <w:rPr>
          <w:rFonts w:ascii="Times New Roman" w:hAnsi="Times New Roman"/>
          <w:sz w:val="22"/>
        </w:rPr>
        <w:t>–</w:t>
      </w:r>
      <w:r w:rsidR="0019295B" w:rsidRPr="00AF195A">
        <w:rPr>
          <w:rFonts w:ascii="Times New Roman" w:hAnsi="Times New Roman"/>
          <w:sz w:val="22"/>
        </w:rPr>
        <w:t xml:space="preserve"> </w:t>
      </w:r>
      <w:r w:rsidR="00B14353" w:rsidRPr="00AF195A">
        <w:rPr>
          <w:rFonts w:ascii="Times New Roman" w:hAnsi="Times New Roman"/>
          <w:sz w:val="22"/>
        </w:rPr>
        <w:t xml:space="preserve">400 cGy on day </w:t>
      </w:r>
      <w:r w:rsidR="007E1F1C" w:rsidRPr="00AF195A">
        <w:rPr>
          <w:rFonts w:ascii="Times New Roman" w:hAnsi="Times New Roman"/>
          <w:sz w:val="22"/>
        </w:rPr>
        <w:t>–</w:t>
      </w:r>
      <w:r w:rsidR="00B14353" w:rsidRPr="00AF195A">
        <w:rPr>
          <w:rFonts w:ascii="Times New Roman" w:hAnsi="Times New Roman"/>
          <w:sz w:val="22"/>
        </w:rPr>
        <w:t>2)</w:t>
      </w:r>
      <w:r w:rsidR="00293421" w:rsidRPr="00AF195A">
        <w:rPr>
          <w:rFonts w:ascii="Times New Roman" w:hAnsi="Times New Roman"/>
          <w:sz w:val="22"/>
        </w:rPr>
        <w:t xml:space="preserve"> </w:t>
      </w:r>
      <w:r w:rsidR="00BF21DA" w:rsidRPr="00AF195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AF195A">
        <w:rPr>
          <w:rFonts w:ascii="Times New Roman" w:hAnsi="Times New Roman"/>
          <w:sz w:val="22"/>
        </w:rPr>
        <w:instrText xml:space="preserve"> ADDIN EN.CITE </w:instrText>
      </w:r>
      <w:r w:rsidR="008001CC" w:rsidRPr="00AF195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AF195A">
        <w:rPr>
          <w:rFonts w:ascii="Times New Roman" w:hAnsi="Times New Roman"/>
          <w:sz w:val="22"/>
        </w:rPr>
        <w:instrText xml:space="preserve"> ADDIN EN.CITE.DATA </w:instrText>
      </w:r>
      <w:r w:rsidR="008001CC" w:rsidRPr="00AF195A">
        <w:rPr>
          <w:rFonts w:ascii="Times New Roman" w:hAnsi="Times New Roman"/>
          <w:sz w:val="22"/>
        </w:rPr>
      </w:r>
      <w:r w:rsidR="008001CC" w:rsidRPr="00AF195A">
        <w:rPr>
          <w:rFonts w:ascii="Times New Roman" w:hAnsi="Times New Roman"/>
          <w:sz w:val="22"/>
        </w:rPr>
        <w:fldChar w:fldCharType="end"/>
      </w:r>
      <w:r w:rsidR="00BF21DA" w:rsidRPr="00AF195A">
        <w:rPr>
          <w:rFonts w:ascii="Times New Roman" w:hAnsi="Times New Roman"/>
          <w:sz w:val="22"/>
        </w:rPr>
      </w:r>
      <w:r w:rsidR="00BF21DA" w:rsidRPr="00AF195A">
        <w:rPr>
          <w:rFonts w:ascii="Times New Roman" w:hAnsi="Times New Roman"/>
          <w:sz w:val="22"/>
        </w:rPr>
        <w:fldChar w:fldCharType="separate"/>
      </w:r>
      <w:r w:rsidR="008001CC" w:rsidRPr="00AF195A">
        <w:rPr>
          <w:rFonts w:ascii="Times New Roman" w:hAnsi="Times New Roman"/>
          <w:noProof/>
          <w:sz w:val="22"/>
        </w:rPr>
        <w:t>[2]</w:t>
      </w:r>
      <w:r w:rsidR="00BF21DA" w:rsidRPr="00AF195A">
        <w:rPr>
          <w:rFonts w:ascii="Times New Roman" w:hAnsi="Times New Roman"/>
          <w:sz w:val="22"/>
        </w:rPr>
        <w:fldChar w:fldCharType="end"/>
      </w:r>
      <w:r w:rsidR="00AA2912" w:rsidRPr="00AF195A">
        <w:rPr>
          <w:rFonts w:ascii="Times New Roman" w:hAnsi="Times New Roman"/>
          <w:sz w:val="22"/>
        </w:rPr>
        <w:t>.</w:t>
      </w:r>
      <w:r w:rsidR="00B14353" w:rsidRPr="00AF195A">
        <w:rPr>
          <w:rFonts w:ascii="Times New Roman" w:hAnsi="Times New Roman"/>
          <w:sz w:val="22"/>
        </w:rPr>
        <w:t xml:space="preserve"> </w:t>
      </w:r>
      <w:bookmarkStart w:id="6" w:name="_Hlk35939733"/>
      <w:r w:rsidR="00B14353" w:rsidRPr="00AF195A">
        <w:rPr>
          <w:rFonts w:ascii="Times New Roman" w:hAnsi="Times New Roman"/>
          <w:sz w:val="22"/>
        </w:rPr>
        <w:t xml:space="preserve">Subsequently, </w:t>
      </w:r>
      <w:r w:rsidR="00845356" w:rsidRPr="00AF195A">
        <w:rPr>
          <w:rFonts w:ascii="Times New Roman" w:hAnsi="Times New Roman"/>
          <w:sz w:val="22"/>
        </w:rPr>
        <w:t>peripheral blood (</w:t>
      </w:r>
      <w:r w:rsidR="00B14353" w:rsidRPr="00AF195A">
        <w:rPr>
          <w:rFonts w:ascii="Times New Roman" w:hAnsi="Times New Roman"/>
          <w:sz w:val="22"/>
        </w:rPr>
        <w:t>PB</w:t>
      </w:r>
      <w:r w:rsidR="00845356" w:rsidRPr="00AF195A">
        <w:rPr>
          <w:rFonts w:ascii="Times New Roman" w:hAnsi="Times New Roman"/>
          <w:sz w:val="22"/>
        </w:rPr>
        <w:t>)</w:t>
      </w:r>
      <w:r w:rsidR="00B14353" w:rsidRPr="00AF195A">
        <w:rPr>
          <w:rFonts w:ascii="Times New Roman" w:hAnsi="Times New Roman"/>
          <w:sz w:val="22"/>
        </w:rPr>
        <w:t xml:space="preserve"> stem cells (target CD34</w:t>
      </w:r>
      <w:r w:rsidR="00102972" w:rsidRPr="00AF195A">
        <w:rPr>
          <w:rFonts w:ascii="Times New Roman" w:hAnsi="Times New Roman"/>
          <w:sz w:val="22"/>
        </w:rPr>
        <w:t xml:space="preserve">+ </w:t>
      </w:r>
      <w:r w:rsidR="00B14353" w:rsidRPr="00AF195A">
        <w:rPr>
          <w:rFonts w:ascii="Times New Roman" w:hAnsi="Times New Roman"/>
          <w:sz w:val="22"/>
        </w:rPr>
        <w:t xml:space="preserve">cell dose </w:t>
      </w:r>
      <w:r w:rsidR="00102972" w:rsidRPr="00AF195A">
        <w:rPr>
          <w:rFonts w:ascii="Times New Roman" w:hAnsi="Times New Roman"/>
          <w:sz w:val="22"/>
        </w:rPr>
        <w:t>of</w:t>
      </w:r>
      <w:r w:rsidR="00B14353" w:rsidRPr="00AF195A">
        <w:rPr>
          <w:rFonts w:ascii="Times New Roman" w:hAnsi="Times New Roman"/>
          <w:sz w:val="22"/>
        </w:rPr>
        <w:t xml:space="preserve"> 10</w:t>
      </w:r>
      <w:r w:rsidR="00DB017B" w:rsidRPr="00AF195A">
        <w:rPr>
          <w:rFonts w:ascii="Times New Roman" w:hAnsi="Times New Roman"/>
          <w:sz w:val="22"/>
        </w:rPr>
        <w:t xml:space="preserve"> </w:t>
      </w:r>
      <w:r w:rsidR="00B14353" w:rsidRPr="00AF195A">
        <w:rPr>
          <w:rFonts w:ascii="Times New Roman" w:hAnsi="Times New Roman"/>
          <w:sz w:val="22"/>
        </w:rPr>
        <w:t>×</w:t>
      </w:r>
      <w:r w:rsidR="00DB017B" w:rsidRPr="00AF195A">
        <w:rPr>
          <w:rFonts w:ascii="Times New Roman" w:hAnsi="Times New Roman"/>
          <w:sz w:val="22"/>
        </w:rPr>
        <w:t xml:space="preserve"> </w:t>
      </w:r>
      <w:r w:rsidR="00B14353" w:rsidRPr="00AF195A">
        <w:rPr>
          <w:rFonts w:ascii="Times New Roman" w:hAnsi="Times New Roman"/>
          <w:sz w:val="22"/>
        </w:rPr>
        <w:t>10</w:t>
      </w:r>
      <w:r w:rsidR="00F40A46" w:rsidRPr="00AF195A">
        <w:rPr>
          <w:rFonts w:ascii="Times New Roman" w:hAnsi="Times New Roman"/>
          <w:sz w:val="22"/>
          <w:vertAlign w:val="superscript"/>
        </w:rPr>
        <w:t>6</w:t>
      </w:r>
      <w:r w:rsidR="00B14353" w:rsidRPr="00AF195A">
        <w:rPr>
          <w:rFonts w:ascii="Times New Roman" w:hAnsi="Times New Roman"/>
          <w:sz w:val="22"/>
        </w:rPr>
        <w:t xml:space="preserve">/kg) </w:t>
      </w:r>
      <w:r w:rsidR="0019295B" w:rsidRPr="00AF195A">
        <w:rPr>
          <w:rFonts w:ascii="Times New Roman" w:hAnsi="Times New Roman"/>
          <w:sz w:val="22"/>
        </w:rPr>
        <w:t xml:space="preserve">from the MSD </w:t>
      </w:r>
      <w:r w:rsidR="00B14353" w:rsidRPr="00AF195A">
        <w:rPr>
          <w:rFonts w:ascii="Times New Roman" w:hAnsi="Times New Roman"/>
          <w:sz w:val="22"/>
        </w:rPr>
        <w:t xml:space="preserve">were mobilized with granulocyte-colony stimulating </w:t>
      </w:r>
      <w:r w:rsidR="00086567" w:rsidRPr="00AF195A">
        <w:rPr>
          <w:rFonts w:ascii="Times New Roman" w:hAnsi="Times New Roman"/>
          <w:sz w:val="22"/>
        </w:rPr>
        <w:t>factor</w:t>
      </w:r>
      <w:r w:rsidR="00B14353" w:rsidRPr="00AF195A">
        <w:rPr>
          <w:rFonts w:ascii="Times New Roman" w:hAnsi="Times New Roman"/>
          <w:sz w:val="22"/>
        </w:rPr>
        <w:t xml:space="preserve"> (G-CSF; 10 µg/kg filgrastim for 4 days)</w:t>
      </w:r>
      <w:r w:rsidR="006A090E" w:rsidRPr="00AF195A">
        <w:rPr>
          <w:rFonts w:ascii="Times New Roman" w:hAnsi="Times New Roman"/>
          <w:sz w:val="22"/>
        </w:rPr>
        <w:t xml:space="preserve"> </w:t>
      </w:r>
      <w:r w:rsidR="00F40A46" w:rsidRPr="00AF195A">
        <w:rPr>
          <w:rFonts w:ascii="Times New Roman" w:hAnsi="Times New Roman"/>
          <w:sz w:val="22"/>
        </w:rPr>
        <w:t>and a</w:t>
      </w:r>
      <w:r w:rsidR="00B14353" w:rsidRPr="00AF195A">
        <w:rPr>
          <w:rFonts w:ascii="Times New Roman" w:hAnsi="Times New Roman"/>
          <w:sz w:val="22"/>
        </w:rPr>
        <w:t>dministered to</w:t>
      </w:r>
      <w:r w:rsidR="00502CD3" w:rsidRPr="00AF195A">
        <w:rPr>
          <w:rFonts w:ascii="Times New Roman" w:hAnsi="Times New Roman"/>
          <w:sz w:val="22"/>
        </w:rPr>
        <w:t xml:space="preserve"> </w:t>
      </w:r>
      <w:r w:rsidR="00F40A46" w:rsidRPr="00AF195A">
        <w:rPr>
          <w:rFonts w:ascii="Times New Roman" w:hAnsi="Times New Roman"/>
          <w:sz w:val="22"/>
        </w:rPr>
        <w:t>patients</w:t>
      </w:r>
      <w:r w:rsidR="00702206" w:rsidRPr="00AF195A">
        <w:rPr>
          <w:rFonts w:ascii="Times New Roman" w:hAnsi="Times New Roman"/>
          <w:sz w:val="22"/>
        </w:rPr>
        <w:t xml:space="preserve"> without</w:t>
      </w:r>
      <w:r w:rsidR="005B20CC" w:rsidRPr="00AF195A">
        <w:rPr>
          <w:rFonts w:ascii="Times New Roman" w:hAnsi="Times New Roman"/>
          <w:sz w:val="22"/>
        </w:rPr>
        <w:t xml:space="preserve"> additional </w:t>
      </w:r>
      <w:r w:rsidR="00702206" w:rsidRPr="00AF195A">
        <w:rPr>
          <w:rFonts w:ascii="Times New Roman" w:hAnsi="Times New Roman"/>
          <w:sz w:val="22"/>
        </w:rPr>
        <w:t>manipulation.</w:t>
      </w:r>
      <w:bookmarkEnd w:id="6"/>
      <w:r w:rsidR="00B14353" w:rsidRPr="00AF195A">
        <w:rPr>
          <w:rFonts w:ascii="Times New Roman" w:hAnsi="Times New Roman"/>
          <w:sz w:val="22"/>
        </w:rPr>
        <w:t xml:space="preserve"> For </w:t>
      </w:r>
      <w:r w:rsidR="00F40A46" w:rsidRPr="00AF195A">
        <w:rPr>
          <w:rFonts w:ascii="Times New Roman" w:hAnsi="Times New Roman"/>
          <w:sz w:val="22"/>
        </w:rPr>
        <w:t>GVHD</w:t>
      </w:r>
      <w:r w:rsidR="00B14353" w:rsidRPr="00AF195A">
        <w:rPr>
          <w:rFonts w:ascii="Times New Roman" w:hAnsi="Times New Roman"/>
          <w:sz w:val="22"/>
        </w:rPr>
        <w:t xml:space="preserve"> prophylaxis and </w:t>
      </w:r>
      <w:r w:rsidR="00F40A46" w:rsidRPr="00AF195A">
        <w:rPr>
          <w:rFonts w:ascii="Times New Roman" w:hAnsi="Times New Roman"/>
          <w:sz w:val="22"/>
        </w:rPr>
        <w:t>sustained</w:t>
      </w:r>
      <w:r w:rsidR="00B14353" w:rsidRPr="00AF195A">
        <w:rPr>
          <w:rFonts w:ascii="Times New Roman" w:hAnsi="Times New Roman"/>
          <w:sz w:val="22"/>
        </w:rPr>
        <w:t xml:space="preserve"> engraftment, </w:t>
      </w:r>
      <w:r w:rsidR="00F40A46" w:rsidRPr="00AF195A">
        <w:rPr>
          <w:rFonts w:ascii="Times New Roman" w:hAnsi="Times New Roman"/>
          <w:sz w:val="22"/>
        </w:rPr>
        <w:t xml:space="preserve">all </w:t>
      </w:r>
      <w:r w:rsidR="00B14353" w:rsidRPr="00AF195A">
        <w:rPr>
          <w:rFonts w:ascii="Times New Roman" w:hAnsi="Times New Roman"/>
          <w:sz w:val="22"/>
        </w:rPr>
        <w:t>patients</w:t>
      </w:r>
      <w:r w:rsidR="00F44285" w:rsidRPr="00AF195A">
        <w:rPr>
          <w:rFonts w:ascii="Times New Roman" w:hAnsi="Times New Roman"/>
          <w:sz w:val="22"/>
        </w:rPr>
        <w:t xml:space="preserve"> </w:t>
      </w:r>
      <w:r w:rsidR="00502CD3" w:rsidRPr="00AF195A">
        <w:rPr>
          <w:rFonts w:ascii="Times New Roman" w:hAnsi="Times New Roman"/>
          <w:sz w:val="22"/>
        </w:rPr>
        <w:t>receive</w:t>
      </w:r>
      <w:r w:rsidR="00F44285" w:rsidRPr="00AF195A">
        <w:rPr>
          <w:rFonts w:ascii="Times New Roman" w:hAnsi="Times New Roman"/>
          <w:sz w:val="22"/>
        </w:rPr>
        <w:t>d</w:t>
      </w:r>
      <w:r w:rsidR="00502CD3" w:rsidRPr="00AF195A">
        <w:rPr>
          <w:rFonts w:ascii="Times New Roman" w:hAnsi="Times New Roman"/>
          <w:sz w:val="22"/>
        </w:rPr>
        <w:t xml:space="preserve"> </w:t>
      </w:r>
      <w:r w:rsidR="001D77E1" w:rsidRPr="00AF195A">
        <w:rPr>
          <w:rFonts w:ascii="Times New Roman" w:hAnsi="Times New Roman"/>
          <w:sz w:val="22"/>
        </w:rPr>
        <w:t xml:space="preserve">sirolimus loading at </w:t>
      </w:r>
      <w:r w:rsidR="0081428D" w:rsidRPr="00AF195A">
        <w:rPr>
          <w:rFonts w:ascii="Times New Roman" w:hAnsi="Times New Roman"/>
          <w:sz w:val="22"/>
        </w:rPr>
        <w:t>a dose of 1</w:t>
      </w:r>
      <w:r w:rsidR="00B14353" w:rsidRPr="00AF195A">
        <w:rPr>
          <w:rFonts w:ascii="Times New Roman" w:hAnsi="Times New Roman"/>
          <w:sz w:val="22"/>
        </w:rPr>
        <w:t>5 mg/day</w:t>
      </w:r>
      <w:r w:rsidR="0081428D" w:rsidRPr="00AF195A">
        <w:rPr>
          <w:rFonts w:ascii="Times New Roman" w:hAnsi="Times New Roman"/>
          <w:sz w:val="22"/>
        </w:rPr>
        <w:t xml:space="preserve"> </w:t>
      </w:r>
      <w:r w:rsidR="00F44285" w:rsidRPr="00AF195A">
        <w:rPr>
          <w:rFonts w:ascii="Times New Roman" w:hAnsi="Times New Roman"/>
          <w:sz w:val="22"/>
        </w:rPr>
        <w:t>on</w:t>
      </w:r>
      <w:r w:rsidR="0081428D" w:rsidRPr="00AF195A">
        <w:rPr>
          <w:rFonts w:ascii="Times New Roman" w:hAnsi="Times New Roman"/>
          <w:sz w:val="22"/>
        </w:rPr>
        <w:t xml:space="preserve"> day </w:t>
      </w:r>
      <w:r w:rsidR="0082755B" w:rsidRPr="00AF195A">
        <w:rPr>
          <w:rFonts w:ascii="Times New Roman" w:hAnsi="Times New Roman"/>
          <w:sz w:val="22"/>
        </w:rPr>
        <w:t>–</w:t>
      </w:r>
      <w:r w:rsidR="0081428D" w:rsidRPr="00AF195A">
        <w:rPr>
          <w:rFonts w:ascii="Times New Roman" w:hAnsi="Times New Roman"/>
          <w:sz w:val="22"/>
        </w:rPr>
        <w:t>1</w:t>
      </w:r>
      <w:r w:rsidR="00B14353" w:rsidRPr="00AF195A">
        <w:rPr>
          <w:rFonts w:ascii="Times New Roman" w:hAnsi="Times New Roman"/>
          <w:sz w:val="22"/>
        </w:rPr>
        <w:t xml:space="preserve">, </w:t>
      </w:r>
      <w:r w:rsidR="0081428D" w:rsidRPr="00AF195A">
        <w:rPr>
          <w:rFonts w:ascii="Times New Roman" w:hAnsi="Times New Roman"/>
          <w:sz w:val="22"/>
        </w:rPr>
        <w:t>then 5 mg/d</w:t>
      </w:r>
      <w:r w:rsidR="00086567" w:rsidRPr="00AF195A">
        <w:rPr>
          <w:rFonts w:ascii="Times New Roman" w:hAnsi="Times New Roman"/>
          <w:sz w:val="22"/>
        </w:rPr>
        <w:t>ay</w:t>
      </w:r>
      <w:r w:rsidR="00CD4726" w:rsidRPr="00AF195A">
        <w:rPr>
          <w:rFonts w:ascii="Times New Roman" w:hAnsi="Times New Roman"/>
          <w:sz w:val="22"/>
        </w:rPr>
        <w:t xml:space="preserve"> after day 0</w:t>
      </w:r>
      <w:r w:rsidR="0081428D" w:rsidRPr="00AF195A">
        <w:rPr>
          <w:rFonts w:ascii="Times New Roman" w:hAnsi="Times New Roman"/>
          <w:sz w:val="22"/>
        </w:rPr>
        <w:t xml:space="preserve">, </w:t>
      </w:r>
      <w:r w:rsidR="00B14353" w:rsidRPr="00AF195A">
        <w:rPr>
          <w:rFonts w:ascii="Times New Roman" w:hAnsi="Times New Roman"/>
          <w:sz w:val="22"/>
        </w:rPr>
        <w:t xml:space="preserve">followed by dose adjustment of </w:t>
      </w:r>
      <w:r w:rsidR="006A090E" w:rsidRPr="00AF195A">
        <w:rPr>
          <w:rFonts w:ascii="Times New Roman" w:hAnsi="Times New Roman"/>
          <w:sz w:val="22"/>
        </w:rPr>
        <w:t xml:space="preserve">the </w:t>
      </w:r>
      <w:r w:rsidR="00B14353" w:rsidRPr="00AF195A">
        <w:rPr>
          <w:rFonts w:ascii="Times New Roman" w:hAnsi="Times New Roman"/>
          <w:sz w:val="22"/>
        </w:rPr>
        <w:t xml:space="preserve">target trough level of 10–15 ng/ml for </w:t>
      </w:r>
      <w:r w:rsidR="00C20B96" w:rsidRPr="00AF195A">
        <w:rPr>
          <w:rFonts w:ascii="Times New Roman" w:hAnsi="Times New Roman"/>
          <w:sz w:val="22"/>
        </w:rPr>
        <w:t xml:space="preserve">the first </w:t>
      </w:r>
      <w:r w:rsidR="00337850" w:rsidRPr="00AF195A">
        <w:rPr>
          <w:rFonts w:ascii="Times New Roman" w:hAnsi="Times New Roman"/>
          <w:sz w:val="22"/>
        </w:rPr>
        <w:t xml:space="preserve">three to four </w:t>
      </w:r>
      <w:r w:rsidR="00B14353" w:rsidRPr="00AF195A">
        <w:rPr>
          <w:rFonts w:ascii="Times New Roman" w:hAnsi="Times New Roman"/>
          <w:sz w:val="22"/>
        </w:rPr>
        <w:t>months</w:t>
      </w:r>
      <w:r w:rsidR="00A7171E" w:rsidRPr="00AF195A">
        <w:rPr>
          <w:rFonts w:ascii="Times New Roman" w:hAnsi="Times New Roman"/>
          <w:sz w:val="22"/>
        </w:rPr>
        <w:t xml:space="preserve">. </w:t>
      </w:r>
      <w:r w:rsidR="00CD4726" w:rsidRPr="00AF195A">
        <w:rPr>
          <w:rFonts w:ascii="Times New Roman" w:hAnsi="Times New Roman"/>
          <w:sz w:val="22"/>
        </w:rPr>
        <w:t>Thereafter, w</w:t>
      </w:r>
      <w:r w:rsidR="00B14353" w:rsidRPr="00AF195A">
        <w:rPr>
          <w:rFonts w:ascii="Times New Roman" w:hAnsi="Times New Roman"/>
          <w:sz w:val="22"/>
        </w:rPr>
        <w:t xml:space="preserve">e </w:t>
      </w:r>
      <w:r w:rsidR="00F40A46" w:rsidRPr="00AF195A">
        <w:rPr>
          <w:rFonts w:ascii="Times New Roman" w:hAnsi="Times New Roman"/>
          <w:sz w:val="22"/>
        </w:rPr>
        <w:t xml:space="preserve">attempted </w:t>
      </w:r>
      <w:r w:rsidR="00FA0CAC" w:rsidRPr="00AF195A">
        <w:rPr>
          <w:rFonts w:ascii="Times New Roman" w:hAnsi="Times New Roman"/>
          <w:sz w:val="22"/>
        </w:rPr>
        <w:t>to maintain</w:t>
      </w:r>
      <w:r w:rsidR="00B14353" w:rsidRPr="00AF195A">
        <w:rPr>
          <w:rFonts w:ascii="Times New Roman" w:hAnsi="Times New Roman"/>
          <w:sz w:val="22"/>
        </w:rPr>
        <w:t xml:space="preserve"> </w:t>
      </w:r>
      <w:r w:rsidR="00FA0CAC" w:rsidRPr="00AF195A">
        <w:rPr>
          <w:rFonts w:ascii="Times New Roman" w:hAnsi="Times New Roman"/>
          <w:sz w:val="22"/>
        </w:rPr>
        <w:t xml:space="preserve">a trough level of </w:t>
      </w:r>
      <w:r w:rsidR="00B14353" w:rsidRPr="00AF195A">
        <w:rPr>
          <w:rFonts w:ascii="Times New Roman" w:hAnsi="Times New Roman"/>
          <w:sz w:val="22"/>
        </w:rPr>
        <w:t>sirolimus</w:t>
      </w:r>
      <w:r w:rsidR="00FA0CAC" w:rsidRPr="00AF195A">
        <w:rPr>
          <w:rFonts w:ascii="Times New Roman" w:hAnsi="Times New Roman"/>
          <w:sz w:val="22"/>
        </w:rPr>
        <w:t xml:space="preserve"> </w:t>
      </w:r>
      <w:r w:rsidR="00337850" w:rsidRPr="00AF195A">
        <w:rPr>
          <w:rFonts w:ascii="Times New Roman" w:hAnsi="Times New Roman"/>
          <w:sz w:val="22"/>
        </w:rPr>
        <w:t xml:space="preserve">of </w:t>
      </w:r>
      <w:r w:rsidR="00CD4726" w:rsidRPr="00AF195A">
        <w:rPr>
          <w:rFonts w:ascii="Times New Roman" w:hAnsi="Times New Roman"/>
          <w:sz w:val="22"/>
        </w:rPr>
        <w:t>5</w:t>
      </w:r>
      <w:r w:rsidR="00337850" w:rsidRPr="00AF195A">
        <w:rPr>
          <w:rFonts w:ascii="Times New Roman" w:hAnsi="Times New Roman"/>
          <w:sz w:val="22"/>
        </w:rPr>
        <w:t xml:space="preserve"> </w:t>
      </w:r>
      <w:r w:rsidR="00CD4726" w:rsidRPr="00AF195A">
        <w:rPr>
          <w:rFonts w:ascii="Times New Roman" w:hAnsi="Times New Roman"/>
          <w:sz w:val="22"/>
        </w:rPr>
        <w:t>–</w:t>
      </w:r>
      <w:r w:rsidR="00337850" w:rsidRPr="00AF195A">
        <w:rPr>
          <w:rFonts w:ascii="Times New Roman" w:hAnsi="Times New Roman"/>
          <w:sz w:val="22"/>
        </w:rPr>
        <w:t xml:space="preserve"> </w:t>
      </w:r>
      <w:r w:rsidR="00CD4726" w:rsidRPr="00AF195A">
        <w:rPr>
          <w:rFonts w:ascii="Times New Roman" w:hAnsi="Times New Roman"/>
          <w:sz w:val="22"/>
        </w:rPr>
        <w:t>1</w:t>
      </w:r>
      <w:r w:rsidR="00FA0CAC" w:rsidRPr="00AF195A">
        <w:rPr>
          <w:rFonts w:ascii="Times New Roman" w:hAnsi="Times New Roman"/>
          <w:sz w:val="22"/>
        </w:rPr>
        <w:t>0 ng/</w:t>
      </w:r>
      <w:r w:rsidR="00502CD3" w:rsidRPr="00AF195A">
        <w:rPr>
          <w:rFonts w:ascii="Times New Roman" w:hAnsi="Times New Roman"/>
          <w:sz w:val="22"/>
        </w:rPr>
        <w:t xml:space="preserve">ml. After </w:t>
      </w:r>
      <w:r w:rsidR="00102972" w:rsidRPr="00AF195A">
        <w:rPr>
          <w:rFonts w:ascii="Times New Roman" w:hAnsi="Times New Roman"/>
          <w:sz w:val="22"/>
        </w:rPr>
        <w:t xml:space="preserve">post-transplant </w:t>
      </w:r>
      <w:r w:rsidR="00502CD3" w:rsidRPr="00AF195A">
        <w:rPr>
          <w:rFonts w:ascii="Times New Roman" w:hAnsi="Times New Roman"/>
          <w:sz w:val="22"/>
        </w:rPr>
        <w:t>one year,</w:t>
      </w:r>
      <w:r w:rsidR="00086567" w:rsidRPr="00AF195A">
        <w:rPr>
          <w:rFonts w:ascii="Times New Roman" w:hAnsi="Times New Roman"/>
          <w:sz w:val="22"/>
        </w:rPr>
        <w:t xml:space="preserve"> </w:t>
      </w:r>
      <w:r w:rsidR="00502CD3" w:rsidRPr="00AF195A">
        <w:rPr>
          <w:rFonts w:ascii="Times New Roman" w:hAnsi="Times New Roman"/>
          <w:sz w:val="22"/>
        </w:rPr>
        <w:t>w</w:t>
      </w:r>
      <w:r w:rsidR="00996D7C" w:rsidRPr="00AF195A">
        <w:rPr>
          <w:rFonts w:ascii="Times New Roman" w:hAnsi="Times New Roman"/>
          <w:sz w:val="22"/>
        </w:rPr>
        <w:t xml:space="preserve">e </w:t>
      </w:r>
      <w:r w:rsidR="00CD4726" w:rsidRPr="00AF195A">
        <w:rPr>
          <w:rFonts w:ascii="Times New Roman" w:hAnsi="Times New Roman"/>
          <w:sz w:val="22"/>
        </w:rPr>
        <w:t xml:space="preserve">carefully </w:t>
      </w:r>
      <w:r w:rsidR="00996D7C" w:rsidRPr="00AF195A">
        <w:rPr>
          <w:rFonts w:ascii="Times New Roman" w:hAnsi="Times New Roman"/>
          <w:sz w:val="22"/>
        </w:rPr>
        <w:t>taper</w:t>
      </w:r>
      <w:r w:rsidR="001139DF" w:rsidRPr="00AF195A">
        <w:rPr>
          <w:rFonts w:ascii="Times New Roman" w:hAnsi="Times New Roman"/>
          <w:sz w:val="22"/>
        </w:rPr>
        <w:t>ed</w:t>
      </w:r>
      <w:r w:rsidR="00996D7C" w:rsidRPr="00AF195A">
        <w:rPr>
          <w:rFonts w:ascii="Times New Roman" w:hAnsi="Times New Roman"/>
          <w:sz w:val="22"/>
        </w:rPr>
        <w:t xml:space="preserve"> </w:t>
      </w:r>
      <w:r w:rsidR="001139DF" w:rsidRPr="00AF195A">
        <w:rPr>
          <w:rFonts w:ascii="Times New Roman" w:hAnsi="Times New Roman"/>
          <w:sz w:val="22"/>
        </w:rPr>
        <w:t>t</w:t>
      </w:r>
      <w:r w:rsidR="00086567" w:rsidRPr="00AF195A">
        <w:rPr>
          <w:rFonts w:ascii="Times New Roman" w:hAnsi="Times New Roman"/>
          <w:sz w:val="22"/>
        </w:rPr>
        <w:t>he sirolimus</w:t>
      </w:r>
      <w:r w:rsidR="00502CD3" w:rsidRPr="00AF195A">
        <w:rPr>
          <w:rFonts w:ascii="Times New Roman" w:hAnsi="Times New Roman"/>
          <w:sz w:val="22"/>
        </w:rPr>
        <w:t>,</w:t>
      </w:r>
      <w:r w:rsidR="00996D7C" w:rsidRPr="00AF195A">
        <w:rPr>
          <w:rFonts w:ascii="Times New Roman" w:hAnsi="Times New Roman"/>
          <w:sz w:val="22"/>
        </w:rPr>
        <w:t xml:space="preserve"> if donor T-cell chimerism </w:t>
      </w:r>
      <w:r w:rsidR="001139DF" w:rsidRPr="00AF195A">
        <w:rPr>
          <w:rFonts w:ascii="Times New Roman" w:hAnsi="Times New Roman"/>
          <w:sz w:val="22"/>
        </w:rPr>
        <w:t xml:space="preserve">was </w:t>
      </w:r>
      <w:r w:rsidR="00996D7C" w:rsidRPr="00AF195A">
        <w:rPr>
          <w:rFonts w:ascii="Times New Roman" w:hAnsi="Times New Roman"/>
          <w:sz w:val="22"/>
        </w:rPr>
        <w:t>maintained</w:t>
      </w:r>
      <w:r w:rsidR="00337850" w:rsidRPr="00AF195A">
        <w:rPr>
          <w:rFonts w:ascii="Times New Roman" w:hAnsi="Times New Roman"/>
          <w:sz w:val="22"/>
        </w:rPr>
        <w:t xml:space="preserve"> at</w:t>
      </w:r>
      <w:r w:rsidR="00996D7C" w:rsidRPr="00AF195A">
        <w:rPr>
          <w:rFonts w:ascii="Times New Roman" w:hAnsi="Times New Roman"/>
          <w:sz w:val="22"/>
        </w:rPr>
        <w:t xml:space="preserve"> 50%</w:t>
      </w:r>
      <w:r w:rsidR="00502CD3" w:rsidRPr="00AF195A">
        <w:rPr>
          <w:rFonts w:ascii="Times New Roman" w:hAnsi="Times New Roman"/>
          <w:sz w:val="22"/>
        </w:rPr>
        <w:t xml:space="preserve"> or more</w:t>
      </w:r>
      <w:r w:rsidR="00996D7C" w:rsidRPr="00AF195A">
        <w:rPr>
          <w:rFonts w:ascii="Times New Roman" w:hAnsi="Times New Roman"/>
          <w:sz w:val="22"/>
        </w:rPr>
        <w:t xml:space="preserve"> in the absence of GVHD. </w:t>
      </w:r>
      <w:bookmarkStart w:id="7" w:name="_Hlk35939968"/>
      <w:bookmarkStart w:id="8" w:name="_Hlk35939798"/>
      <w:r w:rsidR="006675D1" w:rsidRPr="00AF195A">
        <w:rPr>
          <w:rFonts w:ascii="Times New Roman" w:hAnsi="Times New Roman"/>
          <w:sz w:val="22"/>
        </w:rPr>
        <w:t>If PB donor T-cell chimerism declined to 50%</w:t>
      </w:r>
      <w:r w:rsidR="00102972" w:rsidRPr="00AF195A">
        <w:rPr>
          <w:rFonts w:ascii="Times New Roman" w:hAnsi="Times New Roman"/>
          <w:sz w:val="22"/>
        </w:rPr>
        <w:t xml:space="preserve"> or less</w:t>
      </w:r>
      <w:r w:rsidR="006675D1" w:rsidRPr="00AF195A">
        <w:rPr>
          <w:rFonts w:ascii="Times New Roman" w:hAnsi="Times New Roman"/>
          <w:sz w:val="22"/>
        </w:rPr>
        <w:t xml:space="preserve"> after</w:t>
      </w:r>
      <w:r w:rsidR="00FF72A0" w:rsidRPr="00AF195A">
        <w:rPr>
          <w:rFonts w:ascii="Times New Roman" w:hAnsi="Times New Roman"/>
          <w:sz w:val="22"/>
        </w:rPr>
        <w:t xml:space="preserve"> post-transplant</w:t>
      </w:r>
      <w:r w:rsidR="006675D1" w:rsidRPr="00AF195A">
        <w:rPr>
          <w:rFonts w:ascii="Times New Roman" w:hAnsi="Times New Roman"/>
          <w:sz w:val="22"/>
        </w:rPr>
        <w:t xml:space="preserve"> </w:t>
      </w:r>
      <w:r w:rsidR="00502CD3" w:rsidRPr="00AF195A">
        <w:rPr>
          <w:rFonts w:ascii="Times New Roman" w:hAnsi="Times New Roman"/>
          <w:sz w:val="22"/>
        </w:rPr>
        <w:t>one</w:t>
      </w:r>
      <w:r w:rsidR="006675D1" w:rsidRPr="00AF195A">
        <w:rPr>
          <w:rFonts w:ascii="Times New Roman" w:hAnsi="Times New Roman"/>
          <w:sz w:val="22"/>
        </w:rPr>
        <w:t xml:space="preserve"> year</w:t>
      </w:r>
      <w:r w:rsidR="00502CD3" w:rsidRPr="00AF195A">
        <w:rPr>
          <w:rFonts w:ascii="Times New Roman" w:hAnsi="Times New Roman"/>
          <w:sz w:val="22"/>
        </w:rPr>
        <w:t xml:space="preserve"> or impeding </w:t>
      </w:r>
      <w:r w:rsidR="001808D3" w:rsidRPr="00AF195A">
        <w:rPr>
          <w:rFonts w:ascii="Times New Roman" w:hAnsi="Times New Roman"/>
          <w:sz w:val="22"/>
        </w:rPr>
        <w:t>graft failure</w:t>
      </w:r>
      <w:r w:rsidR="00502CD3" w:rsidRPr="00AF195A">
        <w:rPr>
          <w:rFonts w:ascii="Times New Roman" w:hAnsi="Times New Roman"/>
          <w:sz w:val="22"/>
        </w:rPr>
        <w:t xml:space="preserve"> was suspected</w:t>
      </w:r>
      <w:bookmarkEnd w:id="7"/>
      <w:r w:rsidR="0065479C" w:rsidRPr="00AF195A">
        <w:rPr>
          <w:rFonts w:ascii="Times New Roman" w:hAnsi="Times New Roman"/>
          <w:sz w:val="22"/>
        </w:rPr>
        <w:t xml:space="preserve">, </w:t>
      </w:r>
      <w:bookmarkStart w:id="9" w:name="_Hlk35871048"/>
      <w:r w:rsidR="00337850" w:rsidRPr="00AF195A">
        <w:rPr>
          <w:rFonts w:ascii="Times New Roman" w:hAnsi="Times New Roman"/>
          <w:sz w:val="22"/>
        </w:rPr>
        <w:t xml:space="preserve">the </w:t>
      </w:r>
      <w:r w:rsidR="00502CD3" w:rsidRPr="00AF195A">
        <w:rPr>
          <w:rFonts w:ascii="Times New Roman" w:hAnsi="Times New Roman"/>
          <w:sz w:val="22"/>
        </w:rPr>
        <w:t>patients</w:t>
      </w:r>
      <w:r w:rsidR="00B14353" w:rsidRPr="00AF195A">
        <w:rPr>
          <w:rFonts w:ascii="Times New Roman" w:hAnsi="Times New Roman"/>
          <w:sz w:val="22"/>
        </w:rPr>
        <w:t xml:space="preserve"> </w:t>
      </w:r>
      <w:r w:rsidR="00536248" w:rsidRPr="00AF195A">
        <w:rPr>
          <w:rFonts w:ascii="Times New Roman" w:hAnsi="Times New Roman"/>
          <w:sz w:val="22"/>
        </w:rPr>
        <w:t>received the</w:t>
      </w:r>
      <w:r w:rsidR="001139DF" w:rsidRPr="00AF195A">
        <w:rPr>
          <w:rFonts w:ascii="Times New Roman" w:hAnsi="Times New Roman"/>
          <w:sz w:val="22"/>
        </w:rPr>
        <w:t xml:space="preserve"> </w:t>
      </w:r>
      <w:r w:rsidR="00502CD3" w:rsidRPr="00AF195A">
        <w:rPr>
          <w:rFonts w:ascii="Times New Roman" w:hAnsi="Times New Roman"/>
          <w:sz w:val="22"/>
        </w:rPr>
        <w:t xml:space="preserve">optional </w:t>
      </w:r>
      <w:r w:rsidR="002B5FA8" w:rsidRPr="00AF195A">
        <w:rPr>
          <w:rFonts w:ascii="Times New Roman" w:hAnsi="Times New Roman"/>
          <w:sz w:val="22"/>
        </w:rPr>
        <w:t>reinforced</w:t>
      </w:r>
      <w:r w:rsidR="00B51C2C" w:rsidRPr="00AF195A">
        <w:rPr>
          <w:rFonts w:ascii="Times New Roman" w:hAnsi="Times New Roman"/>
          <w:sz w:val="22"/>
        </w:rPr>
        <w:t xml:space="preserve"> </w:t>
      </w:r>
      <w:r w:rsidR="00652AC0" w:rsidRPr="00AF195A">
        <w:rPr>
          <w:rFonts w:ascii="Times New Roman" w:hAnsi="Times New Roman"/>
          <w:sz w:val="22"/>
        </w:rPr>
        <w:t xml:space="preserve">unmanipulated </w:t>
      </w:r>
      <w:r w:rsidR="00536248" w:rsidRPr="00AF195A">
        <w:rPr>
          <w:rFonts w:ascii="Times New Roman" w:hAnsi="Times New Roman"/>
          <w:sz w:val="22"/>
        </w:rPr>
        <w:t xml:space="preserve">SC </w:t>
      </w:r>
      <w:r w:rsidR="00B14353" w:rsidRPr="00AF195A">
        <w:rPr>
          <w:rFonts w:ascii="Times New Roman" w:hAnsi="Times New Roman"/>
          <w:sz w:val="22"/>
        </w:rPr>
        <w:t xml:space="preserve">infusion </w:t>
      </w:r>
      <w:r w:rsidR="00336D23" w:rsidRPr="00AF195A">
        <w:rPr>
          <w:rFonts w:ascii="Times New Roman" w:hAnsi="Times New Roman"/>
          <w:sz w:val="22"/>
        </w:rPr>
        <w:t xml:space="preserve">from the same donor </w:t>
      </w:r>
      <w:r w:rsidR="00B14353" w:rsidRPr="00AF195A">
        <w:rPr>
          <w:rFonts w:ascii="Times New Roman" w:hAnsi="Times New Roman"/>
          <w:sz w:val="22"/>
        </w:rPr>
        <w:t>after</w:t>
      </w:r>
      <w:r w:rsidR="00E31664" w:rsidRPr="00AF195A">
        <w:rPr>
          <w:rFonts w:ascii="Times New Roman" w:hAnsi="Times New Roman"/>
          <w:sz w:val="22"/>
        </w:rPr>
        <w:t xml:space="preserve"> </w:t>
      </w:r>
      <w:r w:rsidR="00B14353" w:rsidRPr="00AF195A">
        <w:rPr>
          <w:rFonts w:ascii="Times New Roman" w:hAnsi="Times New Roman"/>
          <w:sz w:val="22"/>
        </w:rPr>
        <w:t>total-nodal irradiation (TNI)</w:t>
      </w:r>
      <w:r w:rsidR="00D66872" w:rsidRPr="00AF195A">
        <w:rPr>
          <w:rFonts w:ascii="Times New Roman" w:hAnsi="Times New Roman"/>
          <w:sz w:val="22"/>
        </w:rPr>
        <w:t xml:space="preserve"> at a single dose of 500 cGy.</w:t>
      </w:r>
      <w:bookmarkEnd w:id="8"/>
      <w:r w:rsidR="006675D1" w:rsidRPr="00AF195A">
        <w:rPr>
          <w:rFonts w:ascii="Times New Roman" w:hAnsi="Times New Roman"/>
          <w:sz w:val="22"/>
        </w:rPr>
        <w:t xml:space="preserve"> </w:t>
      </w:r>
      <w:bookmarkEnd w:id="9"/>
      <w:r w:rsidR="00422832" w:rsidRPr="00AF195A">
        <w:rPr>
          <w:rFonts w:ascii="Times New Roman" w:hAnsi="Times New Roman"/>
          <w:sz w:val="22"/>
        </w:rPr>
        <w:t xml:space="preserve">Informed consent </w:t>
      </w:r>
      <w:r w:rsidR="000D1F77" w:rsidRPr="00AF195A">
        <w:rPr>
          <w:rFonts w:ascii="Times New Roman" w:hAnsi="Times New Roman"/>
          <w:sz w:val="22"/>
        </w:rPr>
        <w:t>was</w:t>
      </w:r>
      <w:r w:rsidR="00422832" w:rsidRPr="00AF195A">
        <w:rPr>
          <w:rFonts w:ascii="Times New Roman" w:hAnsi="Times New Roman"/>
          <w:sz w:val="22"/>
        </w:rPr>
        <w:t xml:space="preserve"> obtained from all patients</w:t>
      </w:r>
      <w:r w:rsidR="001139DF" w:rsidRPr="00AF195A">
        <w:rPr>
          <w:rFonts w:ascii="Times New Roman" w:hAnsi="Times New Roman"/>
          <w:sz w:val="22"/>
        </w:rPr>
        <w:t>. T</w:t>
      </w:r>
      <w:r w:rsidR="00422832" w:rsidRPr="00AF195A">
        <w:rPr>
          <w:rFonts w:ascii="Times New Roman" w:hAnsi="Times New Roman"/>
          <w:sz w:val="22"/>
        </w:rPr>
        <w:t>his study was approved by the Institutional Review Board</w:t>
      </w:r>
      <w:r w:rsidR="00935F0C" w:rsidRPr="00AF195A">
        <w:rPr>
          <w:rFonts w:ascii="Times New Roman" w:hAnsi="Times New Roman"/>
          <w:sz w:val="22"/>
        </w:rPr>
        <w:t xml:space="preserve"> of Seoul St. Mary’s Hospital</w:t>
      </w:r>
      <w:r w:rsidR="00F202DC" w:rsidRPr="00AF195A">
        <w:rPr>
          <w:rFonts w:ascii="Times New Roman" w:hAnsi="Times New Roman"/>
          <w:sz w:val="22"/>
        </w:rPr>
        <w:t>.</w:t>
      </w:r>
    </w:p>
    <w:p w14:paraId="5AE50FCD" w14:textId="47F99739" w:rsidR="00DE0995" w:rsidRPr="002929CA" w:rsidRDefault="00DE0995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61D93FA9" w14:textId="08D99954" w:rsidR="006E259E" w:rsidRPr="002929CA" w:rsidRDefault="00194B1A" w:rsidP="006E259E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iCs/>
          <w:sz w:val="22"/>
        </w:rPr>
      </w:pPr>
      <w:r w:rsidRPr="002929CA">
        <w:rPr>
          <w:rFonts w:ascii="Times New Roman" w:hAnsi="Times New Roman"/>
          <w:b/>
          <w:iCs/>
          <w:sz w:val="22"/>
        </w:rPr>
        <w:t xml:space="preserve">2.3 </w:t>
      </w:r>
      <w:r w:rsidR="006E259E" w:rsidRPr="002929CA">
        <w:rPr>
          <w:rFonts w:ascii="Times New Roman" w:hAnsi="Times New Roman"/>
          <w:b/>
          <w:iCs/>
          <w:sz w:val="22"/>
        </w:rPr>
        <w:t xml:space="preserve">Definition of </w:t>
      </w:r>
      <w:r w:rsidR="008E4E82" w:rsidRPr="002929CA">
        <w:rPr>
          <w:rFonts w:ascii="Times New Roman" w:hAnsi="Times New Roman"/>
          <w:b/>
          <w:iCs/>
          <w:sz w:val="22"/>
        </w:rPr>
        <w:t>g</w:t>
      </w:r>
      <w:r w:rsidR="006E259E" w:rsidRPr="002929CA">
        <w:rPr>
          <w:rFonts w:ascii="Times New Roman" w:hAnsi="Times New Roman"/>
          <w:b/>
          <w:iCs/>
          <w:sz w:val="22"/>
        </w:rPr>
        <w:t xml:space="preserve">raft </w:t>
      </w:r>
      <w:r w:rsidR="008E4E82" w:rsidRPr="002929CA">
        <w:rPr>
          <w:rFonts w:ascii="Times New Roman" w:hAnsi="Times New Roman"/>
          <w:b/>
          <w:iCs/>
          <w:sz w:val="22"/>
        </w:rPr>
        <w:t>f</w:t>
      </w:r>
      <w:r w:rsidR="006E259E" w:rsidRPr="002929CA">
        <w:rPr>
          <w:rFonts w:ascii="Times New Roman" w:hAnsi="Times New Roman"/>
          <w:b/>
          <w:iCs/>
          <w:sz w:val="22"/>
        </w:rPr>
        <w:t>ailure</w:t>
      </w:r>
    </w:p>
    <w:p w14:paraId="0A2CB988" w14:textId="77777777" w:rsidR="00327560" w:rsidRPr="002929CA" w:rsidRDefault="00327560" w:rsidP="006E259E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iCs/>
          <w:sz w:val="22"/>
        </w:rPr>
      </w:pPr>
    </w:p>
    <w:p w14:paraId="666C231D" w14:textId="5B05D2EF" w:rsidR="006E259E" w:rsidRPr="002929CA" w:rsidRDefault="006E259E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Primary </w:t>
      </w:r>
      <w:r w:rsidR="001808D3" w:rsidRPr="002929CA">
        <w:rPr>
          <w:rFonts w:ascii="Times New Roman" w:hAnsi="Times New Roman"/>
          <w:sz w:val="22"/>
        </w:rPr>
        <w:t>graft failure</w:t>
      </w:r>
      <w:r w:rsidRPr="002929CA">
        <w:rPr>
          <w:rFonts w:ascii="Times New Roman" w:hAnsi="Times New Roman"/>
          <w:sz w:val="22"/>
        </w:rPr>
        <w:t xml:space="preserve"> was defined as lack of neutrophil engraftment (absolute neutrophil count &lt;</w:t>
      </w:r>
      <w:r w:rsidR="000D1F77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>0.5×10</w:t>
      </w:r>
      <w:r w:rsidRPr="002929CA">
        <w:rPr>
          <w:rFonts w:ascii="Times New Roman" w:hAnsi="Times New Roman"/>
          <w:sz w:val="22"/>
          <w:vertAlign w:val="superscript"/>
        </w:rPr>
        <w:t>9</w:t>
      </w:r>
      <w:r w:rsidRPr="002929CA">
        <w:rPr>
          <w:rFonts w:ascii="Times New Roman" w:hAnsi="Times New Roman"/>
          <w:sz w:val="22"/>
        </w:rPr>
        <w:t>/</w:t>
      </w:r>
      <w:r w:rsidR="00102972" w:rsidRPr="002929CA">
        <w:rPr>
          <w:rFonts w:ascii="Times New Roman" w:hAnsi="Times New Roman"/>
          <w:sz w:val="22"/>
        </w:rPr>
        <w:t>L</w:t>
      </w:r>
      <w:r w:rsidRPr="002929CA">
        <w:rPr>
          <w:rFonts w:ascii="Times New Roman" w:hAnsi="Times New Roman"/>
          <w:sz w:val="22"/>
        </w:rPr>
        <w:t>)</w:t>
      </w:r>
      <w:r w:rsidR="00F202DC" w:rsidRPr="002929CA">
        <w:rPr>
          <w:rFonts w:ascii="Times New Roman" w:hAnsi="Times New Roman"/>
          <w:sz w:val="22"/>
        </w:rPr>
        <w:t xml:space="preserve"> with hypocellular </w:t>
      </w:r>
      <w:r w:rsidR="00BE6A39" w:rsidRPr="002929CA">
        <w:rPr>
          <w:rFonts w:ascii="Times New Roman" w:hAnsi="Times New Roman"/>
          <w:sz w:val="22"/>
        </w:rPr>
        <w:t>BM</w:t>
      </w:r>
      <w:r w:rsidR="00F202DC" w:rsidRPr="002929CA">
        <w:rPr>
          <w:rFonts w:ascii="Times New Roman" w:hAnsi="Times New Roman"/>
          <w:sz w:val="22"/>
        </w:rPr>
        <w:t xml:space="preserve"> (aplasia) </w:t>
      </w:r>
      <w:r w:rsidR="00AF195A">
        <w:rPr>
          <w:rFonts w:ascii="Times New Roman" w:hAnsi="Times New Roman"/>
          <w:sz w:val="22"/>
        </w:rPr>
        <w:t>on</w:t>
      </w:r>
      <w:r w:rsidR="00F202DC" w:rsidRPr="002929CA">
        <w:rPr>
          <w:rFonts w:ascii="Times New Roman" w:hAnsi="Times New Roman"/>
          <w:sz w:val="22"/>
        </w:rPr>
        <w:t xml:space="preserve"> day 28 or </w:t>
      </w:r>
      <w:r w:rsidRPr="002929CA">
        <w:rPr>
          <w:rFonts w:ascii="Times New Roman" w:hAnsi="Times New Roman"/>
          <w:sz w:val="22"/>
        </w:rPr>
        <w:t>count</w:t>
      </w:r>
      <w:r w:rsidR="00F202DC" w:rsidRPr="002929CA">
        <w:rPr>
          <w:rFonts w:ascii="Times New Roman" w:hAnsi="Times New Roman"/>
          <w:sz w:val="22"/>
        </w:rPr>
        <w:t>s</w:t>
      </w:r>
      <w:r w:rsidRPr="002929CA">
        <w:rPr>
          <w:rFonts w:ascii="Times New Roman" w:hAnsi="Times New Roman"/>
          <w:sz w:val="22"/>
        </w:rPr>
        <w:t xml:space="preserve"> recovery with </w:t>
      </w:r>
      <w:r w:rsidR="00BE6A39" w:rsidRPr="002929CA">
        <w:rPr>
          <w:rFonts w:ascii="Times New Roman" w:hAnsi="Times New Roman"/>
          <w:sz w:val="22"/>
        </w:rPr>
        <w:t xml:space="preserve">transfusion </w:t>
      </w:r>
      <w:r w:rsidRPr="002929CA">
        <w:rPr>
          <w:rFonts w:ascii="Times New Roman" w:hAnsi="Times New Roman"/>
          <w:sz w:val="22"/>
        </w:rPr>
        <w:t>dependenc</w:t>
      </w:r>
      <w:r w:rsidR="00F202DC" w:rsidRPr="002929CA">
        <w:rPr>
          <w:rFonts w:ascii="Times New Roman" w:hAnsi="Times New Roman"/>
          <w:sz w:val="22"/>
        </w:rPr>
        <w:t xml:space="preserve">y </w:t>
      </w:r>
      <w:r w:rsidRPr="002929CA">
        <w:rPr>
          <w:rFonts w:ascii="Times New Roman" w:hAnsi="Times New Roman"/>
          <w:sz w:val="22"/>
        </w:rPr>
        <w:t xml:space="preserve">(autologous recovery). Secondary </w:t>
      </w:r>
      <w:r w:rsidR="001808D3" w:rsidRPr="002929CA">
        <w:rPr>
          <w:rFonts w:ascii="Times New Roman" w:hAnsi="Times New Roman"/>
          <w:sz w:val="22"/>
        </w:rPr>
        <w:t>graft failure</w:t>
      </w:r>
      <w:r w:rsidRPr="002929CA">
        <w:rPr>
          <w:rFonts w:ascii="Times New Roman" w:hAnsi="Times New Roman"/>
          <w:sz w:val="22"/>
        </w:rPr>
        <w:t xml:space="preserve"> was defined </w:t>
      </w:r>
      <w:r w:rsidR="00F202DC" w:rsidRPr="002929CA">
        <w:rPr>
          <w:rFonts w:ascii="Times New Roman" w:hAnsi="Times New Roman"/>
          <w:sz w:val="22"/>
        </w:rPr>
        <w:t xml:space="preserve">as </w:t>
      </w:r>
      <w:r w:rsidRPr="002929CA">
        <w:rPr>
          <w:rFonts w:ascii="Times New Roman" w:hAnsi="Times New Roman"/>
          <w:sz w:val="22"/>
        </w:rPr>
        <w:t>initial engraftment</w:t>
      </w:r>
      <w:r w:rsidR="00102972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followed by </w:t>
      </w:r>
      <w:r w:rsidR="00102972" w:rsidRPr="002929CA">
        <w:rPr>
          <w:rFonts w:ascii="Times New Roman" w:hAnsi="Times New Roman"/>
          <w:sz w:val="22"/>
        </w:rPr>
        <w:t>irreversible</w:t>
      </w:r>
      <w:r w:rsidR="00F202DC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>cytopenia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fldChar w:fldCharType="begin">
          <w:fldData xml:space="preserve">PEVuZE5vdGU+PENpdGU+PEF1dGhvcj5KYWJib3VyPC9BdXRob3I+PFllYXI+MjAwNzwvWWVhcj48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</w:fldData>
        </w:fldChar>
      </w:r>
      <w:r w:rsidR="00213A3E" w:rsidRPr="002929CA">
        <w:rPr>
          <w:rFonts w:ascii="Times New Roman" w:hAnsi="Times New Roman"/>
          <w:sz w:val="22"/>
        </w:rPr>
        <w:instrText xml:space="preserve"> ADDIN EN.CITE </w:instrText>
      </w:r>
      <w:r w:rsidR="00213A3E" w:rsidRPr="002929CA">
        <w:rPr>
          <w:rFonts w:ascii="Times New Roman" w:hAnsi="Times New Roman"/>
          <w:sz w:val="22"/>
        </w:rPr>
        <w:fldChar w:fldCharType="begin">
          <w:fldData xml:space="preserve">PEVuZE5vdGU+PENpdGU+PEF1dGhvcj5KYWJib3VyPC9BdXRob3I+PFllYXI+MjAwNzwvWWVhcj48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</w:fldData>
        </w:fldChar>
      </w:r>
      <w:r w:rsidR="00213A3E" w:rsidRPr="002929CA">
        <w:rPr>
          <w:rFonts w:ascii="Times New Roman" w:hAnsi="Times New Roman"/>
          <w:sz w:val="22"/>
        </w:rPr>
        <w:instrText xml:space="preserve"> ADDIN EN.CITE.DATA </w:instrText>
      </w:r>
      <w:r w:rsidR="00213A3E" w:rsidRPr="002929CA">
        <w:rPr>
          <w:rFonts w:ascii="Times New Roman" w:hAnsi="Times New Roman"/>
          <w:sz w:val="22"/>
        </w:rPr>
      </w:r>
      <w:r w:rsidR="00213A3E" w:rsidRPr="002929CA">
        <w:rPr>
          <w:rFonts w:ascii="Times New Roman" w:hAnsi="Times New Roman"/>
          <w:sz w:val="22"/>
        </w:rPr>
        <w:fldChar w:fldCharType="end"/>
      </w:r>
      <w:r w:rsidRPr="002929CA">
        <w:rPr>
          <w:rFonts w:ascii="Times New Roman" w:hAnsi="Times New Roman"/>
          <w:sz w:val="22"/>
        </w:rPr>
      </w:r>
      <w:r w:rsidRPr="002929CA">
        <w:rPr>
          <w:rFonts w:ascii="Times New Roman" w:hAnsi="Times New Roman"/>
          <w:sz w:val="22"/>
        </w:rPr>
        <w:fldChar w:fldCharType="separate"/>
      </w:r>
      <w:r w:rsidR="008001CC" w:rsidRPr="002929CA">
        <w:rPr>
          <w:rFonts w:ascii="Times New Roman" w:hAnsi="Times New Roman"/>
          <w:noProof/>
          <w:sz w:val="22"/>
        </w:rPr>
        <w:t>[3]</w:t>
      </w:r>
      <w:r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F202DC" w:rsidRPr="002929CA">
        <w:rPr>
          <w:rFonts w:ascii="Times New Roman" w:hAnsi="Times New Roman"/>
          <w:sz w:val="22"/>
        </w:rPr>
        <w:t xml:space="preserve"> Because we thought that patients who showed </w:t>
      </w:r>
      <w:r w:rsidR="00AF195A">
        <w:rPr>
          <w:rFonts w:ascii="Times New Roman" w:hAnsi="Times New Roman"/>
          <w:sz w:val="22"/>
        </w:rPr>
        <w:t xml:space="preserve">a </w:t>
      </w:r>
      <w:r w:rsidR="00F202DC" w:rsidRPr="002929CA">
        <w:rPr>
          <w:rFonts w:ascii="Times New Roman" w:hAnsi="Times New Roman"/>
          <w:sz w:val="22"/>
        </w:rPr>
        <w:t xml:space="preserve">rapid decline </w:t>
      </w:r>
      <w:r w:rsidR="00AF195A">
        <w:rPr>
          <w:rFonts w:ascii="Times New Roman" w:hAnsi="Times New Roman"/>
          <w:sz w:val="22"/>
        </w:rPr>
        <w:t>in</w:t>
      </w:r>
      <w:r w:rsidR="00F202DC" w:rsidRPr="002929CA">
        <w:rPr>
          <w:rFonts w:ascii="Times New Roman" w:hAnsi="Times New Roman"/>
          <w:sz w:val="22"/>
        </w:rPr>
        <w:t xml:space="preserve"> </w:t>
      </w:r>
      <w:r w:rsidR="00E47B7D" w:rsidRPr="002929CA">
        <w:rPr>
          <w:rFonts w:ascii="Times New Roman" w:hAnsi="Times New Roman"/>
          <w:sz w:val="22"/>
        </w:rPr>
        <w:t xml:space="preserve">PB </w:t>
      </w:r>
      <w:r w:rsidR="00F202DC" w:rsidRPr="002929CA">
        <w:rPr>
          <w:rFonts w:ascii="Times New Roman" w:hAnsi="Times New Roman"/>
          <w:sz w:val="22"/>
        </w:rPr>
        <w:t xml:space="preserve">donor </w:t>
      </w:r>
      <w:r w:rsidR="00A8015B">
        <w:rPr>
          <w:rFonts w:ascii="Times New Roman" w:hAnsi="Times New Roman"/>
          <w:sz w:val="22"/>
        </w:rPr>
        <w:t>whole blood (</w:t>
      </w:r>
      <w:r w:rsidR="00652AC0" w:rsidRPr="002929CA">
        <w:rPr>
          <w:rFonts w:ascii="Times New Roman" w:hAnsi="Times New Roman"/>
          <w:sz w:val="22"/>
        </w:rPr>
        <w:t>WB</w:t>
      </w:r>
      <w:r w:rsidR="00A8015B">
        <w:rPr>
          <w:rFonts w:ascii="Times New Roman" w:hAnsi="Times New Roman"/>
          <w:sz w:val="22"/>
        </w:rPr>
        <w:t>)</w:t>
      </w:r>
      <w:r w:rsidR="00F202DC" w:rsidRPr="002929CA">
        <w:rPr>
          <w:rFonts w:ascii="Times New Roman" w:hAnsi="Times New Roman"/>
          <w:sz w:val="22"/>
        </w:rPr>
        <w:t xml:space="preserve"> chimerism to </w:t>
      </w:r>
      <w:r w:rsidR="00E47B7D" w:rsidRPr="002929CA">
        <w:rPr>
          <w:rFonts w:ascii="Times New Roman" w:hAnsi="Times New Roman"/>
          <w:sz w:val="22"/>
        </w:rPr>
        <w:t xml:space="preserve">approximately </w:t>
      </w:r>
      <w:r w:rsidR="00F202DC" w:rsidRPr="002929CA">
        <w:rPr>
          <w:rFonts w:ascii="Times New Roman" w:hAnsi="Times New Roman"/>
          <w:sz w:val="22"/>
        </w:rPr>
        <w:t xml:space="preserve">20% during the early post-transplant period </w:t>
      </w:r>
      <w:r w:rsidR="00AF195A">
        <w:rPr>
          <w:rFonts w:ascii="Times New Roman" w:hAnsi="Times New Roman"/>
          <w:sz w:val="22"/>
        </w:rPr>
        <w:t>had a</w:t>
      </w:r>
      <w:r w:rsidR="00F202DC" w:rsidRPr="002929CA">
        <w:rPr>
          <w:rFonts w:ascii="Times New Roman" w:hAnsi="Times New Roman"/>
          <w:sz w:val="22"/>
        </w:rPr>
        <w:t xml:space="preserve"> greater risk of overt </w:t>
      </w:r>
      <w:r w:rsidR="00E47B7D" w:rsidRPr="002929CA">
        <w:rPr>
          <w:rFonts w:ascii="Times New Roman" w:hAnsi="Times New Roman"/>
          <w:sz w:val="22"/>
        </w:rPr>
        <w:t>graft failure</w:t>
      </w:r>
      <w:r w:rsidR="00F202DC" w:rsidRPr="002929CA">
        <w:rPr>
          <w:rFonts w:ascii="Times New Roman" w:hAnsi="Times New Roman"/>
          <w:sz w:val="22"/>
        </w:rPr>
        <w:t xml:space="preserve">, they </w:t>
      </w:r>
      <w:r w:rsidR="00844E0E" w:rsidRPr="002929CA">
        <w:rPr>
          <w:rFonts w:ascii="Times New Roman" w:hAnsi="Times New Roman"/>
          <w:sz w:val="22"/>
        </w:rPr>
        <w:t xml:space="preserve">were considered to </w:t>
      </w:r>
      <w:r w:rsidR="00F202DC" w:rsidRPr="002929CA">
        <w:rPr>
          <w:rFonts w:ascii="Times New Roman" w:hAnsi="Times New Roman"/>
          <w:sz w:val="22"/>
        </w:rPr>
        <w:t>hav</w:t>
      </w:r>
      <w:r w:rsidR="00844E0E" w:rsidRPr="002929CA">
        <w:rPr>
          <w:rFonts w:ascii="Times New Roman" w:hAnsi="Times New Roman"/>
          <w:sz w:val="22"/>
        </w:rPr>
        <w:t>e</w:t>
      </w:r>
      <w:r w:rsidR="00F202DC" w:rsidRPr="002929CA">
        <w:rPr>
          <w:rFonts w:ascii="Times New Roman" w:hAnsi="Times New Roman"/>
          <w:sz w:val="22"/>
        </w:rPr>
        <w:t xml:space="preserve"> impending </w:t>
      </w:r>
      <w:r w:rsidR="00E47B7D" w:rsidRPr="002929CA">
        <w:rPr>
          <w:rFonts w:ascii="Times New Roman" w:hAnsi="Times New Roman"/>
          <w:sz w:val="22"/>
        </w:rPr>
        <w:t>graft failure</w:t>
      </w:r>
      <w:r w:rsidR="00F202DC" w:rsidRPr="002929CA">
        <w:rPr>
          <w:rFonts w:ascii="Times New Roman" w:hAnsi="Times New Roman"/>
          <w:sz w:val="22"/>
        </w:rPr>
        <w:t>.</w:t>
      </w:r>
    </w:p>
    <w:p w14:paraId="4D2B47CA" w14:textId="77777777" w:rsidR="006E259E" w:rsidRPr="002929CA" w:rsidRDefault="006E259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209C06BD" w14:textId="4136D782" w:rsidR="00DE0995" w:rsidRPr="002929C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2929CA">
        <w:rPr>
          <w:rFonts w:ascii="Times New Roman" w:hAnsi="Times New Roman"/>
          <w:b/>
          <w:bCs/>
          <w:iCs/>
          <w:sz w:val="22"/>
        </w:rPr>
        <w:t xml:space="preserve">2.4 </w:t>
      </w:r>
      <w:r w:rsidR="00DE0995" w:rsidRPr="002929CA">
        <w:rPr>
          <w:rFonts w:ascii="Times New Roman" w:hAnsi="Times New Roman"/>
          <w:b/>
          <w:bCs/>
          <w:iCs/>
          <w:sz w:val="22"/>
        </w:rPr>
        <w:t xml:space="preserve">Supportive </w:t>
      </w:r>
      <w:r w:rsidR="00330F44" w:rsidRPr="002929CA">
        <w:rPr>
          <w:rFonts w:ascii="Times New Roman" w:hAnsi="Times New Roman"/>
          <w:b/>
          <w:bCs/>
          <w:iCs/>
          <w:sz w:val="22"/>
        </w:rPr>
        <w:t>c</w:t>
      </w:r>
      <w:r w:rsidR="00DE0995" w:rsidRPr="002929CA">
        <w:rPr>
          <w:rFonts w:ascii="Times New Roman" w:hAnsi="Times New Roman"/>
          <w:b/>
          <w:bCs/>
          <w:iCs/>
          <w:sz w:val="22"/>
        </w:rPr>
        <w:t>are</w:t>
      </w:r>
    </w:p>
    <w:p w14:paraId="1CBB3D48" w14:textId="240D1598" w:rsidR="00B14353" w:rsidRPr="002929CA" w:rsidRDefault="00264CA6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We tried to adhere to the US and Thalassemia International Federation guidelines</w:t>
      </w:r>
      <w:r w:rsidR="00897DD8" w:rsidRPr="002929CA">
        <w:rPr>
          <w:rFonts w:ascii="Times New Roman" w:hAnsi="Times New Roman"/>
          <w:sz w:val="22"/>
        </w:rPr>
        <w:t xml:space="preserve">, </w:t>
      </w:r>
      <w:r w:rsidR="00897DD8" w:rsidRPr="002929CA">
        <w:rPr>
          <w:rFonts w:ascii="Times New Roman" w:hAnsi="Times New Roman"/>
          <w:kern w:val="0"/>
          <w:sz w:val="22"/>
        </w:rPr>
        <w:t xml:space="preserve">Standards of </w:t>
      </w:r>
      <w:r w:rsidR="0054039B">
        <w:rPr>
          <w:rFonts w:ascii="Times New Roman" w:hAnsi="Times New Roman"/>
          <w:kern w:val="0"/>
          <w:sz w:val="22"/>
        </w:rPr>
        <w:t>C</w:t>
      </w:r>
      <w:r w:rsidR="00897DD8" w:rsidRPr="002929CA">
        <w:rPr>
          <w:rFonts w:ascii="Times New Roman" w:hAnsi="Times New Roman"/>
          <w:kern w:val="0"/>
          <w:sz w:val="22"/>
        </w:rPr>
        <w:t xml:space="preserve">are </w:t>
      </w:r>
      <w:r w:rsidR="0054039B">
        <w:rPr>
          <w:rFonts w:ascii="Times New Roman" w:hAnsi="Times New Roman"/>
          <w:kern w:val="0"/>
          <w:sz w:val="22"/>
        </w:rPr>
        <w:t>G</w:t>
      </w:r>
      <w:r w:rsidR="00897DD8" w:rsidRPr="002929CA">
        <w:rPr>
          <w:rFonts w:ascii="Times New Roman" w:hAnsi="Times New Roman"/>
          <w:kern w:val="0"/>
          <w:sz w:val="22"/>
        </w:rPr>
        <w:t xml:space="preserve">uidelines for </w:t>
      </w:r>
      <w:r w:rsidR="0054039B">
        <w:rPr>
          <w:rFonts w:ascii="Times New Roman" w:hAnsi="Times New Roman"/>
          <w:kern w:val="0"/>
          <w:sz w:val="22"/>
        </w:rPr>
        <w:t>T</w:t>
      </w:r>
      <w:r w:rsidR="00897DD8" w:rsidRPr="002929CA">
        <w:rPr>
          <w:rFonts w:ascii="Times New Roman" w:hAnsi="Times New Roman"/>
          <w:kern w:val="0"/>
          <w:sz w:val="22"/>
        </w:rPr>
        <w:t xml:space="preserve">halassemia </w:t>
      </w:r>
      <w:r w:rsidRPr="002929CA">
        <w:rPr>
          <w:rFonts w:ascii="Times New Roman" w:hAnsi="Times New Roman"/>
          <w:sz w:val="22"/>
        </w:rPr>
        <w:t xml:space="preserve">and </w:t>
      </w:r>
      <w:r w:rsidRPr="002929CA">
        <w:rPr>
          <w:rFonts w:ascii="Times New Roman" w:hAnsi="Times New Roman"/>
          <w:kern w:val="0"/>
          <w:sz w:val="22"/>
        </w:rPr>
        <w:t xml:space="preserve">Guidelines for </w:t>
      </w:r>
      <w:r w:rsidR="0054039B">
        <w:rPr>
          <w:rFonts w:ascii="Times New Roman" w:hAnsi="Times New Roman"/>
          <w:kern w:val="0"/>
          <w:sz w:val="22"/>
        </w:rPr>
        <w:t>T</w:t>
      </w:r>
      <w:r w:rsidRPr="002929CA">
        <w:rPr>
          <w:rFonts w:ascii="Times New Roman" w:hAnsi="Times New Roman"/>
          <w:kern w:val="0"/>
          <w:sz w:val="22"/>
        </w:rPr>
        <w:t xml:space="preserve">he </w:t>
      </w:r>
      <w:r w:rsidR="0054039B">
        <w:rPr>
          <w:rFonts w:ascii="Times New Roman" w:hAnsi="Times New Roman"/>
          <w:kern w:val="0"/>
          <w:sz w:val="22"/>
        </w:rPr>
        <w:t>C</w:t>
      </w:r>
      <w:r w:rsidRPr="002929CA">
        <w:rPr>
          <w:rFonts w:ascii="Times New Roman" w:hAnsi="Times New Roman"/>
          <w:kern w:val="0"/>
          <w:sz w:val="22"/>
        </w:rPr>
        <w:t xml:space="preserve">linical </w:t>
      </w:r>
      <w:r w:rsidR="0054039B">
        <w:rPr>
          <w:rFonts w:ascii="Times New Roman" w:hAnsi="Times New Roman"/>
          <w:kern w:val="0"/>
          <w:sz w:val="22"/>
        </w:rPr>
        <w:t>M</w:t>
      </w:r>
      <w:r w:rsidRPr="002929CA">
        <w:rPr>
          <w:rFonts w:ascii="Times New Roman" w:hAnsi="Times New Roman"/>
          <w:kern w:val="0"/>
          <w:sz w:val="22"/>
        </w:rPr>
        <w:t xml:space="preserve">anagement of </w:t>
      </w:r>
      <w:r w:rsidR="0054039B">
        <w:rPr>
          <w:rFonts w:ascii="Times New Roman" w:hAnsi="Times New Roman"/>
          <w:kern w:val="0"/>
          <w:sz w:val="22"/>
        </w:rPr>
        <w:t>T</w:t>
      </w:r>
      <w:r w:rsidRPr="002929CA">
        <w:rPr>
          <w:rFonts w:ascii="Times New Roman" w:hAnsi="Times New Roman"/>
          <w:kern w:val="0"/>
          <w:sz w:val="22"/>
        </w:rPr>
        <w:t>halassemia</w:t>
      </w:r>
      <w:r w:rsidR="00897DD8" w:rsidRPr="002929CA">
        <w:rPr>
          <w:rFonts w:ascii="Times New Roman" w:hAnsi="Times New Roman"/>
          <w:kern w:val="0"/>
          <w:sz w:val="22"/>
        </w:rPr>
        <w:t xml:space="preserve"> </w:t>
      </w:r>
      <w:r w:rsidR="00897DD8" w:rsidRPr="002929CA">
        <w:rPr>
          <w:rFonts w:ascii="Times New Roman" w:hAnsi="Times New Roman"/>
          <w:kern w:val="0"/>
          <w:sz w:val="22"/>
        </w:rPr>
        <w:fldChar w:fldCharType="begin"/>
      </w:r>
      <w:r w:rsidR="00A4482C" w:rsidRPr="002929CA">
        <w:rPr>
          <w:rFonts w:ascii="Times New Roman" w:hAnsi="Times New Roman"/>
          <w:kern w:val="0"/>
          <w:sz w:val="22"/>
        </w:rPr>
        <w:instrText xml:space="preserve"> ADDIN EN.CITE &lt;EndNote&gt;&lt;Cite&gt;&lt;RecNum&gt;27&lt;/RecNum&gt;&lt;DisplayText&gt;[4-6]&lt;/DisplayText&gt;&lt;record&gt;&lt;rec-number&gt;27&lt;/rec-number&gt;&lt;foreign-keys&gt;&lt;key app="EN" db-id="aptsrxf56vdppcer9vlxvpx1zd2xv5espaa0" timestamp="1587370056"&gt;27&lt;/key&gt;&lt;/foreign-keys&gt;&lt;ref-type name="Electronic Book"&gt;44&lt;/ref-type&gt;&lt;contributors&gt;&lt;/contributors&gt;&lt;titles&gt;&lt;title&gt;Standards of care guidelines for thalassemia&lt;/title&gt;&lt;/titles&gt;&lt;dates&gt;&lt;/dates&gt;&lt;urls&gt;&lt;related-urls&gt;&lt;url&gt;https://thalassemia.com/documents/SOCGuidelines2012.pdf&lt;/url&gt;&lt;/related-urls&gt;&lt;/urls&gt;&lt;/record&gt;&lt;/Cite&gt;&lt;Cite&gt;&lt;RecNum&gt;29&lt;/RecNum&gt;&lt;record&gt;&lt;rec-number&gt;29&lt;/rec-number&gt;&lt;foreign-keys&gt;&lt;key app="EN" db-id="aptsrxf56vdppcer9vlxvpx1zd2xv5espaa0" timestamp="1587370258"&gt;29&lt;/key&gt;&lt;/foreign-keys&gt;&lt;ref-type name="Journal Article"&gt;17&lt;/ref-type&gt;&lt;contributors&gt;&lt;/contributors&gt;&lt;titles&gt;&lt;title&gt;US and Thalassemia International Federation guidelines &lt;/title&gt;&lt;/titles&gt;&lt;dates&gt;&lt;/dates&gt;&lt;urls&gt;&lt;/urls&gt;&lt;/record&gt;&lt;/Cite&gt;&lt;Cite&gt;&lt;Author&gt;Cappellini MD&lt;/Author&gt;&lt;RecNum&gt;28&lt;/RecNum&gt;&lt;record&gt;&lt;rec-number&gt;28&lt;/rec-number&gt;&lt;foreign-keys&gt;&lt;key app="EN" db-id="aptsrxf56vdppcer9vlxvpx1zd2xv5espaa0" timestamp="1587370199"&gt;28&lt;/key&gt;&lt;/foreign-keys&gt;&lt;ref-type name="Electronic Book"&gt;44&lt;/ref-type&gt;&lt;contributors&gt;&lt;authors&gt;&lt;author&gt;Cappellini MD, Cohen A, Eleftheriou A, Piga A, Porter J, Taher A&lt;/author&gt;&lt;/authors&gt;&lt;/contributors&gt;&lt;titles&gt;&lt;title&gt;Guidelines for the Clinical Management of Thalassaemia&lt;/title&gt;&lt;/titles&gt;&lt;dates&gt;&lt;/dates&gt;&lt;urls&gt;&lt;/urls&gt;&lt;/record&gt;&lt;/Cite&gt;&lt;/EndNote&gt;</w:instrText>
      </w:r>
      <w:r w:rsidR="00897DD8" w:rsidRPr="002929CA">
        <w:rPr>
          <w:rFonts w:ascii="Times New Roman" w:hAnsi="Times New Roman"/>
          <w:kern w:val="0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kern w:val="0"/>
          <w:sz w:val="22"/>
        </w:rPr>
        <w:t>[4-6]</w:t>
      </w:r>
      <w:r w:rsidR="00897DD8" w:rsidRPr="002929CA">
        <w:rPr>
          <w:rFonts w:ascii="Times New Roman" w:hAnsi="Times New Roman"/>
          <w:kern w:val="0"/>
          <w:sz w:val="22"/>
        </w:rPr>
        <w:fldChar w:fldCharType="end"/>
      </w:r>
      <w:r w:rsidRPr="002929CA">
        <w:rPr>
          <w:rFonts w:ascii="Times New Roman" w:hAnsi="Times New Roman" w:hint="eastAsia"/>
          <w:sz w:val="22"/>
        </w:rPr>
        <w:t>.</w:t>
      </w:r>
      <w:r w:rsidRPr="002929CA">
        <w:rPr>
          <w:rFonts w:ascii="Times New Roman" w:hAnsi="Times New Roman"/>
          <w:sz w:val="22"/>
        </w:rPr>
        <w:t xml:space="preserve"> </w:t>
      </w:r>
      <w:r w:rsidR="0054039B">
        <w:rPr>
          <w:rFonts w:ascii="Times New Roman" w:hAnsi="Times New Roman"/>
          <w:sz w:val="22"/>
        </w:rPr>
        <w:t xml:space="preserve">Therefore, </w:t>
      </w:r>
      <w:r w:rsidRPr="002929CA">
        <w:rPr>
          <w:rFonts w:ascii="Times New Roman" w:hAnsi="Times New Roman"/>
          <w:sz w:val="22"/>
        </w:rPr>
        <w:t>we have attempted to maintain target pre-transfusion hemoglobin level</w:t>
      </w:r>
      <w:r w:rsidR="0054039B">
        <w:rPr>
          <w:rFonts w:ascii="Times New Roman" w:hAnsi="Times New Roman"/>
          <w:sz w:val="22"/>
        </w:rPr>
        <w:t xml:space="preserve">s </w:t>
      </w:r>
      <w:r w:rsidRPr="002929CA">
        <w:rPr>
          <w:rFonts w:ascii="Times New Roman" w:hAnsi="Times New Roman"/>
          <w:sz w:val="22"/>
        </w:rPr>
        <w:t>between 9</w:t>
      </w:r>
      <w:r w:rsidR="00AC4531">
        <w:rPr>
          <w:rFonts w:ascii="Times New Roman" w:hAnsi="Times New Roman"/>
          <w:sz w:val="22"/>
        </w:rPr>
        <w:t>.0</w:t>
      </w:r>
      <w:r w:rsidRPr="002929CA">
        <w:rPr>
          <w:rFonts w:ascii="Times New Roman" w:hAnsi="Times New Roman"/>
          <w:sz w:val="22"/>
        </w:rPr>
        <w:t xml:space="preserve"> and 10.5 g/dL through transfusing packed red cell every </w:t>
      </w:r>
      <w:r w:rsidR="008C3B46">
        <w:rPr>
          <w:rFonts w:ascii="Times New Roman" w:hAnsi="Times New Roman"/>
          <w:sz w:val="22"/>
        </w:rPr>
        <w:t>two to five</w:t>
      </w:r>
      <w:r w:rsidRPr="002929CA">
        <w:rPr>
          <w:rFonts w:ascii="Times New Roman" w:hAnsi="Times New Roman"/>
          <w:sz w:val="22"/>
        </w:rPr>
        <w:t xml:space="preserve"> weeks. Furthermore, if </w:t>
      </w:r>
      <w:r w:rsidR="00F368E8">
        <w:rPr>
          <w:rFonts w:ascii="Times New Roman" w:hAnsi="Times New Roman"/>
          <w:sz w:val="22"/>
        </w:rPr>
        <w:t xml:space="preserve">the </w:t>
      </w:r>
      <w:r w:rsidRPr="002929CA">
        <w:rPr>
          <w:rFonts w:ascii="Times New Roman" w:hAnsi="Times New Roman"/>
          <w:sz w:val="22"/>
        </w:rPr>
        <w:t xml:space="preserve">patients </w:t>
      </w:r>
      <w:r w:rsidR="00F368E8">
        <w:rPr>
          <w:rFonts w:ascii="Times New Roman" w:hAnsi="Times New Roman"/>
          <w:sz w:val="22"/>
        </w:rPr>
        <w:t>had</w:t>
      </w:r>
      <w:r w:rsidRPr="002929CA">
        <w:rPr>
          <w:rFonts w:ascii="Times New Roman" w:hAnsi="Times New Roman"/>
          <w:sz w:val="22"/>
        </w:rPr>
        <w:t xml:space="preserve"> cardiac dysfunction, they received packed red cell transfusion with a higher hemoglobin </w:t>
      </w:r>
      <w:r w:rsidR="005416AC" w:rsidRPr="002929CA">
        <w:rPr>
          <w:rFonts w:ascii="Times New Roman" w:hAnsi="Times New Roman"/>
          <w:sz w:val="22"/>
        </w:rPr>
        <w:t xml:space="preserve">target </w:t>
      </w:r>
      <w:r w:rsidRPr="002929CA">
        <w:rPr>
          <w:rFonts w:ascii="Times New Roman" w:hAnsi="Times New Roman"/>
          <w:sz w:val="22"/>
        </w:rPr>
        <w:t>level of 10</w:t>
      </w:r>
      <w:r w:rsidR="00F368E8">
        <w:rPr>
          <w:rFonts w:ascii="Times New Roman" w:hAnsi="Times New Roman"/>
          <w:sz w:val="22"/>
        </w:rPr>
        <w:t xml:space="preserve"> – </w:t>
      </w:r>
      <w:r w:rsidRPr="002929CA">
        <w:rPr>
          <w:rFonts w:ascii="Times New Roman" w:hAnsi="Times New Roman"/>
          <w:sz w:val="22"/>
        </w:rPr>
        <w:t xml:space="preserve">12 g/dL. We attempted to maintain post-transfusion </w:t>
      </w:r>
      <w:r w:rsidR="00F368E8">
        <w:rPr>
          <w:rFonts w:ascii="Times New Roman" w:hAnsi="Times New Roman"/>
          <w:sz w:val="22"/>
        </w:rPr>
        <w:t xml:space="preserve">hemoglobin threshold </w:t>
      </w:r>
      <w:r w:rsidRPr="002929CA">
        <w:rPr>
          <w:rFonts w:ascii="Times New Roman" w:hAnsi="Times New Roman"/>
          <w:sz w:val="22"/>
        </w:rPr>
        <w:t xml:space="preserve">level of 14 g/dL or less with a mean of 12 g/dL. </w:t>
      </w:r>
      <w:r w:rsidR="00790571" w:rsidRPr="002929CA">
        <w:rPr>
          <w:rFonts w:ascii="Times New Roman" w:hAnsi="Times New Roman"/>
          <w:sz w:val="22"/>
        </w:rPr>
        <w:t xml:space="preserve">From the time </w:t>
      </w:r>
      <w:r w:rsidR="00C14982">
        <w:rPr>
          <w:rFonts w:ascii="Times New Roman" w:hAnsi="Times New Roman"/>
          <w:sz w:val="22"/>
        </w:rPr>
        <w:t>the</w:t>
      </w:r>
      <w:r w:rsidR="00790571" w:rsidRPr="002929CA">
        <w:rPr>
          <w:rFonts w:ascii="Times New Roman" w:hAnsi="Times New Roman"/>
          <w:sz w:val="22"/>
        </w:rPr>
        <w:t xml:space="preserve"> </w:t>
      </w:r>
      <w:r w:rsidR="00E369BA" w:rsidRPr="002929CA">
        <w:rPr>
          <w:rFonts w:ascii="Times New Roman" w:hAnsi="Times New Roman"/>
          <w:sz w:val="22"/>
        </w:rPr>
        <w:t xml:space="preserve">patients received conditioning, </w:t>
      </w:r>
      <w:r w:rsidR="004E73EC" w:rsidRPr="002929CA">
        <w:rPr>
          <w:rFonts w:ascii="Times New Roman" w:hAnsi="Times New Roman"/>
          <w:sz w:val="22"/>
        </w:rPr>
        <w:t xml:space="preserve">prophylaxis with acyclovir and sulfamethoxazole-trimethoprim </w:t>
      </w:r>
      <w:r w:rsidR="00102972" w:rsidRPr="002929CA">
        <w:rPr>
          <w:rFonts w:ascii="Times New Roman" w:hAnsi="Times New Roman"/>
          <w:sz w:val="22"/>
        </w:rPr>
        <w:t>was</w:t>
      </w:r>
      <w:r w:rsidR="002F0276" w:rsidRPr="002929CA">
        <w:rPr>
          <w:rFonts w:ascii="Times New Roman" w:hAnsi="Times New Roman"/>
          <w:sz w:val="22"/>
        </w:rPr>
        <w:t xml:space="preserve"> administered </w:t>
      </w:r>
      <w:r w:rsidR="00D66872" w:rsidRPr="002929CA">
        <w:rPr>
          <w:rFonts w:ascii="Times New Roman" w:hAnsi="Times New Roman"/>
          <w:sz w:val="22"/>
        </w:rPr>
        <w:t xml:space="preserve">to prevent herpes virus reactivation </w:t>
      </w:r>
      <w:r w:rsidR="004E73EC" w:rsidRPr="002929CA">
        <w:rPr>
          <w:rFonts w:ascii="Times New Roman" w:hAnsi="Times New Roman"/>
          <w:sz w:val="22"/>
        </w:rPr>
        <w:t>and</w:t>
      </w:r>
      <w:r w:rsidR="00D66872" w:rsidRPr="002929CA">
        <w:rPr>
          <w:rFonts w:ascii="Times New Roman" w:hAnsi="Times New Roman"/>
          <w:sz w:val="22"/>
        </w:rPr>
        <w:t xml:space="preserve"> pneumocystis</w:t>
      </w:r>
      <w:r w:rsidR="00844E0E" w:rsidRPr="002929CA">
        <w:rPr>
          <w:rFonts w:ascii="Times New Roman" w:hAnsi="Times New Roman"/>
          <w:sz w:val="22"/>
        </w:rPr>
        <w:t xml:space="preserve"> jirovecii</w:t>
      </w:r>
      <w:r w:rsidR="004E73EC" w:rsidRPr="002929CA">
        <w:rPr>
          <w:rFonts w:ascii="Times New Roman" w:hAnsi="Times New Roman"/>
          <w:sz w:val="22"/>
        </w:rPr>
        <w:t>, respectively</w:t>
      </w:r>
      <w:r w:rsidR="00AF1F93" w:rsidRPr="002929CA">
        <w:rPr>
          <w:rFonts w:ascii="Times New Roman" w:hAnsi="Times New Roman"/>
          <w:sz w:val="22"/>
        </w:rPr>
        <w:t>.</w:t>
      </w:r>
      <w:r w:rsidR="00102972" w:rsidRPr="002929CA">
        <w:rPr>
          <w:rFonts w:ascii="Times New Roman" w:hAnsi="Times New Roman"/>
          <w:sz w:val="22"/>
        </w:rPr>
        <w:t xml:space="preserve"> </w:t>
      </w:r>
      <w:r w:rsidR="00AF1F93" w:rsidRPr="002929CA">
        <w:rPr>
          <w:rFonts w:ascii="Times New Roman" w:hAnsi="Times New Roman"/>
          <w:sz w:val="22"/>
        </w:rPr>
        <w:t>W</w:t>
      </w:r>
      <w:r w:rsidR="00102972" w:rsidRPr="002929CA">
        <w:rPr>
          <w:rFonts w:ascii="Times New Roman" w:hAnsi="Times New Roman"/>
          <w:sz w:val="22"/>
        </w:rPr>
        <w:t>e performed</w:t>
      </w:r>
      <w:r w:rsidR="00391E2E" w:rsidRPr="002929CA">
        <w:rPr>
          <w:rFonts w:ascii="Times New Roman" w:hAnsi="Times New Roman"/>
          <w:sz w:val="22"/>
        </w:rPr>
        <w:t xml:space="preserve"> </w:t>
      </w:r>
      <w:r w:rsidR="00AA2912" w:rsidRPr="002929CA">
        <w:rPr>
          <w:rFonts w:ascii="Times New Roman" w:hAnsi="Times New Roman"/>
          <w:sz w:val="22"/>
        </w:rPr>
        <w:t>regular</w:t>
      </w:r>
      <w:r w:rsidR="00844E0E" w:rsidRPr="002929CA">
        <w:rPr>
          <w:rFonts w:ascii="Times New Roman" w:hAnsi="Times New Roman"/>
          <w:sz w:val="22"/>
        </w:rPr>
        <w:t xml:space="preserve"> </w:t>
      </w:r>
      <w:r w:rsidR="00102972" w:rsidRPr="002929CA">
        <w:rPr>
          <w:rFonts w:ascii="Times New Roman" w:hAnsi="Times New Roman"/>
          <w:sz w:val="22"/>
        </w:rPr>
        <w:t xml:space="preserve">cytomegalovirus (CMV) DNA </w:t>
      </w:r>
      <w:r w:rsidR="00461FA3">
        <w:rPr>
          <w:rFonts w:ascii="Times New Roman" w:hAnsi="Times New Roman"/>
          <w:sz w:val="22"/>
        </w:rPr>
        <w:t>q</w:t>
      </w:r>
      <w:r w:rsidR="00844E0E" w:rsidRPr="002929CA">
        <w:rPr>
          <w:rFonts w:ascii="Times New Roman" w:hAnsi="Times New Roman"/>
          <w:sz w:val="22"/>
        </w:rPr>
        <w:t>R</w:t>
      </w:r>
      <w:r w:rsidR="00461FA3">
        <w:rPr>
          <w:rFonts w:ascii="Times New Roman" w:hAnsi="Times New Roman"/>
          <w:sz w:val="22"/>
        </w:rPr>
        <w:t>T</w:t>
      </w:r>
      <w:r w:rsidR="00844E0E" w:rsidRPr="002929CA">
        <w:rPr>
          <w:rFonts w:ascii="Times New Roman" w:hAnsi="Times New Roman"/>
          <w:sz w:val="22"/>
        </w:rPr>
        <w:t>-PCR</w:t>
      </w:r>
      <w:r w:rsidR="00AA2912" w:rsidRPr="002929CA">
        <w:rPr>
          <w:rFonts w:ascii="Times New Roman" w:hAnsi="Times New Roman"/>
          <w:sz w:val="22"/>
        </w:rPr>
        <w:t xml:space="preserve"> </w:t>
      </w:r>
      <w:r w:rsidR="00102972" w:rsidRPr="002929CA">
        <w:rPr>
          <w:rFonts w:ascii="Times New Roman" w:hAnsi="Times New Roman"/>
          <w:sz w:val="22"/>
        </w:rPr>
        <w:t>monitoring, followed by pre-emptive ganciclovir treatment.</w:t>
      </w:r>
    </w:p>
    <w:p w14:paraId="4EF2B460" w14:textId="77777777" w:rsidR="005B596B" w:rsidRPr="002929CA" w:rsidRDefault="005B596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3CF9CA04" w14:textId="78E5CE76" w:rsidR="00AE6BEA" w:rsidRPr="002929C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iCs/>
          <w:sz w:val="22"/>
        </w:rPr>
      </w:pPr>
      <w:r w:rsidRPr="002929CA">
        <w:rPr>
          <w:rFonts w:ascii="Times New Roman" w:hAnsi="Times New Roman"/>
          <w:b/>
          <w:iCs/>
          <w:sz w:val="22"/>
        </w:rPr>
        <w:t xml:space="preserve">2.5 </w:t>
      </w:r>
      <w:r w:rsidR="00AE6BEA" w:rsidRPr="002929CA">
        <w:rPr>
          <w:rFonts w:ascii="Times New Roman" w:hAnsi="Times New Roman"/>
          <w:b/>
          <w:iCs/>
          <w:sz w:val="22"/>
        </w:rPr>
        <w:t xml:space="preserve">Statistical </w:t>
      </w:r>
      <w:r w:rsidR="00330F44" w:rsidRPr="002929CA">
        <w:rPr>
          <w:rFonts w:ascii="Times New Roman" w:hAnsi="Times New Roman"/>
          <w:b/>
          <w:iCs/>
          <w:sz w:val="22"/>
        </w:rPr>
        <w:t>a</w:t>
      </w:r>
      <w:r w:rsidR="00AE6BEA" w:rsidRPr="002929CA">
        <w:rPr>
          <w:rFonts w:ascii="Times New Roman" w:hAnsi="Times New Roman"/>
          <w:b/>
          <w:iCs/>
          <w:sz w:val="22"/>
        </w:rPr>
        <w:t>nalysis</w:t>
      </w:r>
    </w:p>
    <w:p w14:paraId="55C7D105" w14:textId="2F39F6AD" w:rsidR="00DE0995" w:rsidRPr="002929CA" w:rsidRDefault="00391E2E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2929CA">
        <w:rPr>
          <w:rFonts w:ascii="Times New Roman" w:hAnsi="Times New Roman"/>
          <w:bCs/>
          <w:sz w:val="22"/>
        </w:rPr>
        <w:t>The p</w:t>
      </w:r>
      <w:r w:rsidR="00F0651E" w:rsidRPr="002929CA">
        <w:rPr>
          <w:rFonts w:ascii="Times New Roman" w:hAnsi="Times New Roman"/>
          <w:bCs/>
          <w:sz w:val="22"/>
        </w:rPr>
        <w:t xml:space="preserve">rimary outcomes </w:t>
      </w:r>
      <w:r w:rsidR="000A6602" w:rsidRPr="002929CA">
        <w:rPr>
          <w:rFonts w:ascii="Times New Roman" w:hAnsi="Times New Roman"/>
          <w:bCs/>
          <w:sz w:val="22"/>
        </w:rPr>
        <w:t xml:space="preserve">of this study </w:t>
      </w:r>
      <w:r w:rsidR="00F0651E" w:rsidRPr="002929CA">
        <w:rPr>
          <w:rFonts w:ascii="Times New Roman" w:hAnsi="Times New Roman"/>
          <w:bCs/>
          <w:sz w:val="22"/>
        </w:rPr>
        <w:t xml:space="preserve">were </w:t>
      </w:r>
      <w:r w:rsidR="000C587C" w:rsidRPr="002929CA">
        <w:rPr>
          <w:rFonts w:ascii="Times New Roman" w:hAnsi="Times New Roman"/>
          <w:bCs/>
          <w:sz w:val="22"/>
        </w:rPr>
        <w:t>e</w:t>
      </w:r>
      <w:r w:rsidR="00AE6BEA" w:rsidRPr="002929CA">
        <w:rPr>
          <w:rFonts w:ascii="Times New Roman" w:hAnsi="Times New Roman"/>
          <w:bCs/>
          <w:sz w:val="22"/>
        </w:rPr>
        <w:t>vent</w:t>
      </w:r>
      <w:r w:rsidR="0095707F">
        <w:rPr>
          <w:rFonts w:ascii="Times New Roman" w:hAnsi="Times New Roman"/>
          <w:bCs/>
          <w:sz w:val="22"/>
        </w:rPr>
        <w:t>-</w:t>
      </w:r>
      <w:r w:rsidR="00AE6BEA" w:rsidRPr="002929CA">
        <w:rPr>
          <w:rFonts w:ascii="Times New Roman" w:hAnsi="Times New Roman"/>
          <w:bCs/>
          <w:sz w:val="22"/>
        </w:rPr>
        <w:t xml:space="preserve">free survival </w:t>
      </w:r>
      <w:r w:rsidR="00F0651E" w:rsidRPr="002929CA">
        <w:rPr>
          <w:rFonts w:ascii="Times New Roman" w:hAnsi="Times New Roman"/>
          <w:bCs/>
          <w:sz w:val="22"/>
        </w:rPr>
        <w:t>(EFS)</w:t>
      </w:r>
      <w:r w:rsidR="00844E0E" w:rsidRPr="002929CA">
        <w:rPr>
          <w:rFonts w:ascii="Times New Roman" w:hAnsi="Times New Roman"/>
          <w:bCs/>
          <w:sz w:val="22"/>
        </w:rPr>
        <w:t xml:space="preserve"> and overall survival (OS)</w:t>
      </w:r>
      <w:r w:rsidR="003F6688" w:rsidRPr="002929CA">
        <w:rPr>
          <w:rFonts w:ascii="Times New Roman" w:hAnsi="Times New Roman"/>
          <w:bCs/>
          <w:sz w:val="22"/>
        </w:rPr>
        <w:t xml:space="preserve">, which were estimated with Kaplan-Meier estimates. </w:t>
      </w:r>
      <w:r w:rsidR="00F0651E" w:rsidRPr="002929CA">
        <w:rPr>
          <w:rFonts w:ascii="Times New Roman" w:hAnsi="Times New Roman"/>
          <w:bCs/>
          <w:sz w:val="22"/>
        </w:rPr>
        <w:t>E</w:t>
      </w:r>
      <w:r w:rsidR="00F13AFC" w:rsidRPr="002929CA">
        <w:rPr>
          <w:rFonts w:ascii="Times New Roman" w:hAnsi="Times New Roman"/>
          <w:bCs/>
          <w:sz w:val="22"/>
        </w:rPr>
        <w:t xml:space="preserve">FS </w:t>
      </w:r>
      <w:r w:rsidR="00F0651E" w:rsidRPr="002929CA">
        <w:rPr>
          <w:rFonts w:ascii="Times New Roman" w:hAnsi="Times New Roman"/>
          <w:bCs/>
          <w:sz w:val="22"/>
        </w:rPr>
        <w:t xml:space="preserve">was </w:t>
      </w:r>
      <w:r w:rsidR="00F13AFC" w:rsidRPr="002929CA">
        <w:rPr>
          <w:rFonts w:ascii="Times New Roman" w:hAnsi="Times New Roman"/>
          <w:bCs/>
          <w:sz w:val="22"/>
        </w:rPr>
        <w:t xml:space="preserve">calculated from the date of </w:t>
      </w:r>
      <w:r w:rsidR="0095707F">
        <w:rPr>
          <w:rFonts w:ascii="Times New Roman" w:hAnsi="Times New Roman"/>
          <w:bCs/>
          <w:sz w:val="22"/>
        </w:rPr>
        <w:t xml:space="preserve">the </w:t>
      </w:r>
      <w:r w:rsidR="00383028" w:rsidRPr="002929CA">
        <w:rPr>
          <w:rFonts w:ascii="Times New Roman" w:hAnsi="Times New Roman"/>
          <w:bCs/>
          <w:sz w:val="22"/>
        </w:rPr>
        <w:t xml:space="preserve">initial SC infusion </w:t>
      </w:r>
      <w:r w:rsidR="00F13AFC" w:rsidRPr="002929CA">
        <w:rPr>
          <w:rFonts w:ascii="Times New Roman" w:hAnsi="Times New Roman"/>
          <w:bCs/>
          <w:sz w:val="22"/>
        </w:rPr>
        <w:t xml:space="preserve">to </w:t>
      </w:r>
      <w:r w:rsidR="00356035" w:rsidRPr="002929CA">
        <w:rPr>
          <w:rFonts w:ascii="Times New Roman" w:hAnsi="Times New Roman"/>
          <w:bCs/>
          <w:sz w:val="22"/>
        </w:rPr>
        <w:t xml:space="preserve">any </w:t>
      </w:r>
      <w:r w:rsidR="00153F74">
        <w:rPr>
          <w:rFonts w:ascii="Times New Roman" w:hAnsi="Times New Roman"/>
          <w:bCs/>
          <w:sz w:val="22"/>
        </w:rPr>
        <w:t xml:space="preserve">event </w:t>
      </w:r>
      <w:r w:rsidR="00356035" w:rsidRPr="002929CA">
        <w:rPr>
          <w:rFonts w:ascii="Times New Roman" w:hAnsi="Times New Roman"/>
          <w:bCs/>
          <w:sz w:val="22"/>
        </w:rPr>
        <w:t xml:space="preserve">occurrence </w:t>
      </w:r>
      <w:r w:rsidR="00844E0E" w:rsidRPr="002929CA">
        <w:rPr>
          <w:rFonts w:ascii="Times New Roman" w:hAnsi="Times New Roman"/>
          <w:bCs/>
          <w:sz w:val="22"/>
        </w:rPr>
        <w:t xml:space="preserve">or </w:t>
      </w:r>
      <w:r w:rsidR="00153F74">
        <w:rPr>
          <w:rFonts w:ascii="Times New Roman" w:hAnsi="Times New Roman"/>
          <w:bCs/>
          <w:sz w:val="22"/>
        </w:rPr>
        <w:t xml:space="preserve">the </w:t>
      </w:r>
      <w:r w:rsidR="00844E0E" w:rsidRPr="002929CA">
        <w:rPr>
          <w:rFonts w:ascii="Times New Roman" w:hAnsi="Times New Roman"/>
          <w:bCs/>
          <w:sz w:val="22"/>
        </w:rPr>
        <w:t>last follow-up</w:t>
      </w:r>
      <w:r w:rsidR="00DD2B5A" w:rsidRPr="002929CA">
        <w:rPr>
          <w:rFonts w:ascii="Times New Roman" w:hAnsi="Times New Roman"/>
          <w:bCs/>
          <w:sz w:val="22"/>
        </w:rPr>
        <w:t>, whichever came first.</w:t>
      </w:r>
      <w:r w:rsidR="00844E0E" w:rsidRPr="002929CA">
        <w:rPr>
          <w:rFonts w:ascii="Times New Roman" w:hAnsi="Times New Roman"/>
          <w:bCs/>
          <w:sz w:val="22"/>
        </w:rPr>
        <w:t xml:space="preserve"> </w:t>
      </w:r>
      <w:r w:rsidR="00DD0971">
        <w:rPr>
          <w:rFonts w:ascii="Times New Roman" w:hAnsi="Times New Roman"/>
          <w:bCs/>
          <w:sz w:val="22"/>
        </w:rPr>
        <w:t>An e</w:t>
      </w:r>
      <w:r w:rsidR="00844E0E" w:rsidRPr="002929CA">
        <w:rPr>
          <w:rFonts w:ascii="Times New Roman" w:hAnsi="Times New Roman"/>
          <w:bCs/>
          <w:sz w:val="22"/>
        </w:rPr>
        <w:t>vent w</w:t>
      </w:r>
      <w:r w:rsidR="00356035" w:rsidRPr="002929CA">
        <w:rPr>
          <w:rFonts w:ascii="Times New Roman" w:hAnsi="Times New Roman"/>
          <w:bCs/>
          <w:sz w:val="22"/>
        </w:rPr>
        <w:t xml:space="preserve">as </w:t>
      </w:r>
      <w:r w:rsidR="00F0651E" w:rsidRPr="002929CA">
        <w:rPr>
          <w:rFonts w:ascii="Times New Roman" w:hAnsi="Times New Roman"/>
          <w:bCs/>
          <w:sz w:val="22"/>
        </w:rPr>
        <w:t>defined as</w:t>
      </w:r>
      <w:r w:rsidR="00844E0E" w:rsidRPr="002929CA">
        <w:rPr>
          <w:rFonts w:ascii="Times New Roman" w:hAnsi="Times New Roman"/>
          <w:bCs/>
          <w:sz w:val="22"/>
        </w:rPr>
        <w:t xml:space="preserve"> primary and secondary</w:t>
      </w:r>
      <w:r w:rsidR="00F0651E" w:rsidRPr="002929CA">
        <w:rPr>
          <w:rFonts w:ascii="Times New Roman" w:hAnsi="Times New Roman"/>
          <w:bCs/>
          <w:sz w:val="22"/>
        </w:rPr>
        <w:t xml:space="preserve"> </w:t>
      </w:r>
      <w:r w:rsidR="001808D3" w:rsidRPr="002929CA">
        <w:rPr>
          <w:rFonts w:ascii="Times New Roman" w:hAnsi="Times New Roman"/>
          <w:bCs/>
          <w:sz w:val="22"/>
        </w:rPr>
        <w:t>graft failure</w:t>
      </w:r>
      <w:r w:rsidR="00356035" w:rsidRPr="002929CA">
        <w:rPr>
          <w:rFonts w:ascii="Times New Roman" w:hAnsi="Times New Roman"/>
          <w:bCs/>
          <w:sz w:val="22"/>
        </w:rPr>
        <w:t xml:space="preserve"> </w:t>
      </w:r>
      <w:r w:rsidR="001D72D3" w:rsidRPr="002929CA">
        <w:rPr>
          <w:rFonts w:ascii="Times New Roman" w:hAnsi="Times New Roman"/>
          <w:bCs/>
          <w:sz w:val="22"/>
        </w:rPr>
        <w:t xml:space="preserve">or </w:t>
      </w:r>
      <w:r w:rsidR="00844E0E" w:rsidRPr="002929CA">
        <w:rPr>
          <w:rFonts w:ascii="Times New Roman" w:hAnsi="Times New Roman"/>
          <w:bCs/>
          <w:sz w:val="22"/>
        </w:rPr>
        <w:t xml:space="preserve">any cause of </w:t>
      </w:r>
      <w:r w:rsidR="00356035" w:rsidRPr="002929CA">
        <w:rPr>
          <w:rFonts w:ascii="Times New Roman" w:hAnsi="Times New Roman"/>
          <w:bCs/>
          <w:sz w:val="22"/>
        </w:rPr>
        <w:t>death</w:t>
      </w:r>
      <w:r w:rsidR="000659A4" w:rsidRPr="002929CA">
        <w:rPr>
          <w:rFonts w:ascii="Times New Roman" w:hAnsi="Times New Roman"/>
          <w:bCs/>
          <w:sz w:val="22"/>
        </w:rPr>
        <w:t xml:space="preserve">, </w:t>
      </w:r>
      <w:r w:rsidR="00102972" w:rsidRPr="002929CA">
        <w:rPr>
          <w:rFonts w:ascii="Times New Roman" w:hAnsi="Times New Roman"/>
          <w:bCs/>
          <w:sz w:val="22"/>
        </w:rPr>
        <w:t>with</w:t>
      </w:r>
      <w:r w:rsidR="000659A4" w:rsidRPr="002929CA">
        <w:rPr>
          <w:rFonts w:ascii="Times New Roman" w:hAnsi="Times New Roman"/>
          <w:bCs/>
          <w:sz w:val="22"/>
        </w:rPr>
        <w:t xml:space="preserve"> censor </w:t>
      </w:r>
      <w:r w:rsidR="0070260F">
        <w:rPr>
          <w:rFonts w:ascii="Times New Roman" w:hAnsi="Times New Roman"/>
          <w:bCs/>
          <w:sz w:val="22"/>
        </w:rPr>
        <w:t>of</w:t>
      </w:r>
      <w:r w:rsidR="000659A4" w:rsidRPr="002929CA">
        <w:rPr>
          <w:rFonts w:ascii="Times New Roman" w:hAnsi="Times New Roman"/>
          <w:bCs/>
          <w:sz w:val="22"/>
        </w:rPr>
        <w:t xml:space="preserve"> </w:t>
      </w:r>
      <w:r w:rsidR="00102972" w:rsidRPr="002929CA">
        <w:rPr>
          <w:rFonts w:ascii="Times New Roman" w:hAnsi="Times New Roman"/>
          <w:bCs/>
          <w:sz w:val="22"/>
        </w:rPr>
        <w:t>patients</w:t>
      </w:r>
      <w:r w:rsidR="000659A4" w:rsidRPr="002929CA">
        <w:rPr>
          <w:rFonts w:ascii="Times New Roman" w:hAnsi="Times New Roman"/>
          <w:bCs/>
          <w:sz w:val="22"/>
        </w:rPr>
        <w:t xml:space="preserve"> alive without event</w:t>
      </w:r>
      <w:r w:rsidR="0070260F">
        <w:rPr>
          <w:rFonts w:ascii="Times New Roman" w:hAnsi="Times New Roman"/>
          <w:bCs/>
          <w:sz w:val="22"/>
        </w:rPr>
        <w:t>s</w:t>
      </w:r>
      <w:r w:rsidR="000659A4" w:rsidRPr="002929CA">
        <w:rPr>
          <w:rFonts w:ascii="Times New Roman" w:hAnsi="Times New Roman"/>
          <w:bCs/>
          <w:sz w:val="22"/>
        </w:rPr>
        <w:t>.</w:t>
      </w:r>
      <w:r w:rsidR="00844E0E" w:rsidRPr="002929CA">
        <w:rPr>
          <w:rFonts w:ascii="Times New Roman" w:hAnsi="Times New Roman"/>
          <w:bCs/>
          <w:sz w:val="22"/>
        </w:rPr>
        <w:t xml:space="preserve"> </w:t>
      </w:r>
      <w:r w:rsidR="000659A4" w:rsidRPr="002929CA">
        <w:rPr>
          <w:rFonts w:ascii="Times New Roman" w:hAnsi="Times New Roman"/>
          <w:bCs/>
          <w:sz w:val="22"/>
        </w:rPr>
        <w:t xml:space="preserve">The </w:t>
      </w:r>
      <w:r w:rsidR="00844E0E" w:rsidRPr="002929CA">
        <w:rPr>
          <w:rFonts w:ascii="Times New Roman" w:hAnsi="Times New Roman"/>
          <w:bCs/>
          <w:sz w:val="22"/>
        </w:rPr>
        <w:t xml:space="preserve">OS </w:t>
      </w:r>
      <w:r w:rsidR="00844E0E" w:rsidRPr="002929CA">
        <w:rPr>
          <w:rFonts w:ascii="Times New Roman" w:hAnsi="Times New Roman"/>
          <w:bCs/>
          <w:sz w:val="22"/>
        </w:rPr>
        <w:lastRenderedPageBreak/>
        <w:t xml:space="preserve">was calculated from the date of </w:t>
      </w:r>
      <w:r w:rsidR="00267917">
        <w:rPr>
          <w:rFonts w:ascii="Times New Roman" w:hAnsi="Times New Roman"/>
          <w:bCs/>
          <w:sz w:val="22"/>
        </w:rPr>
        <w:t xml:space="preserve">the </w:t>
      </w:r>
      <w:r w:rsidR="00DD2B5A" w:rsidRPr="002929CA">
        <w:rPr>
          <w:rFonts w:ascii="Times New Roman" w:hAnsi="Times New Roman"/>
          <w:bCs/>
          <w:sz w:val="22"/>
        </w:rPr>
        <w:t>initial SC infusion</w:t>
      </w:r>
      <w:r w:rsidR="00844E0E" w:rsidRPr="002929CA">
        <w:rPr>
          <w:rFonts w:ascii="Times New Roman" w:hAnsi="Times New Roman"/>
          <w:bCs/>
          <w:sz w:val="22"/>
        </w:rPr>
        <w:t xml:space="preserve"> to any cause of death</w:t>
      </w:r>
      <w:r w:rsidR="000659A4" w:rsidRPr="002929CA">
        <w:rPr>
          <w:rFonts w:ascii="Times New Roman" w:hAnsi="Times New Roman"/>
          <w:bCs/>
          <w:sz w:val="22"/>
        </w:rPr>
        <w:t xml:space="preserve"> or</w:t>
      </w:r>
      <w:r w:rsidR="00E93689">
        <w:rPr>
          <w:rFonts w:ascii="Times New Roman" w:hAnsi="Times New Roman"/>
          <w:bCs/>
          <w:sz w:val="22"/>
        </w:rPr>
        <w:t xml:space="preserve"> the</w:t>
      </w:r>
      <w:r w:rsidR="000659A4" w:rsidRPr="002929CA">
        <w:rPr>
          <w:rFonts w:ascii="Times New Roman" w:hAnsi="Times New Roman"/>
          <w:bCs/>
          <w:sz w:val="22"/>
        </w:rPr>
        <w:t xml:space="preserve"> last follow-up, </w:t>
      </w:r>
      <w:r w:rsidR="00102972" w:rsidRPr="002929CA">
        <w:rPr>
          <w:rFonts w:ascii="Times New Roman" w:hAnsi="Times New Roman"/>
          <w:bCs/>
          <w:sz w:val="22"/>
        </w:rPr>
        <w:t xml:space="preserve">with </w:t>
      </w:r>
      <w:r w:rsidR="000659A4" w:rsidRPr="002929CA">
        <w:rPr>
          <w:rFonts w:ascii="Times New Roman" w:hAnsi="Times New Roman"/>
          <w:bCs/>
          <w:sz w:val="22"/>
        </w:rPr>
        <w:t>censor</w:t>
      </w:r>
      <w:r w:rsidR="00A65E9B">
        <w:rPr>
          <w:rFonts w:ascii="Times New Roman" w:hAnsi="Times New Roman"/>
          <w:bCs/>
          <w:sz w:val="22"/>
        </w:rPr>
        <w:t xml:space="preserve"> of </w:t>
      </w:r>
      <w:r w:rsidR="00102972" w:rsidRPr="002929CA">
        <w:rPr>
          <w:rFonts w:ascii="Times New Roman" w:hAnsi="Times New Roman"/>
          <w:bCs/>
          <w:sz w:val="22"/>
        </w:rPr>
        <w:t>patients</w:t>
      </w:r>
      <w:r w:rsidR="000A0CF1">
        <w:rPr>
          <w:rFonts w:ascii="Times New Roman" w:hAnsi="Times New Roman"/>
          <w:bCs/>
          <w:sz w:val="22"/>
        </w:rPr>
        <w:t xml:space="preserve"> still</w:t>
      </w:r>
      <w:r w:rsidR="000659A4" w:rsidRPr="002929CA">
        <w:rPr>
          <w:rFonts w:ascii="Times New Roman" w:hAnsi="Times New Roman"/>
          <w:bCs/>
          <w:sz w:val="22"/>
        </w:rPr>
        <w:t xml:space="preserve"> alive</w:t>
      </w:r>
      <w:r w:rsidR="00844E0E" w:rsidRPr="002929CA">
        <w:rPr>
          <w:rFonts w:ascii="Times New Roman" w:hAnsi="Times New Roman"/>
          <w:bCs/>
          <w:sz w:val="22"/>
        </w:rPr>
        <w:t>.</w:t>
      </w:r>
      <w:r w:rsidR="007F7205">
        <w:rPr>
          <w:rFonts w:ascii="Times New Roman" w:hAnsi="Times New Roman"/>
          <w:bCs/>
          <w:sz w:val="22"/>
        </w:rPr>
        <w:t xml:space="preserve"> A</w:t>
      </w:r>
      <w:r w:rsidR="001222A6" w:rsidRPr="002929CA">
        <w:rPr>
          <w:rFonts w:ascii="Times New Roman" w:hAnsi="Times New Roman"/>
          <w:bCs/>
          <w:sz w:val="22"/>
        </w:rPr>
        <w:t xml:space="preserve">ny requirement for </w:t>
      </w:r>
      <w:r w:rsidR="009B616C" w:rsidRPr="002929CA">
        <w:rPr>
          <w:rFonts w:ascii="Times New Roman" w:hAnsi="Times New Roman"/>
          <w:bCs/>
          <w:sz w:val="22"/>
        </w:rPr>
        <w:t xml:space="preserve">a </w:t>
      </w:r>
      <w:r w:rsidR="001222A6" w:rsidRPr="002929CA">
        <w:rPr>
          <w:rFonts w:ascii="Times New Roman" w:hAnsi="Times New Roman"/>
          <w:bCs/>
          <w:sz w:val="22"/>
        </w:rPr>
        <w:t xml:space="preserve">red cell transfusion </w:t>
      </w:r>
      <w:r w:rsidR="009B616C" w:rsidRPr="002929CA">
        <w:rPr>
          <w:rFonts w:ascii="Times New Roman" w:hAnsi="Times New Roman"/>
          <w:bCs/>
          <w:sz w:val="22"/>
        </w:rPr>
        <w:t xml:space="preserve">or </w:t>
      </w:r>
      <w:r w:rsidR="001222A6" w:rsidRPr="002929CA">
        <w:rPr>
          <w:rFonts w:ascii="Times New Roman" w:hAnsi="Times New Roman"/>
          <w:bCs/>
          <w:sz w:val="22"/>
        </w:rPr>
        <w:t>failure to achieve</w:t>
      </w:r>
      <w:r w:rsidR="00F0651E" w:rsidRPr="002929CA">
        <w:rPr>
          <w:rFonts w:ascii="Times New Roman" w:hAnsi="Times New Roman"/>
          <w:bCs/>
          <w:sz w:val="22"/>
        </w:rPr>
        <w:t xml:space="preserve"> </w:t>
      </w:r>
      <w:r w:rsidR="001222A6" w:rsidRPr="002929CA">
        <w:rPr>
          <w:rFonts w:ascii="Times New Roman" w:hAnsi="Times New Roman"/>
          <w:bCs/>
          <w:sz w:val="22"/>
        </w:rPr>
        <w:t>thalassemia</w:t>
      </w:r>
      <w:r w:rsidR="009B616C" w:rsidRPr="002929CA">
        <w:rPr>
          <w:rFonts w:ascii="Times New Roman" w:hAnsi="Times New Roman"/>
          <w:bCs/>
          <w:sz w:val="22"/>
        </w:rPr>
        <w:t>-</w:t>
      </w:r>
      <w:r w:rsidR="001222A6" w:rsidRPr="002929CA">
        <w:rPr>
          <w:rFonts w:ascii="Times New Roman" w:hAnsi="Times New Roman"/>
          <w:bCs/>
          <w:sz w:val="22"/>
        </w:rPr>
        <w:t xml:space="preserve">free </w:t>
      </w:r>
      <w:r w:rsidR="000C587C" w:rsidRPr="002929CA">
        <w:rPr>
          <w:rFonts w:ascii="Times New Roman" w:hAnsi="Times New Roman"/>
          <w:bCs/>
          <w:sz w:val="22"/>
        </w:rPr>
        <w:t xml:space="preserve">disease status </w:t>
      </w:r>
      <w:r w:rsidR="001222A6" w:rsidRPr="002929CA">
        <w:rPr>
          <w:rFonts w:ascii="Times New Roman" w:hAnsi="Times New Roman"/>
          <w:bCs/>
          <w:sz w:val="22"/>
        </w:rPr>
        <w:t xml:space="preserve">was defined as </w:t>
      </w:r>
      <w:r w:rsidR="009B616C" w:rsidRPr="002929CA">
        <w:rPr>
          <w:rFonts w:ascii="Times New Roman" w:hAnsi="Times New Roman"/>
          <w:bCs/>
          <w:sz w:val="22"/>
        </w:rPr>
        <w:t xml:space="preserve">a </w:t>
      </w:r>
      <w:r w:rsidR="008A61AE" w:rsidRPr="002929CA">
        <w:rPr>
          <w:rFonts w:ascii="Times New Roman" w:hAnsi="Times New Roman"/>
          <w:sz w:val="22"/>
        </w:rPr>
        <w:t>β-TM</w:t>
      </w:r>
      <w:r w:rsidR="006E3A97" w:rsidRPr="002929CA">
        <w:rPr>
          <w:rFonts w:ascii="Times New Roman" w:hAnsi="Times New Roman"/>
          <w:bCs/>
          <w:sz w:val="22"/>
        </w:rPr>
        <w:t>-specific even</w:t>
      </w:r>
      <w:r w:rsidR="00A9655D" w:rsidRPr="002929CA">
        <w:rPr>
          <w:rFonts w:ascii="Times New Roman" w:hAnsi="Times New Roman"/>
          <w:bCs/>
          <w:sz w:val="22"/>
        </w:rPr>
        <w:t>t</w:t>
      </w:r>
      <w:r w:rsidR="00995897" w:rsidRPr="002929CA">
        <w:rPr>
          <w:rFonts w:ascii="Times New Roman" w:hAnsi="Times New Roman"/>
          <w:bCs/>
          <w:sz w:val="22"/>
        </w:rPr>
        <w:t>.</w:t>
      </w:r>
      <w:r w:rsidR="00844E0E" w:rsidRPr="002929CA">
        <w:rPr>
          <w:rFonts w:ascii="Times New Roman" w:hAnsi="Times New Roman"/>
          <w:bCs/>
          <w:sz w:val="22"/>
        </w:rPr>
        <w:t xml:space="preserve"> </w:t>
      </w:r>
      <w:r w:rsidR="003F6688" w:rsidRPr="002929CA">
        <w:rPr>
          <w:rFonts w:ascii="Times New Roman" w:hAnsi="Times New Roman"/>
          <w:bCs/>
          <w:sz w:val="22"/>
        </w:rPr>
        <w:t xml:space="preserve">An SCD-specific event was defined as a clinical manifestation of SCD or a failure to achieve donor-type hemoglobin S (HbS). </w:t>
      </w:r>
      <w:r w:rsidR="003F6688" w:rsidRPr="002929CA">
        <w:rPr>
          <w:rFonts w:ascii="Times New Roman" w:hAnsi="Times New Roman"/>
          <w:sz w:val="22"/>
        </w:rPr>
        <w:t xml:space="preserve">Thalassemia-free and SCD-free survival were calculated from the date of </w:t>
      </w:r>
      <w:r w:rsidR="00942562">
        <w:rPr>
          <w:rFonts w:ascii="Times New Roman" w:hAnsi="Times New Roman"/>
          <w:sz w:val="22"/>
        </w:rPr>
        <w:t xml:space="preserve">the </w:t>
      </w:r>
      <w:r w:rsidR="001B1DB3" w:rsidRPr="002929CA">
        <w:rPr>
          <w:rFonts w:ascii="Times New Roman" w:hAnsi="Times New Roman"/>
          <w:sz w:val="22"/>
        </w:rPr>
        <w:t>initial SC infusion</w:t>
      </w:r>
      <w:r w:rsidR="003F6688" w:rsidRPr="002929CA">
        <w:rPr>
          <w:rFonts w:ascii="Times New Roman" w:hAnsi="Times New Roman"/>
          <w:sz w:val="22"/>
        </w:rPr>
        <w:t xml:space="preserve"> to β-TM</w:t>
      </w:r>
      <w:r w:rsidR="003F6688" w:rsidRPr="002929CA">
        <w:rPr>
          <w:rFonts w:ascii="Times New Roman" w:hAnsi="Times New Roman"/>
          <w:bCs/>
          <w:sz w:val="22"/>
        </w:rPr>
        <w:t>-specific and SCD-specific event</w:t>
      </w:r>
      <w:r w:rsidR="00CA6634">
        <w:rPr>
          <w:rFonts w:ascii="Times New Roman" w:hAnsi="Times New Roman"/>
          <w:bCs/>
          <w:sz w:val="22"/>
        </w:rPr>
        <w:t>s</w:t>
      </w:r>
      <w:r w:rsidR="003F6688" w:rsidRPr="002929CA">
        <w:rPr>
          <w:rFonts w:ascii="Times New Roman" w:hAnsi="Times New Roman"/>
          <w:bCs/>
          <w:sz w:val="22"/>
        </w:rPr>
        <w:t xml:space="preserve">, respectively, or </w:t>
      </w:r>
      <w:r w:rsidR="00CA6634">
        <w:rPr>
          <w:rFonts w:ascii="Times New Roman" w:hAnsi="Times New Roman"/>
          <w:bCs/>
          <w:sz w:val="22"/>
        </w:rPr>
        <w:t xml:space="preserve">the </w:t>
      </w:r>
      <w:r w:rsidR="003F6688" w:rsidRPr="002929CA">
        <w:rPr>
          <w:rFonts w:ascii="Times New Roman" w:hAnsi="Times New Roman"/>
          <w:bCs/>
          <w:sz w:val="22"/>
        </w:rPr>
        <w:t>last follow-up</w:t>
      </w:r>
      <w:r w:rsidR="00BB377A" w:rsidRPr="002929CA">
        <w:rPr>
          <w:rFonts w:ascii="Times New Roman" w:hAnsi="Times New Roman"/>
          <w:bCs/>
          <w:sz w:val="22"/>
        </w:rPr>
        <w:t>, whichever came first.</w:t>
      </w:r>
      <w:r w:rsidR="003F6688" w:rsidRPr="002929CA">
        <w:rPr>
          <w:rFonts w:ascii="Times New Roman" w:hAnsi="Times New Roman"/>
          <w:bCs/>
          <w:sz w:val="22"/>
        </w:rPr>
        <w:t xml:space="preserve"> </w:t>
      </w:r>
    </w:p>
    <w:p w14:paraId="6DAA9749" w14:textId="401CCFE4" w:rsidR="001222A6" w:rsidRPr="002929CA" w:rsidRDefault="001222A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447ACFFE" w14:textId="261DE99D" w:rsidR="00A25A9A" w:rsidRPr="002929C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2929CA">
        <w:rPr>
          <w:rFonts w:ascii="Times New Roman" w:hAnsi="Times New Roman"/>
          <w:b/>
          <w:sz w:val="22"/>
        </w:rPr>
        <w:t>3. RESULTS</w:t>
      </w:r>
    </w:p>
    <w:p w14:paraId="51F50947" w14:textId="77777777" w:rsidR="0067072E" w:rsidRPr="002929CA" w:rsidRDefault="0067072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</w:p>
    <w:p w14:paraId="368A2282" w14:textId="3C563326" w:rsidR="00A25A9A" w:rsidRPr="002929C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2929CA">
        <w:rPr>
          <w:rFonts w:ascii="Times New Roman" w:hAnsi="Times New Roman"/>
          <w:b/>
          <w:bCs/>
          <w:iCs/>
          <w:sz w:val="22"/>
        </w:rPr>
        <w:t xml:space="preserve">3.1 </w:t>
      </w:r>
      <w:r w:rsidR="0032466C" w:rsidRPr="002929CA">
        <w:rPr>
          <w:rFonts w:ascii="Times New Roman" w:hAnsi="Times New Roman"/>
          <w:b/>
          <w:bCs/>
          <w:iCs/>
          <w:sz w:val="22"/>
        </w:rPr>
        <w:t xml:space="preserve">Patient </w:t>
      </w:r>
      <w:r w:rsidR="00D6018B" w:rsidRPr="002929CA">
        <w:rPr>
          <w:rFonts w:ascii="Times New Roman" w:hAnsi="Times New Roman"/>
          <w:b/>
          <w:bCs/>
          <w:iCs/>
          <w:sz w:val="22"/>
        </w:rPr>
        <w:t>demographic</w:t>
      </w:r>
      <w:r w:rsidR="00DD194D" w:rsidRPr="002929CA">
        <w:rPr>
          <w:rFonts w:ascii="Times New Roman" w:hAnsi="Times New Roman"/>
          <w:b/>
          <w:bCs/>
          <w:iCs/>
          <w:sz w:val="22"/>
        </w:rPr>
        <w:t>s</w:t>
      </w:r>
      <w:r w:rsidR="00D6018B" w:rsidRPr="002929CA">
        <w:rPr>
          <w:rFonts w:ascii="Times New Roman" w:hAnsi="Times New Roman"/>
          <w:b/>
          <w:bCs/>
          <w:iCs/>
          <w:sz w:val="22"/>
        </w:rPr>
        <w:t xml:space="preserve"> and disease-related </w:t>
      </w:r>
      <w:r w:rsidR="00A25A9A" w:rsidRPr="002929CA">
        <w:rPr>
          <w:rFonts w:ascii="Times New Roman" w:hAnsi="Times New Roman"/>
          <w:b/>
          <w:bCs/>
          <w:iCs/>
          <w:sz w:val="22"/>
        </w:rPr>
        <w:t>characteristics</w:t>
      </w:r>
    </w:p>
    <w:p w14:paraId="4E324C44" w14:textId="1AFF1F53" w:rsidR="00AD2F46" w:rsidRPr="002929CA" w:rsidRDefault="00A25A9A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Between </w:t>
      </w:r>
      <w:r w:rsidR="00DD194D" w:rsidRPr="002929CA">
        <w:rPr>
          <w:rFonts w:ascii="Times New Roman" w:hAnsi="Times New Roman"/>
          <w:sz w:val="22"/>
        </w:rPr>
        <w:t>April</w:t>
      </w:r>
      <w:r w:rsidRPr="002929CA">
        <w:rPr>
          <w:rFonts w:ascii="Times New Roman" w:hAnsi="Times New Roman"/>
          <w:sz w:val="22"/>
        </w:rPr>
        <w:t xml:space="preserve"> 201</w:t>
      </w:r>
      <w:r w:rsidR="00DD194D" w:rsidRPr="002929CA">
        <w:rPr>
          <w:rFonts w:ascii="Times New Roman" w:hAnsi="Times New Roman"/>
          <w:sz w:val="22"/>
        </w:rPr>
        <w:t>4</w:t>
      </w:r>
      <w:r w:rsidRPr="002929CA">
        <w:rPr>
          <w:rFonts w:ascii="Times New Roman" w:hAnsi="Times New Roman"/>
          <w:sz w:val="22"/>
        </w:rPr>
        <w:t xml:space="preserve"> and Mar</w:t>
      </w:r>
      <w:r w:rsidR="00256908" w:rsidRPr="002929CA">
        <w:rPr>
          <w:rFonts w:ascii="Times New Roman" w:hAnsi="Times New Roman"/>
          <w:sz w:val="22"/>
        </w:rPr>
        <w:t>ch</w:t>
      </w:r>
      <w:r w:rsidRPr="002929CA">
        <w:rPr>
          <w:rFonts w:ascii="Times New Roman" w:hAnsi="Times New Roman"/>
          <w:sz w:val="22"/>
        </w:rPr>
        <w:t xml:space="preserve"> 201</w:t>
      </w:r>
      <w:r w:rsidR="003A5266" w:rsidRPr="002929CA">
        <w:rPr>
          <w:rFonts w:ascii="Times New Roman" w:hAnsi="Times New Roman"/>
          <w:sz w:val="22"/>
        </w:rPr>
        <w:t>9</w:t>
      </w:r>
      <w:r w:rsidRPr="002929CA">
        <w:rPr>
          <w:rFonts w:ascii="Times New Roman" w:hAnsi="Times New Roman"/>
          <w:sz w:val="22"/>
        </w:rPr>
        <w:t>, 1</w:t>
      </w:r>
      <w:r w:rsidR="000856D4" w:rsidRPr="002929CA">
        <w:rPr>
          <w:rFonts w:ascii="Times New Roman" w:hAnsi="Times New Roman"/>
          <w:sz w:val="22"/>
        </w:rPr>
        <w:t>3</w:t>
      </w:r>
      <w:r w:rsidRPr="002929CA">
        <w:rPr>
          <w:rFonts w:ascii="Times New Roman" w:hAnsi="Times New Roman"/>
          <w:sz w:val="22"/>
        </w:rPr>
        <w:t xml:space="preserve"> </w:t>
      </w:r>
      <w:r w:rsidR="00B51C2C" w:rsidRPr="002929CA">
        <w:rPr>
          <w:rFonts w:ascii="Times New Roman" w:hAnsi="Times New Roman"/>
          <w:sz w:val="22"/>
        </w:rPr>
        <w:t xml:space="preserve">consecutive </w:t>
      </w:r>
      <w:r w:rsidR="00B561F3" w:rsidRPr="002929CA">
        <w:rPr>
          <w:rFonts w:ascii="Times New Roman" w:hAnsi="Times New Roman"/>
          <w:sz w:val="22"/>
        </w:rPr>
        <w:t xml:space="preserve">adult patients </w:t>
      </w:r>
      <w:r w:rsidR="0032466C" w:rsidRPr="002929CA">
        <w:rPr>
          <w:rFonts w:ascii="Times New Roman" w:hAnsi="Times New Roman"/>
          <w:sz w:val="22"/>
        </w:rPr>
        <w:t xml:space="preserve">of </w:t>
      </w:r>
      <w:r w:rsidR="00E936B1" w:rsidRPr="002929CA">
        <w:rPr>
          <w:rFonts w:ascii="Times New Roman" w:hAnsi="Times New Roman"/>
          <w:sz w:val="22"/>
        </w:rPr>
        <w:t>Arab</w:t>
      </w:r>
      <w:r w:rsidR="00C47FF1" w:rsidRPr="002929CA">
        <w:rPr>
          <w:rFonts w:ascii="Times New Roman" w:hAnsi="Times New Roman"/>
          <w:sz w:val="22"/>
        </w:rPr>
        <w:t>i</w:t>
      </w:r>
      <w:r w:rsidR="004B173F">
        <w:rPr>
          <w:rFonts w:ascii="Times New Roman" w:hAnsi="Times New Roman"/>
          <w:sz w:val="22"/>
        </w:rPr>
        <w:t>c</w:t>
      </w:r>
      <w:r w:rsidR="00E936B1" w:rsidRPr="002929CA">
        <w:rPr>
          <w:rFonts w:ascii="Times New Roman" w:hAnsi="Times New Roman"/>
          <w:sz w:val="22"/>
        </w:rPr>
        <w:t xml:space="preserve"> ethnicity</w:t>
      </w:r>
      <w:r w:rsidR="006F36A1" w:rsidRPr="002929CA">
        <w:rPr>
          <w:rFonts w:ascii="Times New Roman" w:hAnsi="Times New Roman"/>
          <w:sz w:val="22"/>
        </w:rPr>
        <w:t xml:space="preserve"> were </w:t>
      </w:r>
      <w:r w:rsidR="00B51C2C" w:rsidRPr="002929CA">
        <w:rPr>
          <w:rFonts w:ascii="Times New Roman" w:hAnsi="Times New Roman"/>
          <w:sz w:val="22"/>
        </w:rPr>
        <w:t>included</w:t>
      </w:r>
      <w:r w:rsidR="00FB2ED0" w:rsidRPr="002929CA">
        <w:rPr>
          <w:rFonts w:ascii="Times New Roman" w:hAnsi="Times New Roman"/>
          <w:sz w:val="22"/>
        </w:rPr>
        <w:t xml:space="preserve"> </w:t>
      </w:r>
      <w:r w:rsidR="00FB2ED0" w:rsidRPr="002929CA">
        <w:rPr>
          <w:rFonts w:ascii="Times New Roman" w:hAnsi="Times New Roman" w:hint="eastAsia"/>
          <w:sz w:val="22"/>
        </w:rPr>
        <w:t xml:space="preserve">in </w:t>
      </w:r>
      <w:r w:rsidR="00FB2ED0" w:rsidRPr="002929CA">
        <w:rPr>
          <w:rFonts w:ascii="Times New Roman" w:hAnsi="Times New Roman"/>
          <w:sz w:val="22"/>
        </w:rPr>
        <w:t xml:space="preserve">this </w:t>
      </w:r>
      <w:r w:rsidR="00E72364">
        <w:rPr>
          <w:rFonts w:ascii="Times New Roman" w:hAnsi="Times New Roman"/>
          <w:sz w:val="22"/>
        </w:rPr>
        <w:t>study</w:t>
      </w:r>
      <w:r w:rsidR="000F6485" w:rsidRPr="002929CA">
        <w:rPr>
          <w:rFonts w:ascii="Times New Roman" w:hAnsi="Times New Roman"/>
          <w:sz w:val="22"/>
        </w:rPr>
        <w:t xml:space="preserve"> (Table 1)</w:t>
      </w:r>
      <w:r w:rsidR="00B51C2C" w:rsidRPr="002929CA">
        <w:rPr>
          <w:rFonts w:ascii="Times New Roman" w:hAnsi="Times New Roman"/>
          <w:sz w:val="22"/>
        </w:rPr>
        <w:t xml:space="preserve">. </w:t>
      </w:r>
      <w:r w:rsidR="00966515" w:rsidRPr="002929CA">
        <w:rPr>
          <w:rFonts w:ascii="Times New Roman" w:hAnsi="Times New Roman"/>
          <w:sz w:val="22"/>
        </w:rPr>
        <w:t xml:space="preserve">All patients </w:t>
      </w:r>
      <w:r w:rsidR="00E72364">
        <w:rPr>
          <w:rFonts w:ascii="Times New Roman" w:hAnsi="Times New Roman"/>
          <w:sz w:val="22"/>
        </w:rPr>
        <w:t xml:space="preserve">had </w:t>
      </w:r>
      <w:r w:rsidR="00966515" w:rsidRPr="002929CA">
        <w:rPr>
          <w:rFonts w:ascii="Times New Roman" w:hAnsi="Times New Roman"/>
          <w:sz w:val="22"/>
        </w:rPr>
        <w:t xml:space="preserve">hemoglobinopathies, including β-TM in </w:t>
      </w:r>
      <w:r w:rsidR="006D3C7A">
        <w:rPr>
          <w:rFonts w:ascii="Times New Roman" w:hAnsi="Times New Roman"/>
          <w:sz w:val="22"/>
        </w:rPr>
        <w:t>nine</w:t>
      </w:r>
      <w:r w:rsidR="00966515" w:rsidRPr="002929CA">
        <w:rPr>
          <w:rFonts w:ascii="Times New Roman" w:hAnsi="Times New Roman"/>
          <w:sz w:val="22"/>
        </w:rPr>
        <w:t xml:space="preserve"> (69.2%) and SCD in </w:t>
      </w:r>
      <w:r w:rsidR="006D3C7A">
        <w:rPr>
          <w:rFonts w:ascii="Times New Roman" w:hAnsi="Times New Roman"/>
          <w:sz w:val="22"/>
        </w:rPr>
        <w:t>four</w:t>
      </w:r>
      <w:r w:rsidR="00966515" w:rsidRPr="002929CA">
        <w:rPr>
          <w:rFonts w:ascii="Times New Roman" w:hAnsi="Times New Roman"/>
          <w:sz w:val="22"/>
        </w:rPr>
        <w:t xml:space="preserve"> (30.8%). </w:t>
      </w:r>
      <w:r w:rsidR="00194B1A" w:rsidRPr="002929CA">
        <w:rPr>
          <w:rFonts w:ascii="Times New Roman" w:hAnsi="Times New Roman"/>
          <w:sz w:val="22"/>
        </w:rPr>
        <w:t xml:space="preserve">They consisted of </w:t>
      </w:r>
      <w:r w:rsidR="006D3C7A">
        <w:rPr>
          <w:rFonts w:ascii="Times New Roman" w:hAnsi="Times New Roman"/>
          <w:sz w:val="22"/>
        </w:rPr>
        <w:t>six</w:t>
      </w:r>
      <w:r w:rsidR="00194B1A" w:rsidRPr="002929CA">
        <w:rPr>
          <w:rFonts w:ascii="Times New Roman" w:hAnsi="Times New Roman"/>
          <w:sz w:val="22"/>
        </w:rPr>
        <w:t xml:space="preserve"> (46.2%) male</w:t>
      </w:r>
      <w:r w:rsidR="006D3C7A">
        <w:rPr>
          <w:rFonts w:ascii="Times New Roman" w:hAnsi="Times New Roman"/>
          <w:sz w:val="22"/>
        </w:rPr>
        <w:t>s</w:t>
      </w:r>
      <w:r w:rsidR="00194B1A" w:rsidRPr="002929CA">
        <w:rPr>
          <w:rFonts w:ascii="Times New Roman" w:hAnsi="Times New Roman"/>
          <w:sz w:val="22"/>
        </w:rPr>
        <w:t xml:space="preserve"> and </w:t>
      </w:r>
      <w:r w:rsidR="006D3C7A">
        <w:rPr>
          <w:rFonts w:ascii="Times New Roman" w:hAnsi="Times New Roman"/>
          <w:sz w:val="22"/>
        </w:rPr>
        <w:t>seven</w:t>
      </w:r>
      <w:r w:rsidR="00194B1A" w:rsidRPr="002929CA">
        <w:rPr>
          <w:rFonts w:ascii="Times New Roman" w:hAnsi="Times New Roman"/>
          <w:sz w:val="22"/>
        </w:rPr>
        <w:t xml:space="preserve"> (53.8%) female</w:t>
      </w:r>
      <w:r w:rsidR="006D3C7A">
        <w:rPr>
          <w:rFonts w:ascii="Times New Roman" w:hAnsi="Times New Roman"/>
          <w:sz w:val="22"/>
        </w:rPr>
        <w:t>s</w:t>
      </w:r>
      <w:r w:rsidR="00194B1A" w:rsidRPr="002929CA">
        <w:rPr>
          <w:rFonts w:ascii="Times New Roman" w:hAnsi="Times New Roman"/>
          <w:sz w:val="22"/>
        </w:rPr>
        <w:t xml:space="preserve"> with a median age of 31 (range, 24–34) years at transplantation. </w:t>
      </w:r>
      <w:r w:rsidR="00563F7D" w:rsidRPr="002929CA">
        <w:rPr>
          <w:rFonts w:ascii="Times New Roman" w:hAnsi="Times New Roman"/>
          <w:sz w:val="22"/>
        </w:rPr>
        <w:t xml:space="preserve">The proportion of female donor to male recipient </w:t>
      </w:r>
      <w:r w:rsidR="00DB2722" w:rsidRPr="002929CA">
        <w:rPr>
          <w:rFonts w:ascii="Times New Roman" w:hAnsi="Times New Roman"/>
          <w:sz w:val="22"/>
        </w:rPr>
        <w:t>pairs</w:t>
      </w:r>
      <w:r w:rsidR="00563F7D" w:rsidRPr="002929CA">
        <w:rPr>
          <w:rFonts w:ascii="Times New Roman" w:hAnsi="Times New Roman"/>
          <w:sz w:val="22"/>
        </w:rPr>
        <w:t xml:space="preserve"> </w:t>
      </w:r>
      <w:r w:rsidR="00DB2722" w:rsidRPr="002929CA">
        <w:rPr>
          <w:rFonts w:ascii="Times New Roman" w:hAnsi="Times New Roman"/>
          <w:sz w:val="22"/>
        </w:rPr>
        <w:t xml:space="preserve">was </w:t>
      </w:r>
      <w:r w:rsidR="00EE0188" w:rsidRPr="002929CA">
        <w:rPr>
          <w:rFonts w:ascii="Times New Roman" w:hAnsi="Times New Roman"/>
          <w:sz w:val="22"/>
        </w:rPr>
        <w:t>15.4% (95% CI</w:t>
      </w:r>
      <w:r w:rsidR="006D3C7A">
        <w:rPr>
          <w:rFonts w:ascii="Times New Roman" w:hAnsi="Times New Roman"/>
          <w:sz w:val="22"/>
        </w:rPr>
        <w:t>;</w:t>
      </w:r>
      <w:r w:rsidR="00EE0188" w:rsidRPr="002929CA">
        <w:rPr>
          <w:rFonts w:ascii="Times New Roman" w:hAnsi="Times New Roman"/>
          <w:sz w:val="22"/>
        </w:rPr>
        <w:t xml:space="preserve"> 1.9</w:t>
      </w:r>
      <w:r w:rsidR="006D3C7A">
        <w:rPr>
          <w:rFonts w:ascii="Times New Roman" w:hAnsi="Times New Roman"/>
          <w:sz w:val="22"/>
        </w:rPr>
        <w:t xml:space="preserve"> </w:t>
      </w:r>
      <w:r w:rsidR="00EE0188" w:rsidRPr="002929CA">
        <w:rPr>
          <w:rFonts w:ascii="Times New Roman" w:hAnsi="Times New Roman"/>
          <w:sz w:val="22"/>
        </w:rPr>
        <w:t>–</w:t>
      </w:r>
      <w:r w:rsidR="006D3C7A">
        <w:rPr>
          <w:rFonts w:ascii="Times New Roman" w:hAnsi="Times New Roman"/>
          <w:sz w:val="22"/>
        </w:rPr>
        <w:t xml:space="preserve"> </w:t>
      </w:r>
      <w:r w:rsidR="00EE0188" w:rsidRPr="002929CA">
        <w:rPr>
          <w:rFonts w:ascii="Times New Roman" w:hAnsi="Times New Roman"/>
          <w:sz w:val="22"/>
        </w:rPr>
        <w:t>45.4)</w:t>
      </w:r>
      <w:r w:rsidR="00C47FF1" w:rsidRPr="002929CA">
        <w:rPr>
          <w:rFonts w:ascii="Times New Roman" w:hAnsi="Times New Roman"/>
          <w:sz w:val="22"/>
        </w:rPr>
        <w:t xml:space="preserve">. </w:t>
      </w:r>
      <w:r w:rsidR="00C819CC" w:rsidRPr="002929CA">
        <w:rPr>
          <w:rFonts w:ascii="Times New Roman" w:hAnsi="Times New Roman"/>
          <w:sz w:val="22"/>
        </w:rPr>
        <w:t xml:space="preserve">There were </w:t>
      </w:r>
      <w:r w:rsidR="00D22CA7" w:rsidRPr="002929CA">
        <w:rPr>
          <w:rFonts w:ascii="Times New Roman" w:hAnsi="Times New Roman"/>
          <w:sz w:val="22"/>
        </w:rPr>
        <w:t>transplantation</w:t>
      </w:r>
      <w:r w:rsidR="006D3C7A">
        <w:rPr>
          <w:rFonts w:ascii="Times New Roman" w:hAnsi="Times New Roman"/>
          <w:sz w:val="22"/>
        </w:rPr>
        <w:t>s</w:t>
      </w:r>
      <w:r w:rsidR="00D22CA7" w:rsidRPr="002929CA">
        <w:rPr>
          <w:rFonts w:ascii="Times New Roman" w:hAnsi="Times New Roman"/>
          <w:sz w:val="22"/>
        </w:rPr>
        <w:t xml:space="preserve"> </w:t>
      </w:r>
      <w:r w:rsidR="006D3C7A">
        <w:rPr>
          <w:rFonts w:ascii="Times New Roman" w:hAnsi="Times New Roman"/>
          <w:sz w:val="22"/>
        </w:rPr>
        <w:t>with</w:t>
      </w:r>
      <w:r w:rsidR="00D22CA7" w:rsidRPr="002929CA">
        <w:rPr>
          <w:rFonts w:ascii="Times New Roman" w:hAnsi="Times New Roman"/>
          <w:sz w:val="22"/>
        </w:rPr>
        <w:t xml:space="preserve"> </w:t>
      </w:r>
      <w:r w:rsidR="00C819CC" w:rsidRPr="002929CA">
        <w:rPr>
          <w:rFonts w:ascii="Times New Roman" w:hAnsi="Times New Roman"/>
          <w:sz w:val="22"/>
        </w:rPr>
        <w:t>m</w:t>
      </w:r>
      <w:r w:rsidR="00563F7D" w:rsidRPr="002929CA">
        <w:rPr>
          <w:rFonts w:ascii="Times New Roman" w:hAnsi="Times New Roman"/>
          <w:sz w:val="22"/>
        </w:rPr>
        <w:t xml:space="preserve">ajor and minor ABO mismatches between </w:t>
      </w:r>
      <w:r w:rsidR="0032466C" w:rsidRPr="002929CA">
        <w:rPr>
          <w:rFonts w:ascii="Times New Roman" w:hAnsi="Times New Roman"/>
          <w:sz w:val="22"/>
        </w:rPr>
        <w:t xml:space="preserve">the </w:t>
      </w:r>
      <w:r w:rsidR="00563F7D" w:rsidRPr="002929CA">
        <w:rPr>
          <w:rFonts w:ascii="Times New Roman" w:hAnsi="Times New Roman"/>
          <w:sz w:val="22"/>
        </w:rPr>
        <w:t>donor and</w:t>
      </w:r>
      <w:r w:rsidR="00FB2ED0" w:rsidRPr="002929CA">
        <w:rPr>
          <w:rFonts w:ascii="Times New Roman" w:hAnsi="Times New Roman"/>
          <w:sz w:val="22"/>
        </w:rPr>
        <w:t xml:space="preserve"> </w:t>
      </w:r>
      <w:r w:rsidR="00563F7D" w:rsidRPr="002929CA">
        <w:rPr>
          <w:rFonts w:ascii="Times New Roman" w:hAnsi="Times New Roman"/>
          <w:sz w:val="22"/>
        </w:rPr>
        <w:t>recipient</w:t>
      </w:r>
      <w:r w:rsidR="00D22CA7" w:rsidRPr="002929CA">
        <w:rPr>
          <w:rFonts w:ascii="Times New Roman" w:hAnsi="Times New Roman"/>
          <w:sz w:val="22"/>
        </w:rPr>
        <w:t xml:space="preserve"> </w:t>
      </w:r>
      <w:r w:rsidR="00563F7D" w:rsidRPr="002929CA">
        <w:rPr>
          <w:rFonts w:ascii="Times New Roman" w:hAnsi="Times New Roman"/>
          <w:sz w:val="22"/>
        </w:rPr>
        <w:t>(</w:t>
      </w:r>
      <w:r w:rsidR="00FB2ED0" w:rsidRPr="002929CA">
        <w:rPr>
          <w:rFonts w:ascii="Times New Roman" w:hAnsi="Times New Roman"/>
          <w:sz w:val="22"/>
        </w:rPr>
        <w:t>n</w:t>
      </w:r>
      <w:r w:rsidR="00C819CC" w:rsidRPr="002929CA">
        <w:rPr>
          <w:rFonts w:ascii="Times New Roman" w:hAnsi="Times New Roman"/>
          <w:sz w:val="22"/>
        </w:rPr>
        <w:t xml:space="preserve"> </w:t>
      </w:r>
      <w:r w:rsidR="00FB2ED0" w:rsidRPr="002929CA">
        <w:rPr>
          <w:rFonts w:ascii="Times New Roman" w:hAnsi="Times New Roman"/>
          <w:sz w:val="22"/>
        </w:rPr>
        <w:t>=</w:t>
      </w:r>
      <w:r w:rsidR="00C819CC" w:rsidRPr="002929CA">
        <w:rPr>
          <w:rFonts w:ascii="Times New Roman" w:hAnsi="Times New Roman"/>
          <w:sz w:val="22"/>
        </w:rPr>
        <w:t xml:space="preserve"> </w:t>
      </w:r>
      <w:r w:rsidR="00FB2ED0" w:rsidRPr="002929CA">
        <w:rPr>
          <w:rFonts w:ascii="Times New Roman" w:hAnsi="Times New Roman"/>
          <w:sz w:val="22"/>
        </w:rPr>
        <w:t>3 in both</w:t>
      </w:r>
      <w:r w:rsidR="00563F7D" w:rsidRPr="002929CA">
        <w:rPr>
          <w:rFonts w:ascii="Times New Roman" w:hAnsi="Times New Roman"/>
          <w:sz w:val="22"/>
        </w:rPr>
        <w:t xml:space="preserve">). </w:t>
      </w:r>
      <w:r w:rsidR="00882B2B" w:rsidRPr="002929CA">
        <w:rPr>
          <w:rFonts w:ascii="Times New Roman" w:hAnsi="Times New Roman"/>
          <w:sz w:val="22"/>
        </w:rPr>
        <w:t xml:space="preserve">A patient with </w:t>
      </w:r>
      <w:r w:rsidR="008A61AE" w:rsidRPr="002929CA">
        <w:rPr>
          <w:rFonts w:ascii="Times New Roman" w:hAnsi="Times New Roman"/>
          <w:sz w:val="22"/>
        </w:rPr>
        <w:t>β-TM</w:t>
      </w:r>
      <w:r w:rsidR="000C3151" w:rsidRPr="002929CA">
        <w:rPr>
          <w:rFonts w:ascii="Times New Roman" w:hAnsi="Times New Roman"/>
          <w:sz w:val="22"/>
        </w:rPr>
        <w:t xml:space="preserve"> (UPN #01)</w:t>
      </w:r>
      <w:r w:rsidR="0032466C" w:rsidRPr="002929CA">
        <w:rPr>
          <w:rFonts w:ascii="Times New Roman" w:hAnsi="Times New Roman"/>
          <w:sz w:val="22"/>
        </w:rPr>
        <w:t>,</w:t>
      </w:r>
      <w:r w:rsidR="00AF6DEA" w:rsidRPr="002929CA">
        <w:rPr>
          <w:rFonts w:ascii="Times New Roman" w:hAnsi="Times New Roman"/>
          <w:sz w:val="22"/>
        </w:rPr>
        <w:t xml:space="preserve"> </w:t>
      </w:r>
      <w:r w:rsidR="0094417E" w:rsidRPr="002929CA">
        <w:rPr>
          <w:rFonts w:ascii="Times New Roman" w:hAnsi="Times New Roman"/>
          <w:sz w:val="22"/>
        </w:rPr>
        <w:t xml:space="preserve">who </w:t>
      </w:r>
      <w:r w:rsidR="009F6F4A" w:rsidRPr="002929CA">
        <w:rPr>
          <w:rFonts w:ascii="Times New Roman" w:hAnsi="Times New Roman"/>
          <w:sz w:val="22"/>
        </w:rPr>
        <w:t xml:space="preserve">was referred </w:t>
      </w:r>
      <w:r w:rsidR="003C5B25" w:rsidRPr="002929CA">
        <w:rPr>
          <w:rFonts w:ascii="Times New Roman" w:hAnsi="Times New Roman"/>
          <w:sz w:val="22"/>
        </w:rPr>
        <w:t xml:space="preserve">after experiencing </w:t>
      </w:r>
      <w:r w:rsidR="001808D3" w:rsidRPr="002929CA">
        <w:rPr>
          <w:rFonts w:ascii="Times New Roman" w:hAnsi="Times New Roman"/>
          <w:sz w:val="22"/>
        </w:rPr>
        <w:t>graft failure</w:t>
      </w:r>
      <w:r w:rsidR="003C5B25" w:rsidRPr="002929CA">
        <w:rPr>
          <w:rFonts w:ascii="Times New Roman" w:hAnsi="Times New Roman"/>
          <w:sz w:val="22"/>
        </w:rPr>
        <w:t xml:space="preserve"> with previous </w:t>
      </w:r>
      <w:r w:rsidR="000C57EF" w:rsidRPr="002929CA">
        <w:rPr>
          <w:rFonts w:ascii="Times New Roman" w:hAnsi="Times New Roman"/>
          <w:sz w:val="22"/>
        </w:rPr>
        <w:t>alloSCT using MAC</w:t>
      </w:r>
      <w:r w:rsidR="003C5B25" w:rsidRPr="002929CA">
        <w:rPr>
          <w:rFonts w:ascii="Times New Roman" w:hAnsi="Times New Roman"/>
          <w:sz w:val="22"/>
        </w:rPr>
        <w:t xml:space="preserve"> from another hospital</w:t>
      </w:r>
      <w:r w:rsidR="0032466C" w:rsidRPr="002929CA">
        <w:rPr>
          <w:rFonts w:ascii="Times New Roman" w:hAnsi="Times New Roman"/>
          <w:sz w:val="22"/>
        </w:rPr>
        <w:t>,</w:t>
      </w:r>
      <w:r w:rsidR="009F6F4A" w:rsidRPr="002929CA">
        <w:rPr>
          <w:rFonts w:ascii="Times New Roman" w:hAnsi="Times New Roman"/>
          <w:sz w:val="22"/>
        </w:rPr>
        <w:t xml:space="preserve"> was included</w:t>
      </w:r>
      <w:r w:rsidR="003C5B25" w:rsidRPr="002929CA">
        <w:rPr>
          <w:rFonts w:ascii="Times New Roman" w:hAnsi="Times New Roman"/>
          <w:sz w:val="22"/>
        </w:rPr>
        <w:t xml:space="preserve"> in our cohort.</w:t>
      </w:r>
      <w:r w:rsidR="00855FFA" w:rsidRPr="002929CA">
        <w:rPr>
          <w:rFonts w:ascii="Times New Roman" w:hAnsi="Times New Roman"/>
          <w:sz w:val="22"/>
        </w:rPr>
        <w:t xml:space="preserve"> More detailed patient demographics and disease-related characteristics are described in Table 1.</w:t>
      </w:r>
    </w:p>
    <w:p w14:paraId="24E53052" w14:textId="77777777" w:rsidR="00F44797" w:rsidRPr="002929CA" w:rsidRDefault="00F44797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/>
          <w:sz w:val="22"/>
        </w:rPr>
      </w:pPr>
    </w:p>
    <w:p w14:paraId="15FC03D8" w14:textId="449B94B5" w:rsidR="00935773" w:rsidRPr="002929CA" w:rsidRDefault="00B32065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2929CA">
        <w:rPr>
          <w:rFonts w:ascii="Times New Roman" w:hAnsi="Times New Roman"/>
          <w:b/>
          <w:bCs/>
          <w:iCs/>
          <w:sz w:val="22"/>
        </w:rPr>
        <w:t xml:space="preserve">3.2 </w:t>
      </w:r>
      <w:r w:rsidR="003237D5" w:rsidRPr="002929CA">
        <w:rPr>
          <w:rFonts w:ascii="Times New Roman" w:hAnsi="Times New Roman"/>
          <w:b/>
          <w:bCs/>
          <w:iCs/>
          <w:sz w:val="22"/>
        </w:rPr>
        <w:t>Major transplant-related o</w:t>
      </w:r>
      <w:r w:rsidR="00FA632A" w:rsidRPr="002929CA">
        <w:rPr>
          <w:rFonts w:ascii="Times New Roman" w:hAnsi="Times New Roman"/>
          <w:b/>
          <w:bCs/>
          <w:iCs/>
          <w:sz w:val="22"/>
        </w:rPr>
        <w:t>utcomes</w:t>
      </w:r>
    </w:p>
    <w:p w14:paraId="0157B308" w14:textId="3DF09083" w:rsidR="00E47B7D" w:rsidRPr="002929CA" w:rsidRDefault="00973459" w:rsidP="00E47B7D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The detailed overall</w:t>
      </w:r>
      <w:r w:rsidR="00607E30" w:rsidRPr="002929CA">
        <w:rPr>
          <w:rFonts w:ascii="Times New Roman" w:hAnsi="Times New Roman"/>
          <w:sz w:val="22"/>
        </w:rPr>
        <w:t xml:space="preserve"> transplant-related</w:t>
      </w:r>
      <w:r w:rsidRPr="002929CA">
        <w:rPr>
          <w:rFonts w:ascii="Times New Roman" w:hAnsi="Times New Roman"/>
          <w:sz w:val="22"/>
        </w:rPr>
        <w:t xml:space="preserve"> outcomes are</w:t>
      </w:r>
      <w:r w:rsidR="00607E30" w:rsidRPr="002929CA">
        <w:rPr>
          <w:rFonts w:ascii="Times New Roman" w:hAnsi="Times New Roman"/>
          <w:sz w:val="22"/>
        </w:rPr>
        <w:t xml:space="preserve"> described</w:t>
      </w:r>
      <w:r w:rsidRPr="002929CA">
        <w:rPr>
          <w:rFonts w:ascii="Times New Roman" w:hAnsi="Times New Roman"/>
          <w:sz w:val="22"/>
        </w:rPr>
        <w:t xml:space="preserve"> in </w:t>
      </w:r>
      <w:r w:rsidRPr="002929CA">
        <w:rPr>
          <w:rFonts w:ascii="Times New Roman" w:hAnsi="Times New Roman" w:hint="eastAsia"/>
          <w:sz w:val="22"/>
        </w:rPr>
        <w:t>Fig</w:t>
      </w:r>
      <w:r w:rsidR="002A717E">
        <w:rPr>
          <w:rFonts w:ascii="Times New Roman" w:hAnsi="Times New Roman"/>
          <w:sz w:val="22"/>
        </w:rPr>
        <w:t xml:space="preserve">ure </w:t>
      </w:r>
      <w:r w:rsidRPr="002929CA">
        <w:rPr>
          <w:rFonts w:ascii="Times New Roman" w:hAnsi="Times New Roman"/>
          <w:sz w:val="22"/>
        </w:rPr>
        <w:t xml:space="preserve">1 and Table 2. </w:t>
      </w:r>
      <w:r w:rsidR="005765D3">
        <w:rPr>
          <w:rFonts w:ascii="Times New Roman" w:hAnsi="Times New Roman"/>
          <w:sz w:val="22"/>
        </w:rPr>
        <w:t>The</w:t>
      </w:r>
      <w:r w:rsidR="0032466C" w:rsidRPr="002929CA">
        <w:rPr>
          <w:rFonts w:ascii="Times New Roman" w:hAnsi="Times New Roman"/>
          <w:sz w:val="22"/>
        </w:rPr>
        <w:t xml:space="preserve"> </w:t>
      </w:r>
      <w:r w:rsidR="003E6765" w:rsidRPr="002929CA">
        <w:rPr>
          <w:rFonts w:ascii="Times New Roman" w:hAnsi="Times New Roman"/>
          <w:sz w:val="22"/>
        </w:rPr>
        <w:t xml:space="preserve">initial </w:t>
      </w:r>
      <w:r w:rsidR="003237D5" w:rsidRPr="002929CA">
        <w:rPr>
          <w:rFonts w:ascii="Times New Roman" w:hAnsi="Times New Roman"/>
          <w:sz w:val="22"/>
        </w:rPr>
        <w:t xml:space="preserve">PB </w:t>
      </w:r>
      <w:r w:rsidR="00886B92" w:rsidRPr="002929CA">
        <w:rPr>
          <w:rFonts w:ascii="Times New Roman" w:hAnsi="Times New Roman"/>
          <w:sz w:val="22"/>
        </w:rPr>
        <w:t>SC</w:t>
      </w:r>
      <w:r w:rsidR="00183601" w:rsidRPr="002929CA">
        <w:rPr>
          <w:rFonts w:ascii="Times New Roman" w:hAnsi="Times New Roman"/>
          <w:sz w:val="22"/>
        </w:rPr>
        <w:t xml:space="preserve"> infusion</w:t>
      </w:r>
      <w:r w:rsidR="001D1D93" w:rsidRPr="002929CA">
        <w:rPr>
          <w:rFonts w:ascii="Times New Roman" w:hAnsi="Times New Roman"/>
          <w:sz w:val="22"/>
        </w:rPr>
        <w:t xml:space="preserve"> </w:t>
      </w:r>
      <w:r w:rsidR="00AE26E2">
        <w:rPr>
          <w:rFonts w:ascii="Times New Roman" w:hAnsi="Times New Roman"/>
          <w:sz w:val="22"/>
        </w:rPr>
        <w:t>contained a</w:t>
      </w:r>
      <w:r w:rsidR="001D1D93" w:rsidRPr="002929CA">
        <w:rPr>
          <w:rFonts w:ascii="Times New Roman" w:hAnsi="Times New Roman"/>
          <w:sz w:val="22"/>
        </w:rPr>
        <w:t xml:space="preserve"> median 14.</w:t>
      </w:r>
      <w:r w:rsidR="00144609" w:rsidRPr="002929CA">
        <w:rPr>
          <w:rFonts w:ascii="Times New Roman" w:hAnsi="Times New Roman"/>
          <w:sz w:val="22"/>
        </w:rPr>
        <w:t>6</w:t>
      </w:r>
      <w:r w:rsidR="00034AB6" w:rsidRPr="002929CA">
        <w:rPr>
          <w:rFonts w:ascii="Times New Roman" w:hAnsi="Times New Roman"/>
          <w:sz w:val="22"/>
        </w:rPr>
        <w:t xml:space="preserve"> </w:t>
      </w:r>
      <w:r w:rsidR="001D1D93" w:rsidRPr="002929CA">
        <w:rPr>
          <w:rFonts w:ascii="Times New Roman" w:hAnsi="Times New Roman"/>
          <w:sz w:val="22"/>
        </w:rPr>
        <w:t>×</w:t>
      </w:r>
      <w:r w:rsidR="00034AB6" w:rsidRPr="002929CA">
        <w:rPr>
          <w:rFonts w:ascii="Times New Roman" w:hAnsi="Times New Roman"/>
          <w:sz w:val="22"/>
        </w:rPr>
        <w:t xml:space="preserve"> </w:t>
      </w:r>
      <w:bookmarkStart w:id="10" w:name="_Hlk15749448"/>
      <w:r w:rsidR="001D1D93" w:rsidRPr="002929CA">
        <w:rPr>
          <w:rFonts w:ascii="Times New Roman" w:hAnsi="Times New Roman"/>
          <w:sz w:val="22"/>
        </w:rPr>
        <w:t>10</w:t>
      </w:r>
      <w:r w:rsidR="001D1D93" w:rsidRPr="002929CA">
        <w:rPr>
          <w:rFonts w:ascii="Times New Roman" w:hAnsi="Times New Roman"/>
          <w:sz w:val="22"/>
          <w:vertAlign w:val="superscript"/>
        </w:rPr>
        <w:t>6</w:t>
      </w:r>
      <w:r w:rsidR="001D1D93" w:rsidRPr="002929CA">
        <w:rPr>
          <w:rFonts w:ascii="Times New Roman" w:hAnsi="Times New Roman"/>
          <w:sz w:val="22"/>
        </w:rPr>
        <w:t xml:space="preserve">/kg </w:t>
      </w:r>
      <w:bookmarkEnd w:id="10"/>
      <w:r w:rsidR="001D1D93" w:rsidRPr="002929CA">
        <w:rPr>
          <w:rFonts w:ascii="Times New Roman" w:hAnsi="Times New Roman"/>
          <w:sz w:val="22"/>
        </w:rPr>
        <w:t>(range,</w:t>
      </w:r>
      <w:r w:rsidR="008D26E6" w:rsidRPr="002929CA">
        <w:rPr>
          <w:rFonts w:ascii="Times New Roman" w:hAnsi="Times New Roman"/>
          <w:sz w:val="22"/>
        </w:rPr>
        <w:t xml:space="preserve"> </w:t>
      </w:r>
      <w:r w:rsidR="00A64657" w:rsidRPr="002929CA">
        <w:rPr>
          <w:rFonts w:ascii="Times New Roman" w:hAnsi="Times New Roman"/>
          <w:sz w:val="22"/>
        </w:rPr>
        <w:t>8.8</w:t>
      </w:r>
      <w:r w:rsidR="00AE26E2">
        <w:rPr>
          <w:rFonts w:ascii="Times New Roman" w:hAnsi="Times New Roman"/>
          <w:sz w:val="22"/>
        </w:rPr>
        <w:t xml:space="preserve"> </w:t>
      </w:r>
      <w:r w:rsidR="001D1D93" w:rsidRPr="002929CA">
        <w:rPr>
          <w:rFonts w:ascii="Times New Roman" w:hAnsi="Times New Roman"/>
          <w:sz w:val="22"/>
        </w:rPr>
        <w:t>–</w:t>
      </w:r>
      <w:r w:rsidR="00AE26E2">
        <w:rPr>
          <w:rFonts w:ascii="Times New Roman" w:hAnsi="Times New Roman"/>
          <w:sz w:val="22"/>
        </w:rPr>
        <w:t xml:space="preserve"> </w:t>
      </w:r>
      <w:r w:rsidR="00A64657" w:rsidRPr="002929CA">
        <w:rPr>
          <w:rFonts w:ascii="Times New Roman" w:hAnsi="Times New Roman"/>
          <w:sz w:val="22"/>
        </w:rPr>
        <w:t>33.3</w:t>
      </w:r>
      <w:r w:rsidR="001D1D93" w:rsidRPr="002929CA">
        <w:rPr>
          <w:rFonts w:ascii="Times New Roman" w:hAnsi="Times New Roman"/>
          <w:sz w:val="22"/>
        </w:rPr>
        <w:t xml:space="preserve">) </w:t>
      </w:r>
      <w:r w:rsidR="00AE26E2">
        <w:rPr>
          <w:rFonts w:ascii="Times New Roman" w:hAnsi="Times New Roman"/>
          <w:sz w:val="22"/>
        </w:rPr>
        <w:t xml:space="preserve">CD34+ cells </w:t>
      </w:r>
      <w:r w:rsidR="001D1D93" w:rsidRPr="002929CA">
        <w:rPr>
          <w:rFonts w:ascii="Times New Roman" w:hAnsi="Times New Roman"/>
          <w:sz w:val="22"/>
        </w:rPr>
        <w:t>and 5</w:t>
      </w:r>
      <w:r w:rsidR="00477473" w:rsidRPr="002929CA">
        <w:rPr>
          <w:rFonts w:ascii="Times New Roman" w:hAnsi="Times New Roman"/>
          <w:sz w:val="22"/>
        </w:rPr>
        <w:t>5</w:t>
      </w:r>
      <w:r w:rsidR="00034AB6" w:rsidRPr="002929CA">
        <w:rPr>
          <w:rFonts w:ascii="Times New Roman" w:hAnsi="Times New Roman"/>
          <w:sz w:val="22"/>
        </w:rPr>
        <w:t>.</w:t>
      </w:r>
      <w:r w:rsidR="00144609" w:rsidRPr="002929CA">
        <w:rPr>
          <w:rFonts w:ascii="Times New Roman" w:hAnsi="Times New Roman"/>
          <w:sz w:val="22"/>
        </w:rPr>
        <w:t>1</w:t>
      </w:r>
      <w:r w:rsidR="001D1D93" w:rsidRPr="002929CA">
        <w:rPr>
          <w:rFonts w:ascii="Times New Roman" w:hAnsi="Times New Roman"/>
          <w:sz w:val="22"/>
        </w:rPr>
        <w:t xml:space="preserve"> </w:t>
      </w:r>
      <w:r w:rsidR="00034AB6" w:rsidRPr="002929CA">
        <w:rPr>
          <w:rFonts w:ascii="Times New Roman" w:hAnsi="Times New Roman"/>
          <w:sz w:val="22"/>
        </w:rPr>
        <w:t>× 10</w:t>
      </w:r>
      <w:r w:rsidR="00034AB6" w:rsidRPr="002929CA">
        <w:rPr>
          <w:rFonts w:ascii="Times New Roman" w:hAnsi="Times New Roman"/>
          <w:sz w:val="22"/>
          <w:vertAlign w:val="superscript"/>
        </w:rPr>
        <w:t>7</w:t>
      </w:r>
      <w:r w:rsidR="00034AB6" w:rsidRPr="002929CA">
        <w:rPr>
          <w:rFonts w:ascii="Times New Roman" w:hAnsi="Times New Roman"/>
          <w:sz w:val="22"/>
        </w:rPr>
        <w:t xml:space="preserve">/kg </w:t>
      </w:r>
      <w:r w:rsidR="001D1D93" w:rsidRPr="002929CA">
        <w:rPr>
          <w:rFonts w:ascii="Times New Roman" w:hAnsi="Times New Roman"/>
          <w:sz w:val="22"/>
        </w:rPr>
        <w:t xml:space="preserve">(range, </w:t>
      </w:r>
      <w:r w:rsidR="00EB4CEE" w:rsidRPr="002929CA">
        <w:rPr>
          <w:rFonts w:ascii="Times New Roman" w:hAnsi="Times New Roman"/>
          <w:sz w:val="22"/>
        </w:rPr>
        <w:t>15.8</w:t>
      </w:r>
      <w:r w:rsidR="00AE26E2">
        <w:rPr>
          <w:rFonts w:ascii="Times New Roman" w:hAnsi="Times New Roman"/>
          <w:sz w:val="22"/>
        </w:rPr>
        <w:t xml:space="preserve"> </w:t>
      </w:r>
      <w:r w:rsidR="001D1D93" w:rsidRPr="002929CA">
        <w:rPr>
          <w:rFonts w:ascii="Times New Roman" w:hAnsi="Times New Roman"/>
          <w:sz w:val="22"/>
        </w:rPr>
        <w:t>–</w:t>
      </w:r>
      <w:r w:rsidR="00AE26E2">
        <w:rPr>
          <w:rFonts w:ascii="Times New Roman" w:hAnsi="Times New Roman"/>
          <w:sz w:val="22"/>
        </w:rPr>
        <w:t xml:space="preserve"> </w:t>
      </w:r>
      <w:r w:rsidR="00A64657" w:rsidRPr="002929CA">
        <w:rPr>
          <w:rFonts w:ascii="Times New Roman" w:hAnsi="Times New Roman"/>
          <w:sz w:val="22"/>
        </w:rPr>
        <w:t>77</w:t>
      </w:r>
      <w:r w:rsidR="00477473" w:rsidRPr="002929CA">
        <w:rPr>
          <w:rFonts w:ascii="Times New Roman" w:hAnsi="Times New Roman"/>
          <w:sz w:val="22"/>
        </w:rPr>
        <w:t>.</w:t>
      </w:r>
      <w:r w:rsidR="00A64657" w:rsidRPr="002929CA">
        <w:rPr>
          <w:rFonts w:ascii="Times New Roman" w:hAnsi="Times New Roman"/>
          <w:sz w:val="22"/>
        </w:rPr>
        <w:t>3</w:t>
      </w:r>
      <w:r w:rsidR="001D1D93" w:rsidRPr="002929CA">
        <w:rPr>
          <w:rFonts w:ascii="Times New Roman" w:hAnsi="Times New Roman"/>
          <w:sz w:val="22"/>
        </w:rPr>
        <w:t>)</w:t>
      </w:r>
      <w:r w:rsidR="00AE26E2">
        <w:rPr>
          <w:rFonts w:ascii="Times New Roman" w:hAnsi="Times New Roman"/>
          <w:sz w:val="22"/>
        </w:rPr>
        <w:t xml:space="preserve"> </w:t>
      </w:r>
      <w:r w:rsidR="00AE26E2" w:rsidRPr="002929CA">
        <w:rPr>
          <w:rFonts w:ascii="Times New Roman" w:hAnsi="Times New Roman"/>
          <w:sz w:val="22"/>
        </w:rPr>
        <w:t>CD3+ cells</w:t>
      </w:r>
      <w:r w:rsidR="00C94EBF" w:rsidRPr="002929CA">
        <w:rPr>
          <w:rFonts w:ascii="Times New Roman" w:hAnsi="Times New Roman"/>
          <w:sz w:val="22"/>
        </w:rPr>
        <w:t xml:space="preserve"> after</w:t>
      </w:r>
      <w:r w:rsidR="00F35B48" w:rsidRPr="002929CA">
        <w:rPr>
          <w:rFonts w:ascii="Times New Roman" w:hAnsi="Times New Roman"/>
          <w:sz w:val="22"/>
        </w:rPr>
        <w:t xml:space="preserve"> </w:t>
      </w:r>
      <w:r w:rsidR="00E64A1B" w:rsidRPr="002929CA">
        <w:rPr>
          <w:rFonts w:ascii="Times New Roman" w:hAnsi="Times New Roman"/>
          <w:sz w:val="22"/>
        </w:rPr>
        <w:t xml:space="preserve">patients received </w:t>
      </w:r>
      <w:r w:rsidR="00C94EBF" w:rsidRPr="002929CA">
        <w:rPr>
          <w:rFonts w:ascii="Times New Roman" w:hAnsi="Times New Roman"/>
          <w:sz w:val="22"/>
        </w:rPr>
        <w:t>NMA conditioning</w:t>
      </w:r>
      <w:r w:rsidR="001D1D93" w:rsidRPr="002929CA">
        <w:rPr>
          <w:rFonts w:ascii="Times New Roman" w:hAnsi="Times New Roman"/>
          <w:sz w:val="22"/>
        </w:rPr>
        <w:t>.</w:t>
      </w:r>
      <w:r w:rsidR="003E6765" w:rsidRPr="002929CA">
        <w:rPr>
          <w:rFonts w:ascii="Times New Roman" w:hAnsi="Times New Roman"/>
          <w:sz w:val="22"/>
        </w:rPr>
        <w:t xml:space="preserve"> One</w:t>
      </w:r>
      <w:r w:rsidR="00CE3353" w:rsidRPr="002929CA">
        <w:rPr>
          <w:rFonts w:ascii="Times New Roman" w:hAnsi="Times New Roman"/>
          <w:sz w:val="22"/>
        </w:rPr>
        <w:t xml:space="preserve"> (</w:t>
      </w:r>
      <w:r w:rsidR="003E6765" w:rsidRPr="002929CA">
        <w:rPr>
          <w:rFonts w:ascii="Times New Roman" w:hAnsi="Times New Roman"/>
          <w:sz w:val="22"/>
        </w:rPr>
        <w:t>7.</w:t>
      </w:r>
      <w:r w:rsidR="009F6F4A" w:rsidRPr="002929CA">
        <w:rPr>
          <w:rFonts w:ascii="Times New Roman" w:hAnsi="Times New Roman"/>
          <w:sz w:val="22"/>
        </w:rPr>
        <w:t>7</w:t>
      </w:r>
      <w:r w:rsidR="00CE3353" w:rsidRPr="002929CA">
        <w:rPr>
          <w:rFonts w:ascii="Times New Roman" w:hAnsi="Times New Roman"/>
          <w:sz w:val="22"/>
        </w:rPr>
        <w:t>%)</w:t>
      </w:r>
      <w:r w:rsidR="00125E84" w:rsidRPr="002929CA">
        <w:rPr>
          <w:rFonts w:ascii="Times New Roman" w:hAnsi="Times New Roman"/>
          <w:sz w:val="22"/>
        </w:rPr>
        <w:t xml:space="preserve"> and </w:t>
      </w:r>
      <w:r w:rsidR="00AE26E2">
        <w:rPr>
          <w:rFonts w:ascii="Times New Roman" w:hAnsi="Times New Roman"/>
          <w:sz w:val="22"/>
        </w:rPr>
        <w:t>four</w:t>
      </w:r>
      <w:r w:rsidR="0032466C" w:rsidRPr="002929CA">
        <w:rPr>
          <w:rFonts w:ascii="Times New Roman" w:hAnsi="Times New Roman"/>
          <w:sz w:val="22"/>
        </w:rPr>
        <w:t xml:space="preserve"> </w:t>
      </w:r>
      <w:r w:rsidR="00CE3353" w:rsidRPr="002929CA">
        <w:rPr>
          <w:rFonts w:ascii="Times New Roman" w:hAnsi="Times New Roman"/>
          <w:sz w:val="22"/>
        </w:rPr>
        <w:t>(</w:t>
      </w:r>
      <w:r w:rsidR="00103756" w:rsidRPr="002929CA">
        <w:rPr>
          <w:rFonts w:ascii="Times New Roman" w:hAnsi="Times New Roman"/>
          <w:sz w:val="22"/>
        </w:rPr>
        <w:t>30.8</w:t>
      </w:r>
      <w:r w:rsidR="00CE3353" w:rsidRPr="002929CA">
        <w:rPr>
          <w:rFonts w:ascii="Times New Roman" w:hAnsi="Times New Roman"/>
          <w:sz w:val="22"/>
        </w:rPr>
        <w:t xml:space="preserve">%) </w:t>
      </w:r>
      <w:r w:rsidR="001D1D93" w:rsidRPr="002929CA">
        <w:rPr>
          <w:rFonts w:ascii="Times New Roman" w:hAnsi="Times New Roman"/>
          <w:sz w:val="22"/>
        </w:rPr>
        <w:t>patients</w:t>
      </w:r>
      <w:r w:rsidR="00125E84" w:rsidRPr="002929CA">
        <w:rPr>
          <w:rFonts w:ascii="Times New Roman" w:hAnsi="Times New Roman"/>
          <w:sz w:val="22"/>
        </w:rPr>
        <w:t xml:space="preserve"> did</w:t>
      </w:r>
      <w:r w:rsidR="007714D7" w:rsidRPr="002929CA">
        <w:rPr>
          <w:rFonts w:ascii="Times New Roman" w:hAnsi="Times New Roman"/>
          <w:sz w:val="22"/>
        </w:rPr>
        <w:t xml:space="preserve"> </w:t>
      </w:r>
      <w:r w:rsidR="00125E84" w:rsidRPr="002929CA">
        <w:rPr>
          <w:rFonts w:ascii="Times New Roman" w:hAnsi="Times New Roman"/>
          <w:sz w:val="22"/>
        </w:rPr>
        <w:t>not experience neutrophil</w:t>
      </w:r>
      <w:r w:rsidR="00183601" w:rsidRPr="002929CA">
        <w:rPr>
          <w:rFonts w:ascii="Times New Roman" w:hAnsi="Times New Roman"/>
          <w:sz w:val="22"/>
        </w:rPr>
        <w:t xml:space="preserve"> </w:t>
      </w:r>
      <w:r w:rsidR="00A65C9A" w:rsidRPr="002929CA">
        <w:rPr>
          <w:rFonts w:ascii="Times New Roman" w:hAnsi="Times New Roman"/>
          <w:sz w:val="22"/>
        </w:rPr>
        <w:t xml:space="preserve">or </w:t>
      </w:r>
      <w:r w:rsidR="00125E84" w:rsidRPr="002929CA">
        <w:rPr>
          <w:rFonts w:ascii="Times New Roman" w:hAnsi="Times New Roman"/>
          <w:sz w:val="22"/>
        </w:rPr>
        <w:t>platelet</w:t>
      </w:r>
      <w:r w:rsidR="00183601" w:rsidRPr="002929CA">
        <w:rPr>
          <w:rFonts w:ascii="Times New Roman" w:hAnsi="Times New Roman"/>
          <w:sz w:val="22"/>
        </w:rPr>
        <w:t xml:space="preserve"> nadir</w:t>
      </w:r>
      <w:r w:rsidR="00AE26E2">
        <w:rPr>
          <w:rFonts w:ascii="Times New Roman" w:hAnsi="Times New Roman"/>
          <w:sz w:val="22"/>
        </w:rPr>
        <w:t>s, respectively,</w:t>
      </w:r>
      <w:r w:rsidR="001A5818" w:rsidRPr="002929CA">
        <w:rPr>
          <w:rFonts w:ascii="Times New Roman" w:hAnsi="Times New Roman"/>
          <w:sz w:val="22"/>
        </w:rPr>
        <w:t xml:space="preserve"> during </w:t>
      </w:r>
      <w:r w:rsidR="00AE26E2">
        <w:rPr>
          <w:rFonts w:ascii="Times New Roman" w:hAnsi="Times New Roman"/>
          <w:sz w:val="22"/>
        </w:rPr>
        <w:t xml:space="preserve">the </w:t>
      </w:r>
      <w:r w:rsidR="001A5818" w:rsidRPr="002929CA">
        <w:rPr>
          <w:rFonts w:ascii="Times New Roman" w:hAnsi="Times New Roman"/>
          <w:sz w:val="22"/>
        </w:rPr>
        <w:t>peri-transplantation period</w:t>
      </w:r>
      <w:r w:rsidR="00AE26E2">
        <w:rPr>
          <w:rFonts w:ascii="Times New Roman" w:hAnsi="Times New Roman"/>
          <w:sz w:val="22"/>
        </w:rPr>
        <w:t xml:space="preserve">. </w:t>
      </w:r>
      <w:r w:rsidR="00EB462D" w:rsidRPr="002929CA">
        <w:rPr>
          <w:rFonts w:ascii="Times New Roman" w:hAnsi="Times New Roman"/>
          <w:sz w:val="22"/>
        </w:rPr>
        <w:t>The o</w:t>
      </w:r>
      <w:r w:rsidR="0074500D" w:rsidRPr="002929CA">
        <w:rPr>
          <w:rFonts w:ascii="Times New Roman" w:hAnsi="Times New Roman"/>
          <w:sz w:val="22"/>
        </w:rPr>
        <w:t>thers</w:t>
      </w:r>
      <w:r w:rsidR="00C94EBF" w:rsidRPr="002929CA">
        <w:rPr>
          <w:rFonts w:ascii="Times New Roman" w:hAnsi="Times New Roman"/>
          <w:sz w:val="22"/>
        </w:rPr>
        <w:t xml:space="preserve"> </w:t>
      </w:r>
      <w:r w:rsidR="00935773" w:rsidRPr="002929CA">
        <w:rPr>
          <w:rFonts w:ascii="Times New Roman" w:hAnsi="Times New Roman"/>
          <w:sz w:val="22"/>
        </w:rPr>
        <w:t>achieved neutrophil</w:t>
      </w:r>
      <w:r w:rsidR="003237D5" w:rsidRPr="002929CA">
        <w:rPr>
          <w:rFonts w:ascii="Times New Roman" w:hAnsi="Times New Roman"/>
          <w:sz w:val="22"/>
        </w:rPr>
        <w:t xml:space="preserve"> </w:t>
      </w:r>
      <w:r w:rsidR="00935773" w:rsidRPr="002929CA">
        <w:rPr>
          <w:rFonts w:ascii="Times New Roman" w:hAnsi="Times New Roman"/>
          <w:sz w:val="22"/>
        </w:rPr>
        <w:t>and p</w:t>
      </w:r>
      <w:r w:rsidR="00125E84" w:rsidRPr="002929CA">
        <w:rPr>
          <w:rFonts w:ascii="Times New Roman" w:hAnsi="Times New Roman"/>
          <w:sz w:val="22"/>
        </w:rPr>
        <w:t>latelet engraftment</w:t>
      </w:r>
      <w:r w:rsidR="00D12ED5" w:rsidRPr="002929CA">
        <w:rPr>
          <w:rFonts w:ascii="Times New Roman" w:hAnsi="Times New Roman"/>
          <w:sz w:val="22"/>
        </w:rPr>
        <w:t>s</w:t>
      </w:r>
      <w:r w:rsidR="00125E84" w:rsidRPr="002929CA">
        <w:rPr>
          <w:rFonts w:ascii="Times New Roman" w:hAnsi="Times New Roman"/>
          <w:sz w:val="22"/>
        </w:rPr>
        <w:t xml:space="preserve"> at </w:t>
      </w:r>
      <w:r w:rsidR="0032466C" w:rsidRPr="002929CA">
        <w:rPr>
          <w:rFonts w:ascii="Times New Roman" w:hAnsi="Times New Roman"/>
          <w:sz w:val="22"/>
        </w:rPr>
        <w:t xml:space="preserve">a </w:t>
      </w:r>
      <w:r w:rsidR="00D12ED5" w:rsidRPr="002929CA">
        <w:rPr>
          <w:rFonts w:ascii="Times New Roman" w:hAnsi="Times New Roman"/>
          <w:sz w:val="22"/>
        </w:rPr>
        <w:t xml:space="preserve">median </w:t>
      </w:r>
      <w:r w:rsidR="0032466C" w:rsidRPr="002929CA">
        <w:rPr>
          <w:rFonts w:ascii="Times New Roman" w:hAnsi="Times New Roman"/>
          <w:sz w:val="22"/>
        </w:rPr>
        <w:t xml:space="preserve">of </w:t>
      </w:r>
      <w:r w:rsidR="00144609" w:rsidRPr="002929CA">
        <w:rPr>
          <w:rFonts w:ascii="Times New Roman" w:hAnsi="Times New Roman"/>
          <w:sz w:val="22"/>
        </w:rPr>
        <w:t>1</w:t>
      </w:r>
      <w:r w:rsidR="00103756" w:rsidRPr="002929CA">
        <w:rPr>
          <w:rFonts w:ascii="Times New Roman" w:hAnsi="Times New Roman"/>
          <w:sz w:val="22"/>
        </w:rPr>
        <w:t>4</w:t>
      </w:r>
      <w:r w:rsidR="00A67CAA" w:rsidRPr="002929CA">
        <w:rPr>
          <w:rFonts w:ascii="Times New Roman" w:hAnsi="Times New Roman"/>
          <w:sz w:val="22"/>
        </w:rPr>
        <w:t>.5</w:t>
      </w:r>
      <w:r w:rsidR="003E6765" w:rsidRPr="002929CA">
        <w:rPr>
          <w:rFonts w:ascii="Times New Roman" w:hAnsi="Times New Roman"/>
          <w:sz w:val="22"/>
        </w:rPr>
        <w:t xml:space="preserve"> </w:t>
      </w:r>
      <w:r w:rsidR="00D12ED5" w:rsidRPr="002929CA">
        <w:rPr>
          <w:rFonts w:ascii="Times New Roman" w:hAnsi="Times New Roman"/>
          <w:sz w:val="22"/>
        </w:rPr>
        <w:t xml:space="preserve">(range, </w:t>
      </w:r>
      <w:r w:rsidR="003E6765" w:rsidRPr="002929CA">
        <w:rPr>
          <w:rFonts w:ascii="Times New Roman" w:hAnsi="Times New Roman"/>
          <w:sz w:val="22"/>
        </w:rPr>
        <w:t>12</w:t>
      </w:r>
      <w:r w:rsidR="00D12ED5" w:rsidRPr="002929CA">
        <w:rPr>
          <w:rFonts w:ascii="Times New Roman" w:hAnsi="Times New Roman"/>
          <w:sz w:val="22"/>
        </w:rPr>
        <w:t>–2</w:t>
      </w:r>
      <w:r w:rsidR="003E6765" w:rsidRPr="002929CA">
        <w:rPr>
          <w:rFonts w:ascii="Times New Roman" w:hAnsi="Times New Roman"/>
          <w:sz w:val="22"/>
        </w:rPr>
        <w:t>1</w:t>
      </w:r>
      <w:r w:rsidR="00D12ED5" w:rsidRPr="002929CA">
        <w:rPr>
          <w:rFonts w:ascii="Times New Roman" w:hAnsi="Times New Roman"/>
          <w:sz w:val="22"/>
        </w:rPr>
        <w:t xml:space="preserve">) and </w:t>
      </w:r>
      <w:r w:rsidR="00125E84" w:rsidRPr="002929CA">
        <w:rPr>
          <w:rFonts w:ascii="Times New Roman" w:hAnsi="Times New Roman"/>
          <w:sz w:val="22"/>
        </w:rPr>
        <w:t>1</w:t>
      </w:r>
      <w:r w:rsidR="003E6765" w:rsidRPr="002929CA">
        <w:rPr>
          <w:rFonts w:ascii="Times New Roman" w:hAnsi="Times New Roman"/>
          <w:sz w:val="22"/>
        </w:rPr>
        <w:t>4</w:t>
      </w:r>
      <w:r w:rsidR="00125E84" w:rsidRPr="002929CA">
        <w:rPr>
          <w:rFonts w:ascii="Times New Roman" w:hAnsi="Times New Roman"/>
          <w:sz w:val="22"/>
        </w:rPr>
        <w:t xml:space="preserve"> </w:t>
      </w:r>
      <w:r w:rsidR="00935773" w:rsidRPr="002929CA">
        <w:rPr>
          <w:rFonts w:ascii="Times New Roman" w:hAnsi="Times New Roman"/>
          <w:sz w:val="22"/>
        </w:rPr>
        <w:t>days</w:t>
      </w:r>
      <w:r w:rsidR="00125E84" w:rsidRPr="002929CA">
        <w:rPr>
          <w:rFonts w:ascii="Times New Roman" w:hAnsi="Times New Roman"/>
          <w:sz w:val="22"/>
        </w:rPr>
        <w:t xml:space="preserve"> (range, 1</w:t>
      </w:r>
      <w:r w:rsidR="003E6765" w:rsidRPr="002929CA">
        <w:rPr>
          <w:rFonts w:ascii="Times New Roman" w:hAnsi="Times New Roman"/>
          <w:sz w:val="22"/>
        </w:rPr>
        <w:t>2</w:t>
      </w:r>
      <w:r w:rsidR="00125E84" w:rsidRPr="002929CA">
        <w:rPr>
          <w:rFonts w:ascii="Times New Roman" w:hAnsi="Times New Roman"/>
          <w:sz w:val="22"/>
        </w:rPr>
        <w:t>–25)</w:t>
      </w:r>
      <w:r w:rsidR="00D12ED5" w:rsidRPr="002929CA">
        <w:rPr>
          <w:rFonts w:ascii="Times New Roman" w:hAnsi="Times New Roman"/>
          <w:sz w:val="22"/>
        </w:rPr>
        <w:t>, respectively</w:t>
      </w:r>
      <w:r w:rsidR="003237D5" w:rsidRPr="002929CA">
        <w:rPr>
          <w:rFonts w:ascii="Times New Roman" w:hAnsi="Times New Roman"/>
          <w:sz w:val="22"/>
        </w:rPr>
        <w:t xml:space="preserve">. </w:t>
      </w:r>
      <w:r w:rsidR="003E6765" w:rsidRPr="002929CA">
        <w:rPr>
          <w:rFonts w:ascii="Times New Roman" w:hAnsi="Times New Roman"/>
          <w:sz w:val="22"/>
        </w:rPr>
        <w:t xml:space="preserve">The cumulative incidences of neutrophil and platelet engraftments </w:t>
      </w:r>
      <w:r w:rsidR="003E6765" w:rsidRPr="002929CA">
        <w:rPr>
          <w:rFonts w:ascii="Times New Roman" w:hAnsi="Times New Roman"/>
          <w:sz w:val="22"/>
        </w:rPr>
        <w:lastRenderedPageBreak/>
        <w:t xml:space="preserve">at day 28 were 100% </w:t>
      </w:r>
      <w:r w:rsidR="00F35B48" w:rsidRPr="002929CA">
        <w:rPr>
          <w:rFonts w:ascii="Times New Roman" w:hAnsi="Times New Roman"/>
          <w:sz w:val="22"/>
        </w:rPr>
        <w:t>in</w:t>
      </w:r>
      <w:r w:rsidR="0032466C" w:rsidRPr="002929CA">
        <w:rPr>
          <w:rFonts w:ascii="Times New Roman" w:hAnsi="Times New Roman"/>
          <w:sz w:val="22"/>
        </w:rPr>
        <w:t xml:space="preserve"> </w:t>
      </w:r>
      <w:r w:rsidR="003E6765" w:rsidRPr="002929CA">
        <w:rPr>
          <w:rFonts w:ascii="Times New Roman" w:hAnsi="Times New Roman"/>
          <w:sz w:val="22"/>
        </w:rPr>
        <w:t>both</w:t>
      </w:r>
      <w:r w:rsidR="00514D37">
        <w:rPr>
          <w:rFonts w:ascii="Times New Roman" w:hAnsi="Times New Roman"/>
          <w:sz w:val="22"/>
        </w:rPr>
        <w:t xml:space="preserve"> groups.</w:t>
      </w:r>
    </w:p>
    <w:p w14:paraId="6CDDFA60" w14:textId="46481A16" w:rsidR="00DB751A" w:rsidRPr="002929CA" w:rsidRDefault="0076745B" w:rsidP="00B42B59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There </w:t>
      </w:r>
      <w:r w:rsidR="00514D37">
        <w:rPr>
          <w:rFonts w:ascii="Times New Roman" w:hAnsi="Times New Roman"/>
          <w:sz w:val="22"/>
        </w:rPr>
        <w:t>was</w:t>
      </w:r>
      <w:r w:rsidRPr="002929CA">
        <w:rPr>
          <w:rFonts w:ascii="Times New Roman" w:hAnsi="Times New Roman"/>
          <w:sz w:val="22"/>
        </w:rPr>
        <w:t xml:space="preserve"> one</w:t>
      </w:r>
      <w:r w:rsidR="00A275DE" w:rsidRPr="002929CA">
        <w:rPr>
          <w:rFonts w:ascii="Times New Roman" w:hAnsi="Times New Roman"/>
          <w:sz w:val="22"/>
        </w:rPr>
        <w:t xml:space="preserve"> </w:t>
      </w:r>
      <w:r w:rsidR="00514D37">
        <w:rPr>
          <w:rFonts w:ascii="Times New Roman" w:hAnsi="Times New Roman"/>
          <w:sz w:val="22"/>
        </w:rPr>
        <w:t xml:space="preserve">patient </w:t>
      </w:r>
      <w:r w:rsidR="00A275DE" w:rsidRPr="002929CA">
        <w:rPr>
          <w:rFonts w:ascii="Times New Roman" w:hAnsi="Times New Roman"/>
          <w:sz w:val="22"/>
        </w:rPr>
        <w:t>(UPN #</w:t>
      </w:r>
      <w:r w:rsidR="003D4B35" w:rsidRPr="002929CA">
        <w:rPr>
          <w:rFonts w:ascii="Times New Roman" w:hAnsi="Times New Roman"/>
          <w:sz w:val="22"/>
        </w:rPr>
        <w:t>03</w:t>
      </w:r>
      <w:r w:rsidR="00A275DE" w:rsidRPr="002929CA">
        <w:rPr>
          <w:rFonts w:ascii="Times New Roman" w:hAnsi="Times New Roman"/>
          <w:sz w:val="22"/>
        </w:rPr>
        <w:t>)</w:t>
      </w:r>
      <w:r w:rsidRPr="002929CA">
        <w:rPr>
          <w:rFonts w:ascii="Times New Roman" w:hAnsi="Times New Roman"/>
          <w:sz w:val="22"/>
        </w:rPr>
        <w:t xml:space="preserve"> with </w:t>
      </w:r>
      <w:r w:rsidR="00F35B48" w:rsidRPr="002929CA">
        <w:rPr>
          <w:rFonts w:ascii="Times New Roman" w:hAnsi="Times New Roman"/>
          <w:sz w:val="22"/>
        </w:rPr>
        <w:t xml:space="preserve">β-TM </w:t>
      </w:r>
      <w:r w:rsidRPr="002929CA">
        <w:rPr>
          <w:rFonts w:ascii="Times New Roman" w:hAnsi="Times New Roman"/>
          <w:sz w:val="22"/>
        </w:rPr>
        <w:t>and one</w:t>
      </w:r>
      <w:r w:rsidR="00A275DE" w:rsidRPr="002929CA">
        <w:rPr>
          <w:rFonts w:ascii="Times New Roman" w:hAnsi="Times New Roman"/>
          <w:sz w:val="22"/>
        </w:rPr>
        <w:t xml:space="preserve"> (UPN #</w:t>
      </w:r>
      <w:r w:rsidR="003D4B35" w:rsidRPr="002929CA">
        <w:rPr>
          <w:rFonts w:ascii="Times New Roman" w:hAnsi="Times New Roman"/>
          <w:sz w:val="22"/>
        </w:rPr>
        <w:t>05</w:t>
      </w:r>
      <w:r w:rsidR="00A275DE" w:rsidRPr="002929CA">
        <w:rPr>
          <w:rFonts w:ascii="Times New Roman" w:hAnsi="Times New Roman"/>
          <w:sz w:val="22"/>
        </w:rPr>
        <w:t>)</w:t>
      </w:r>
      <w:r w:rsidRPr="002929CA">
        <w:rPr>
          <w:rFonts w:ascii="Times New Roman" w:hAnsi="Times New Roman"/>
          <w:sz w:val="22"/>
        </w:rPr>
        <w:t xml:space="preserve"> with SCD</w:t>
      </w:r>
      <w:r w:rsidR="00F35B48" w:rsidRPr="002929CA">
        <w:rPr>
          <w:rFonts w:ascii="Times New Roman" w:hAnsi="Times New Roman"/>
          <w:sz w:val="22"/>
        </w:rPr>
        <w:t xml:space="preserve"> </w:t>
      </w:r>
      <w:r w:rsidR="00A275DE" w:rsidRPr="002929CA">
        <w:rPr>
          <w:rFonts w:ascii="Times New Roman" w:hAnsi="Times New Roman"/>
          <w:sz w:val="22"/>
        </w:rPr>
        <w:t>(</w:t>
      </w:r>
      <w:r w:rsidR="001C2A56" w:rsidRPr="002929CA">
        <w:rPr>
          <w:rFonts w:ascii="Times New Roman" w:hAnsi="Times New Roman"/>
          <w:sz w:val="22"/>
        </w:rPr>
        <w:t>15.4</w:t>
      </w:r>
      <w:r w:rsidR="00A275DE" w:rsidRPr="002929CA">
        <w:rPr>
          <w:rFonts w:ascii="Times New Roman" w:hAnsi="Times New Roman"/>
          <w:sz w:val="22"/>
        </w:rPr>
        <w:t>%)</w:t>
      </w:r>
      <w:r w:rsidR="00514D37">
        <w:rPr>
          <w:rFonts w:ascii="Times New Roman" w:hAnsi="Times New Roman"/>
          <w:sz w:val="22"/>
        </w:rPr>
        <w:t xml:space="preserve"> that</w:t>
      </w:r>
      <w:r w:rsidRPr="002929CA">
        <w:rPr>
          <w:rFonts w:ascii="Times New Roman" w:hAnsi="Times New Roman"/>
          <w:sz w:val="22"/>
        </w:rPr>
        <w:t xml:space="preserve"> showed</w:t>
      </w:r>
      <w:r w:rsidR="00514D37">
        <w:rPr>
          <w:rFonts w:ascii="Times New Roman" w:hAnsi="Times New Roman"/>
          <w:sz w:val="22"/>
        </w:rPr>
        <w:t xml:space="preserve"> a </w:t>
      </w:r>
      <w:r w:rsidRPr="002929CA">
        <w:rPr>
          <w:rFonts w:ascii="Times New Roman" w:hAnsi="Times New Roman"/>
          <w:sz w:val="22"/>
        </w:rPr>
        <w:t xml:space="preserve">rapid decline </w:t>
      </w:r>
      <w:r w:rsidR="00514D37">
        <w:rPr>
          <w:rFonts w:ascii="Times New Roman" w:hAnsi="Times New Roman"/>
          <w:sz w:val="22"/>
        </w:rPr>
        <w:t>in</w:t>
      </w:r>
      <w:r w:rsidRPr="002929CA">
        <w:rPr>
          <w:rFonts w:ascii="Times New Roman" w:hAnsi="Times New Roman"/>
          <w:sz w:val="22"/>
        </w:rPr>
        <w:t xml:space="preserve"> </w:t>
      </w:r>
      <w:r w:rsidR="00E47B7D" w:rsidRPr="002929CA">
        <w:rPr>
          <w:rFonts w:ascii="Times New Roman" w:hAnsi="Times New Roman"/>
          <w:sz w:val="22"/>
        </w:rPr>
        <w:t xml:space="preserve">PB </w:t>
      </w:r>
      <w:r w:rsidR="00F35B48" w:rsidRPr="002929CA">
        <w:rPr>
          <w:rFonts w:ascii="Times New Roman" w:hAnsi="Times New Roman"/>
          <w:sz w:val="22"/>
        </w:rPr>
        <w:t xml:space="preserve">WB </w:t>
      </w:r>
      <w:r w:rsidRPr="002929CA">
        <w:rPr>
          <w:rFonts w:ascii="Times New Roman" w:hAnsi="Times New Roman"/>
          <w:sz w:val="22"/>
        </w:rPr>
        <w:t xml:space="preserve">donor chimerism to </w:t>
      </w:r>
      <w:r w:rsidR="00E47B7D" w:rsidRPr="002929CA">
        <w:rPr>
          <w:rFonts w:ascii="Times New Roman" w:hAnsi="Times New Roman" w:hint="eastAsia"/>
          <w:sz w:val="22"/>
        </w:rPr>
        <w:t>a</w:t>
      </w:r>
      <w:r w:rsidR="00E47B7D" w:rsidRPr="002929CA">
        <w:rPr>
          <w:rFonts w:ascii="Times New Roman" w:hAnsi="Times New Roman"/>
          <w:sz w:val="22"/>
        </w:rPr>
        <w:t xml:space="preserve">pproximately </w:t>
      </w:r>
      <w:r w:rsidRPr="002929CA">
        <w:rPr>
          <w:rFonts w:ascii="Times New Roman" w:hAnsi="Times New Roman"/>
          <w:sz w:val="22"/>
        </w:rPr>
        <w:t>20% (</w:t>
      </w:r>
      <w:r w:rsidR="009A300F" w:rsidRPr="002929CA">
        <w:rPr>
          <w:rFonts w:ascii="Times New Roman" w:hAnsi="Times New Roman"/>
          <w:sz w:val="22"/>
        </w:rPr>
        <w:t>34</w:t>
      </w:r>
      <w:r w:rsidRPr="002929CA">
        <w:rPr>
          <w:rFonts w:ascii="Times New Roman" w:hAnsi="Times New Roman"/>
          <w:sz w:val="22"/>
        </w:rPr>
        <w:t xml:space="preserve">% and </w:t>
      </w:r>
      <w:r w:rsidR="009A300F" w:rsidRPr="002929CA">
        <w:rPr>
          <w:rFonts w:ascii="Times New Roman" w:hAnsi="Times New Roman"/>
          <w:sz w:val="22"/>
        </w:rPr>
        <w:t>22</w:t>
      </w:r>
      <w:r w:rsidRPr="002929CA">
        <w:rPr>
          <w:rFonts w:ascii="Times New Roman" w:hAnsi="Times New Roman"/>
          <w:sz w:val="22"/>
        </w:rPr>
        <w:t>%, respectively)</w:t>
      </w:r>
      <w:r w:rsidR="00791062" w:rsidRPr="002929CA">
        <w:rPr>
          <w:rFonts w:ascii="Times New Roman" w:hAnsi="Times New Roman"/>
          <w:sz w:val="22"/>
        </w:rPr>
        <w:t xml:space="preserve">, </w:t>
      </w:r>
      <w:r w:rsidR="00BE0111" w:rsidRPr="002929CA">
        <w:rPr>
          <w:rFonts w:ascii="Times New Roman" w:hAnsi="Times New Roman"/>
          <w:sz w:val="22"/>
        </w:rPr>
        <w:t>with occasional transfusion requirement</w:t>
      </w:r>
      <w:r w:rsidR="007F7806">
        <w:rPr>
          <w:rFonts w:ascii="Times New Roman" w:hAnsi="Times New Roman"/>
          <w:sz w:val="22"/>
        </w:rPr>
        <w:t>s</w:t>
      </w:r>
      <w:r w:rsidR="00E47B7D" w:rsidRPr="002929CA">
        <w:rPr>
          <w:rFonts w:ascii="Times New Roman" w:hAnsi="Times New Roman"/>
          <w:sz w:val="22"/>
        </w:rPr>
        <w:t xml:space="preserve"> </w:t>
      </w:r>
      <w:r w:rsidR="00273B87" w:rsidRPr="002929CA">
        <w:rPr>
          <w:rFonts w:ascii="Times New Roman" w:hAnsi="Times New Roman"/>
          <w:sz w:val="22"/>
        </w:rPr>
        <w:t xml:space="preserve">during </w:t>
      </w:r>
      <w:r w:rsidR="007F7806">
        <w:rPr>
          <w:rFonts w:ascii="Times New Roman" w:hAnsi="Times New Roman"/>
          <w:sz w:val="22"/>
        </w:rPr>
        <w:t xml:space="preserve">the </w:t>
      </w:r>
      <w:r w:rsidR="00273B87" w:rsidRPr="002929CA">
        <w:rPr>
          <w:rFonts w:ascii="Times New Roman" w:hAnsi="Times New Roman"/>
          <w:sz w:val="22"/>
        </w:rPr>
        <w:t>early post-transplantation period</w:t>
      </w:r>
      <w:r w:rsidR="009A300F" w:rsidRPr="002929CA">
        <w:rPr>
          <w:rFonts w:ascii="Times New Roman" w:hAnsi="Times New Roman"/>
          <w:sz w:val="22"/>
        </w:rPr>
        <w:t xml:space="preserve"> </w:t>
      </w:r>
      <w:r w:rsidR="004B3887" w:rsidRPr="002929CA">
        <w:rPr>
          <w:rFonts w:ascii="Times New Roman" w:hAnsi="Times New Roman"/>
          <w:sz w:val="22"/>
        </w:rPr>
        <w:t>(</w:t>
      </w:r>
      <w:r w:rsidR="009A300F" w:rsidRPr="002929CA">
        <w:rPr>
          <w:rFonts w:ascii="Times New Roman" w:hAnsi="Times New Roman"/>
          <w:sz w:val="22"/>
        </w:rPr>
        <w:t xml:space="preserve">less than </w:t>
      </w:r>
      <w:r w:rsidR="005A4C2C">
        <w:rPr>
          <w:rFonts w:ascii="Times New Roman" w:hAnsi="Times New Roman"/>
          <w:sz w:val="22"/>
        </w:rPr>
        <w:t xml:space="preserve">three months </w:t>
      </w:r>
      <w:r w:rsidR="00652AC0" w:rsidRPr="002929CA">
        <w:rPr>
          <w:rFonts w:ascii="Times New Roman" w:hAnsi="Times New Roman"/>
          <w:sz w:val="22"/>
        </w:rPr>
        <w:t>post-transplant</w:t>
      </w:r>
      <w:r w:rsidR="004B3887" w:rsidRPr="002929CA">
        <w:rPr>
          <w:rFonts w:ascii="Times New Roman" w:hAnsi="Times New Roman"/>
          <w:sz w:val="22"/>
        </w:rPr>
        <w:t>)</w:t>
      </w:r>
      <w:r w:rsidR="00BE0111" w:rsidRPr="002929CA">
        <w:rPr>
          <w:rFonts w:ascii="Times New Roman" w:hAnsi="Times New Roman"/>
          <w:sz w:val="22"/>
        </w:rPr>
        <w:t>.</w:t>
      </w:r>
      <w:r w:rsidR="00E47B7D" w:rsidRPr="002929CA">
        <w:rPr>
          <w:rFonts w:ascii="Times New Roman" w:hAnsi="Times New Roman"/>
          <w:sz w:val="22"/>
        </w:rPr>
        <w:t xml:space="preserve"> In addition, </w:t>
      </w:r>
      <w:r w:rsidR="005A4C2C">
        <w:rPr>
          <w:rFonts w:ascii="Times New Roman" w:hAnsi="Times New Roman"/>
          <w:sz w:val="22"/>
        </w:rPr>
        <w:t>five</w:t>
      </w:r>
      <w:r w:rsidR="00B263EE" w:rsidRPr="002929CA">
        <w:rPr>
          <w:rFonts w:ascii="Times New Roman" w:hAnsi="Times New Roman"/>
          <w:sz w:val="22"/>
        </w:rPr>
        <w:t xml:space="preserve"> (38.5%)</w:t>
      </w:r>
      <w:r w:rsidR="009D15FE" w:rsidRPr="002929CA">
        <w:rPr>
          <w:rFonts w:ascii="Times New Roman" w:hAnsi="Times New Roman"/>
          <w:sz w:val="22"/>
        </w:rPr>
        <w:t xml:space="preserve"> patients </w:t>
      </w:r>
      <w:r w:rsidR="009E42A2" w:rsidRPr="002929CA">
        <w:rPr>
          <w:rFonts w:ascii="Times New Roman" w:hAnsi="Times New Roman"/>
          <w:sz w:val="22"/>
        </w:rPr>
        <w:t>failed</w:t>
      </w:r>
      <w:r w:rsidR="00E47B7D" w:rsidRPr="002929CA">
        <w:rPr>
          <w:rFonts w:ascii="Times New Roman" w:hAnsi="Times New Roman"/>
          <w:sz w:val="22"/>
        </w:rPr>
        <w:t xml:space="preserve"> to maintain PB donor T-cell chimerism over 50% after post-transplant one year. </w:t>
      </w:r>
      <w:r w:rsidR="004F3F9C">
        <w:rPr>
          <w:rFonts w:ascii="Times New Roman" w:hAnsi="Times New Roman"/>
          <w:sz w:val="22"/>
        </w:rPr>
        <w:t>Of these patients, t</w:t>
      </w:r>
      <w:r w:rsidR="00353AAE">
        <w:rPr>
          <w:rFonts w:ascii="Times New Roman" w:hAnsi="Times New Roman"/>
          <w:sz w:val="22"/>
        </w:rPr>
        <w:t xml:space="preserve">wo </w:t>
      </w:r>
      <w:r w:rsidR="00B263EE" w:rsidRPr="002929CA">
        <w:rPr>
          <w:rFonts w:ascii="Times New Roman" w:hAnsi="Times New Roman"/>
          <w:sz w:val="22"/>
        </w:rPr>
        <w:t>(one with β-TM and one with SCD</w:t>
      </w:r>
      <w:r w:rsidR="00DB751A" w:rsidRPr="002929CA">
        <w:rPr>
          <w:rFonts w:ascii="Times New Roman" w:hAnsi="Times New Roman"/>
          <w:sz w:val="22"/>
        </w:rPr>
        <w:t>; UPN #</w:t>
      </w:r>
      <w:r w:rsidR="003D4B35" w:rsidRPr="002929CA">
        <w:rPr>
          <w:rFonts w:ascii="Times New Roman" w:hAnsi="Times New Roman"/>
          <w:sz w:val="22"/>
        </w:rPr>
        <w:t>1</w:t>
      </w:r>
      <w:r w:rsidR="00DB751A" w:rsidRPr="002929CA">
        <w:rPr>
          <w:rFonts w:ascii="Times New Roman" w:hAnsi="Times New Roman"/>
          <w:sz w:val="22"/>
        </w:rPr>
        <w:t>0 and #0</w:t>
      </w:r>
      <w:r w:rsidR="003D4B35" w:rsidRPr="002929CA">
        <w:rPr>
          <w:rFonts w:ascii="Times New Roman" w:hAnsi="Times New Roman"/>
          <w:sz w:val="22"/>
        </w:rPr>
        <w:t>6</w:t>
      </w:r>
      <w:r w:rsidR="00DB751A" w:rsidRPr="002929CA">
        <w:rPr>
          <w:rFonts w:ascii="Times New Roman" w:hAnsi="Times New Roman"/>
          <w:sz w:val="22"/>
        </w:rPr>
        <w:t>, respectively</w:t>
      </w:r>
      <w:r w:rsidR="00B263EE" w:rsidRPr="002929CA">
        <w:rPr>
          <w:rFonts w:ascii="Times New Roman" w:hAnsi="Times New Roman"/>
          <w:sz w:val="22"/>
        </w:rPr>
        <w:t xml:space="preserve">) </w:t>
      </w:r>
      <w:r w:rsidR="00E47B7D" w:rsidRPr="002929CA">
        <w:rPr>
          <w:rFonts w:ascii="Times New Roman" w:hAnsi="Times New Roman"/>
          <w:sz w:val="22"/>
        </w:rPr>
        <w:t>refused to receive the optional reinforced SC infusion</w:t>
      </w:r>
      <w:r w:rsidR="00353AAE">
        <w:rPr>
          <w:rFonts w:ascii="Times New Roman" w:hAnsi="Times New Roman"/>
          <w:sz w:val="22"/>
        </w:rPr>
        <w:t xml:space="preserve"> and five</w:t>
      </w:r>
      <w:r w:rsidR="00E47B7D" w:rsidRPr="002929CA">
        <w:rPr>
          <w:rFonts w:ascii="Times New Roman" w:hAnsi="Times New Roman"/>
          <w:sz w:val="22"/>
        </w:rPr>
        <w:t xml:space="preserve"> proceeded to </w:t>
      </w:r>
      <w:r w:rsidR="00425DF1">
        <w:rPr>
          <w:rFonts w:ascii="Times New Roman" w:hAnsi="Times New Roman"/>
          <w:sz w:val="22"/>
        </w:rPr>
        <w:t xml:space="preserve">receive </w:t>
      </w:r>
      <w:r w:rsidR="00E47B7D" w:rsidRPr="002929CA">
        <w:rPr>
          <w:rFonts w:ascii="Times New Roman" w:hAnsi="Times New Roman"/>
          <w:sz w:val="22"/>
        </w:rPr>
        <w:t>the optional reinforced SC infusion</w:t>
      </w:r>
      <w:r w:rsidR="001E611A" w:rsidRPr="002929CA">
        <w:rPr>
          <w:rFonts w:ascii="Times New Roman" w:hAnsi="Times New Roman"/>
          <w:sz w:val="22"/>
        </w:rPr>
        <w:t xml:space="preserve"> after TNI conditioning </w:t>
      </w:r>
      <w:r w:rsidR="00E47B7D" w:rsidRPr="002929CA">
        <w:rPr>
          <w:rFonts w:ascii="Times New Roman" w:hAnsi="Times New Roman"/>
          <w:sz w:val="22"/>
        </w:rPr>
        <w:t xml:space="preserve">at a median </w:t>
      </w:r>
      <w:r w:rsidR="001E611A" w:rsidRPr="002929CA">
        <w:rPr>
          <w:rFonts w:ascii="Times New Roman" w:hAnsi="Times New Roman"/>
          <w:sz w:val="22"/>
        </w:rPr>
        <w:t>post-transplant</w:t>
      </w:r>
      <w:r w:rsidR="00425DF1">
        <w:rPr>
          <w:rFonts w:ascii="Times New Roman" w:hAnsi="Times New Roman"/>
          <w:sz w:val="22"/>
        </w:rPr>
        <w:t xml:space="preserve"> time of </w:t>
      </w:r>
      <w:r w:rsidR="001E611A" w:rsidRPr="002929CA">
        <w:rPr>
          <w:rFonts w:ascii="Times New Roman" w:hAnsi="Times New Roman"/>
          <w:sz w:val="22"/>
        </w:rPr>
        <w:t xml:space="preserve"> </w:t>
      </w:r>
      <w:r w:rsidR="00E47B7D" w:rsidRPr="002929CA">
        <w:rPr>
          <w:rFonts w:ascii="Times New Roman" w:hAnsi="Times New Roman"/>
          <w:sz w:val="22"/>
        </w:rPr>
        <w:t>15.1 months (range, 3.9</w:t>
      </w:r>
      <w:r w:rsidR="00425DF1">
        <w:rPr>
          <w:rFonts w:ascii="Times New Roman" w:hAnsi="Times New Roman"/>
          <w:sz w:val="22"/>
        </w:rPr>
        <w:t xml:space="preserve"> </w:t>
      </w:r>
      <w:r w:rsidR="00E47B7D" w:rsidRPr="002929CA">
        <w:rPr>
          <w:rFonts w:ascii="Times New Roman" w:hAnsi="Times New Roman"/>
          <w:sz w:val="22"/>
        </w:rPr>
        <w:t>–</w:t>
      </w:r>
      <w:r w:rsidR="00425DF1">
        <w:rPr>
          <w:rFonts w:ascii="Times New Roman" w:hAnsi="Times New Roman"/>
          <w:sz w:val="22"/>
        </w:rPr>
        <w:t xml:space="preserve"> </w:t>
      </w:r>
      <w:r w:rsidR="00E47B7D" w:rsidRPr="002929CA">
        <w:rPr>
          <w:rFonts w:ascii="Times New Roman" w:hAnsi="Times New Roman"/>
          <w:sz w:val="22"/>
        </w:rPr>
        <w:t>37.6)</w:t>
      </w:r>
      <w:r w:rsidR="001E611A" w:rsidRPr="002929CA">
        <w:rPr>
          <w:rFonts w:ascii="Times New Roman" w:hAnsi="Times New Roman"/>
          <w:sz w:val="22"/>
        </w:rPr>
        <w:t xml:space="preserve"> when they had </w:t>
      </w:r>
      <w:r w:rsidR="00E47B7D" w:rsidRPr="002929CA">
        <w:rPr>
          <w:rFonts w:ascii="Times New Roman" w:hAnsi="Times New Roman"/>
          <w:sz w:val="22"/>
        </w:rPr>
        <w:t>a median PB donor T-cell chimerism of 30.0% (range, 17.0</w:t>
      </w:r>
      <w:r w:rsidR="00753114">
        <w:rPr>
          <w:rFonts w:ascii="Times New Roman" w:hAnsi="Times New Roman"/>
          <w:sz w:val="22"/>
        </w:rPr>
        <w:t xml:space="preserve"> </w:t>
      </w:r>
      <w:r w:rsidR="00E47B7D" w:rsidRPr="002929CA">
        <w:rPr>
          <w:rFonts w:ascii="Times New Roman" w:hAnsi="Times New Roman"/>
          <w:sz w:val="22"/>
        </w:rPr>
        <w:t>–</w:t>
      </w:r>
      <w:r w:rsidR="00753114">
        <w:rPr>
          <w:rFonts w:ascii="Times New Roman" w:hAnsi="Times New Roman"/>
          <w:sz w:val="22"/>
        </w:rPr>
        <w:t xml:space="preserve"> </w:t>
      </w:r>
      <w:r w:rsidR="00E47B7D" w:rsidRPr="002929CA">
        <w:rPr>
          <w:rFonts w:ascii="Times New Roman" w:hAnsi="Times New Roman"/>
          <w:sz w:val="22"/>
        </w:rPr>
        <w:t xml:space="preserve">40.0). </w:t>
      </w:r>
      <w:r w:rsidR="009D15FE" w:rsidRPr="002929CA">
        <w:rPr>
          <w:rFonts w:ascii="Times New Roman" w:hAnsi="Times New Roman"/>
          <w:sz w:val="22"/>
        </w:rPr>
        <w:t xml:space="preserve">The median infusion </w:t>
      </w:r>
      <w:r w:rsidR="00E47B7D" w:rsidRPr="002929CA">
        <w:rPr>
          <w:rFonts w:ascii="Times New Roman" w:hAnsi="Times New Roman"/>
          <w:sz w:val="22"/>
        </w:rPr>
        <w:t xml:space="preserve">doses </w:t>
      </w:r>
      <w:r w:rsidR="009D15FE" w:rsidRPr="002929CA">
        <w:rPr>
          <w:rFonts w:ascii="Times New Roman" w:hAnsi="Times New Roman"/>
          <w:sz w:val="22"/>
        </w:rPr>
        <w:t>of CD34</w:t>
      </w:r>
      <w:r w:rsidR="00E47B7D" w:rsidRPr="002929CA">
        <w:rPr>
          <w:rFonts w:ascii="Times New Roman" w:hAnsi="Times New Roman"/>
          <w:sz w:val="22"/>
        </w:rPr>
        <w:t>+</w:t>
      </w:r>
      <w:r w:rsidR="009D15FE" w:rsidRPr="002929CA">
        <w:rPr>
          <w:rFonts w:ascii="Times New Roman" w:hAnsi="Times New Roman"/>
          <w:sz w:val="22"/>
        </w:rPr>
        <w:t xml:space="preserve"> and CD</w:t>
      </w:r>
      <w:r w:rsidR="00E47B7D" w:rsidRPr="002929CA">
        <w:rPr>
          <w:rFonts w:ascii="Times New Roman" w:hAnsi="Times New Roman"/>
          <w:sz w:val="22"/>
        </w:rPr>
        <w:t>3+</w:t>
      </w:r>
      <w:r w:rsidR="009D15FE" w:rsidRPr="002929CA">
        <w:rPr>
          <w:rFonts w:ascii="Times New Roman" w:hAnsi="Times New Roman"/>
          <w:sz w:val="22"/>
        </w:rPr>
        <w:t xml:space="preserve"> cells </w:t>
      </w:r>
      <w:r w:rsidR="00E47B7D" w:rsidRPr="002929CA">
        <w:rPr>
          <w:rFonts w:ascii="Times New Roman" w:hAnsi="Times New Roman"/>
          <w:sz w:val="22"/>
        </w:rPr>
        <w:t>were</w:t>
      </w:r>
      <w:r w:rsidR="009D15FE" w:rsidRPr="002929CA">
        <w:rPr>
          <w:rFonts w:ascii="Times New Roman" w:hAnsi="Times New Roman"/>
          <w:sz w:val="22"/>
        </w:rPr>
        <w:t xml:space="preserve"> 10.7 × 10</w:t>
      </w:r>
      <w:r w:rsidR="009D15FE" w:rsidRPr="002929CA">
        <w:rPr>
          <w:rFonts w:ascii="Times New Roman" w:hAnsi="Times New Roman"/>
          <w:sz w:val="22"/>
          <w:vertAlign w:val="superscript"/>
        </w:rPr>
        <w:t>6</w:t>
      </w:r>
      <w:r w:rsidR="009D15FE" w:rsidRPr="002929CA">
        <w:rPr>
          <w:rFonts w:ascii="Times New Roman" w:hAnsi="Times New Roman"/>
          <w:sz w:val="22"/>
        </w:rPr>
        <w:t>/kg (range, 8.5</w:t>
      </w:r>
      <w:r w:rsidR="004F3F9C">
        <w:rPr>
          <w:rFonts w:ascii="Times New Roman" w:hAnsi="Times New Roman"/>
          <w:sz w:val="22"/>
        </w:rPr>
        <w:t xml:space="preserve"> </w:t>
      </w:r>
      <w:r w:rsidR="009D15FE" w:rsidRPr="002929CA">
        <w:rPr>
          <w:rFonts w:ascii="Times New Roman" w:hAnsi="Times New Roman"/>
          <w:sz w:val="22"/>
        </w:rPr>
        <w:t>–</w:t>
      </w:r>
      <w:r w:rsidR="004F3F9C">
        <w:rPr>
          <w:rFonts w:ascii="Times New Roman" w:hAnsi="Times New Roman"/>
          <w:sz w:val="22"/>
        </w:rPr>
        <w:t xml:space="preserve"> </w:t>
      </w:r>
      <w:r w:rsidR="009D15FE" w:rsidRPr="002929CA">
        <w:rPr>
          <w:rFonts w:ascii="Times New Roman" w:hAnsi="Times New Roman"/>
          <w:sz w:val="22"/>
        </w:rPr>
        <w:t>14.4) and 24.7 × 10</w:t>
      </w:r>
      <w:r w:rsidR="009D15FE" w:rsidRPr="002929CA">
        <w:rPr>
          <w:rFonts w:ascii="Times New Roman" w:hAnsi="Times New Roman"/>
          <w:sz w:val="22"/>
          <w:vertAlign w:val="superscript"/>
        </w:rPr>
        <w:t>7</w:t>
      </w:r>
      <w:r w:rsidR="009D15FE" w:rsidRPr="002929CA">
        <w:rPr>
          <w:rFonts w:ascii="Times New Roman" w:hAnsi="Times New Roman"/>
          <w:sz w:val="22"/>
        </w:rPr>
        <w:t>/kg (range, 16.3</w:t>
      </w:r>
      <w:r w:rsidR="004F3F9C">
        <w:rPr>
          <w:rFonts w:ascii="Times New Roman" w:hAnsi="Times New Roman"/>
          <w:sz w:val="22"/>
        </w:rPr>
        <w:t xml:space="preserve"> </w:t>
      </w:r>
      <w:r w:rsidR="009D15FE" w:rsidRPr="002929CA">
        <w:rPr>
          <w:rFonts w:ascii="Times New Roman" w:hAnsi="Times New Roman"/>
          <w:sz w:val="22"/>
        </w:rPr>
        <w:t>–</w:t>
      </w:r>
      <w:r w:rsidR="004F3F9C">
        <w:rPr>
          <w:rFonts w:ascii="Times New Roman" w:hAnsi="Times New Roman"/>
          <w:sz w:val="22"/>
        </w:rPr>
        <w:t xml:space="preserve"> </w:t>
      </w:r>
      <w:r w:rsidR="009D15FE" w:rsidRPr="002929CA">
        <w:rPr>
          <w:rFonts w:ascii="Times New Roman" w:hAnsi="Times New Roman"/>
          <w:sz w:val="22"/>
        </w:rPr>
        <w:t>52.9), respectively. No neutrophil or platelet nadirs were observed</w:t>
      </w:r>
      <w:r w:rsidR="00381ADC" w:rsidRPr="002929CA">
        <w:rPr>
          <w:rFonts w:ascii="Times New Roman" w:hAnsi="Times New Roman"/>
          <w:sz w:val="22"/>
        </w:rPr>
        <w:t xml:space="preserve"> in </w:t>
      </w:r>
      <w:r w:rsidR="00EB41C8">
        <w:rPr>
          <w:rFonts w:ascii="Times New Roman" w:hAnsi="Times New Roman"/>
          <w:sz w:val="22"/>
        </w:rPr>
        <w:t xml:space="preserve">patients receiving </w:t>
      </w:r>
      <w:r w:rsidR="00381ADC" w:rsidRPr="002929CA">
        <w:rPr>
          <w:rFonts w:ascii="Times New Roman" w:hAnsi="Times New Roman"/>
          <w:sz w:val="22"/>
        </w:rPr>
        <w:t>optional reinforced SC infusion</w:t>
      </w:r>
      <w:r w:rsidR="00EB41C8">
        <w:rPr>
          <w:rFonts w:ascii="Times New Roman" w:hAnsi="Times New Roman"/>
          <w:sz w:val="22"/>
        </w:rPr>
        <w:t>s</w:t>
      </w:r>
      <w:r w:rsidR="00381ADC" w:rsidRPr="002929CA">
        <w:rPr>
          <w:rFonts w:ascii="Times New Roman" w:hAnsi="Times New Roman"/>
          <w:sz w:val="22"/>
        </w:rPr>
        <w:t>.</w:t>
      </w:r>
      <w:r w:rsidR="00035861" w:rsidRPr="002929CA">
        <w:rPr>
          <w:rFonts w:ascii="Times New Roman" w:hAnsi="Times New Roman" w:hint="eastAsia"/>
          <w:sz w:val="22"/>
        </w:rPr>
        <w:t xml:space="preserve"> </w:t>
      </w:r>
      <w:r w:rsidR="00EB41C8">
        <w:rPr>
          <w:rFonts w:ascii="Times New Roman" w:hAnsi="Times New Roman"/>
          <w:sz w:val="22"/>
        </w:rPr>
        <w:t>The</w:t>
      </w:r>
      <w:r w:rsidR="001E611A" w:rsidRPr="002929CA">
        <w:rPr>
          <w:rFonts w:ascii="Times New Roman" w:hAnsi="Times New Roman"/>
          <w:sz w:val="22"/>
        </w:rPr>
        <w:t xml:space="preserve"> estimated </w:t>
      </w:r>
      <w:r w:rsidR="00B42B59" w:rsidRPr="002929CA">
        <w:rPr>
          <w:rFonts w:ascii="Times New Roman" w:hAnsi="Times New Roman"/>
          <w:sz w:val="22"/>
        </w:rPr>
        <w:t>optional reinforced SC infusion-free survival rates at 12 and 24 months were 83.9% (95% CI</w:t>
      </w:r>
      <w:r w:rsidR="00EB41C8">
        <w:rPr>
          <w:rFonts w:ascii="Times New Roman" w:hAnsi="Times New Roman"/>
          <w:sz w:val="22"/>
        </w:rPr>
        <w:t>;</w:t>
      </w:r>
      <w:r w:rsidR="00B42B59" w:rsidRPr="002929CA">
        <w:rPr>
          <w:rFonts w:ascii="Times New Roman" w:hAnsi="Times New Roman"/>
          <w:sz w:val="22"/>
        </w:rPr>
        <w:t xml:space="preserve"> 49.4</w:t>
      </w:r>
      <w:r w:rsidR="00EB41C8">
        <w:rPr>
          <w:rFonts w:ascii="Times New Roman" w:hAnsi="Times New Roman"/>
          <w:sz w:val="22"/>
        </w:rPr>
        <w:t xml:space="preserve"> </w:t>
      </w:r>
      <w:r w:rsidR="00B42B59" w:rsidRPr="002929CA">
        <w:rPr>
          <w:rFonts w:ascii="Times New Roman" w:hAnsi="Times New Roman"/>
          <w:sz w:val="22"/>
        </w:rPr>
        <w:t>–</w:t>
      </w:r>
      <w:r w:rsidR="00EB41C8">
        <w:rPr>
          <w:rFonts w:ascii="Times New Roman" w:hAnsi="Times New Roman"/>
          <w:sz w:val="22"/>
        </w:rPr>
        <w:t xml:space="preserve"> </w:t>
      </w:r>
      <w:r w:rsidR="00B42B59" w:rsidRPr="002929CA">
        <w:rPr>
          <w:rFonts w:ascii="Times New Roman" w:hAnsi="Times New Roman"/>
          <w:sz w:val="22"/>
        </w:rPr>
        <w:t>95.7) and 66.1% (95% CI</w:t>
      </w:r>
      <w:r w:rsidR="00EB41C8">
        <w:rPr>
          <w:rFonts w:ascii="Times New Roman" w:hAnsi="Times New Roman"/>
          <w:sz w:val="22"/>
        </w:rPr>
        <w:t>;</w:t>
      </w:r>
      <w:r w:rsidR="00B42B59" w:rsidRPr="002929CA">
        <w:rPr>
          <w:rFonts w:ascii="Times New Roman" w:hAnsi="Times New Roman"/>
          <w:sz w:val="22"/>
        </w:rPr>
        <w:t xml:space="preserve"> 32.5</w:t>
      </w:r>
      <w:r w:rsidR="00EB41C8">
        <w:rPr>
          <w:rFonts w:ascii="Times New Roman" w:hAnsi="Times New Roman"/>
          <w:sz w:val="22"/>
        </w:rPr>
        <w:t xml:space="preserve"> </w:t>
      </w:r>
      <w:r w:rsidR="00B42B59" w:rsidRPr="002929CA">
        <w:rPr>
          <w:rFonts w:ascii="Times New Roman" w:hAnsi="Times New Roman"/>
          <w:sz w:val="22"/>
        </w:rPr>
        <w:t>–</w:t>
      </w:r>
      <w:r w:rsidR="00EB41C8">
        <w:rPr>
          <w:rFonts w:ascii="Times New Roman" w:hAnsi="Times New Roman"/>
          <w:sz w:val="22"/>
        </w:rPr>
        <w:t xml:space="preserve"> </w:t>
      </w:r>
      <w:r w:rsidR="00B42B59" w:rsidRPr="002929CA">
        <w:rPr>
          <w:rFonts w:ascii="Times New Roman" w:hAnsi="Times New Roman"/>
          <w:sz w:val="22"/>
        </w:rPr>
        <w:t>85.8), respectively (Fig</w:t>
      </w:r>
      <w:r w:rsidR="002A717E">
        <w:rPr>
          <w:rFonts w:ascii="Times New Roman" w:hAnsi="Times New Roman"/>
          <w:sz w:val="22"/>
        </w:rPr>
        <w:t>ure</w:t>
      </w:r>
      <w:r w:rsidR="00B42B59" w:rsidRPr="002929CA">
        <w:rPr>
          <w:rFonts w:ascii="Times New Roman" w:hAnsi="Times New Roman"/>
          <w:sz w:val="22"/>
        </w:rPr>
        <w:t xml:space="preserve"> 2</w:t>
      </w:r>
      <w:r w:rsidR="002A717E">
        <w:rPr>
          <w:rFonts w:ascii="Times New Roman" w:hAnsi="Times New Roman"/>
          <w:sz w:val="22"/>
        </w:rPr>
        <w:t>A</w:t>
      </w:r>
      <w:r w:rsidR="00B42B59" w:rsidRPr="002929CA">
        <w:rPr>
          <w:rFonts w:ascii="Times New Roman" w:hAnsi="Times New Roman"/>
          <w:sz w:val="22"/>
        </w:rPr>
        <w:t>).</w:t>
      </w:r>
      <w:r w:rsidR="000B748A" w:rsidRPr="002929CA">
        <w:rPr>
          <w:rFonts w:ascii="Times New Roman" w:hAnsi="Times New Roman"/>
          <w:sz w:val="22"/>
        </w:rPr>
        <w:t xml:space="preserve"> The cumulative incidence of achieving PB donor T-cell chimerism &gt; 50% at </w:t>
      </w:r>
      <w:r w:rsidR="00EB41C8">
        <w:rPr>
          <w:rFonts w:ascii="Times New Roman" w:hAnsi="Times New Roman"/>
          <w:sz w:val="22"/>
        </w:rPr>
        <w:t>four</w:t>
      </w:r>
      <w:r w:rsidR="000B748A" w:rsidRPr="002929CA">
        <w:rPr>
          <w:rFonts w:ascii="Times New Roman" w:hAnsi="Times New Roman"/>
          <w:sz w:val="22"/>
        </w:rPr>
        <w:t xml:space="preserve"> years in patients not proceeding to the optional reinforced SC infusion was 68.8% (95% CI</w:t>
      </w:r>
      <w:r w:rsidR="00EB41C8">
        <w:rPr>
          <w:rFonts w:ascii="Times New Roman" w:hAnsi="Times New Roman"/>
          <w:sz w:val="22"/>
        </w:rPr>
        <w:t>;</w:t>
      </w:r>
      <w:r w:rsidR="000B748A" w:rsidRPr="002929CA">
        <w:rPr>
          <w:rFonts w:ascii="Times New Roman" w:hAnsi="Times New Roman"/>
          <w:sz w:val="22"/>
        </w:rPr>
        <w:t xml:space="preserve"> 4.5</w:t>
      </w:r>
      <w:r w:rsidR="00EB41C8">
        <w:rPr>
          <w:rFonts w:ascii="Times New Roman" w:hAnsi="Times New Roman"/>
          <w:sz w:val="22"/>
        </w:rPr>
        <w:t xml:space="preserve"> </w:t>
      </w:r>
      <w:r w:rsidR="000B748A" w:rsidRPr="002929CA">
        <w:rPr>
          <w:rFonts w:ascii="Times New Roman" w:hAnsi="Times New Roman"/>
          <w:sz w:val="22"/>
        </w:rPr>
        <w:t>–</w:t>
      </w:r>
      <w:r w:rsidR="00EB41C8">
        <w:rPr>
          <w:rFonts w:ascii="Times New Roman" w:hAnsi="Times New Roman"/>
          <w:sz w:val="22"/>
        </w:rPr>
        <w:t xml:space="preserve"> </w:t>
      </w:r>
      <w:r w:rsidR="000B748A" w:rsidRPr="002929CA">
        <w:rPr>
          <w:rFonts w:ascii="Times New Roman" w:hAnsi="Times New Roman"/>
          <w:sz w:val="22"/>
        </w:rPr>
        <w:t>89.8) (Fig</w:t>
      </w:r>
      <w:r w:rsidR="002A717E">
        <w:rPr>
          <w:rFonts w:ascii="Times New Roman" w:hAnsi="Times New Roman"/>
          <w:sz w:val="22"/>
        </w:rPr>
        <w:t>ure</w:t>
      </w:r>
      <w:r w:rsidR="000B748A" w:rsidRPr="002929CA">
        <w:rPr>
          <w:rFonts w:ascii="Times New Roman" w:hAnsi="Times New Roman"/>
          <w:sz w:val="22"/>
        </w:rPr>
        <w:t xml:space="preserve"> </w:t>
      </w:r>
      <w:r w:rsidR="0024636C" w:rsidRPr="002929CA">
        <w:rPr>
          <w:rFonts w:ascii="Times New Roman" w:hAnsi="Times New Roman"/>
          <w:sz w:val="22"/>
        </w:rPr>
        <w:t>2</w:t>
      </w:r>
      <w:r w:rsidR="002A717E">
        <w:rPr>
          <w:rFonts w:ascii="Times New Roman" w:hAnsi="Times New Roman"/>
          <w:sz w:val="22"/>
        </w:rPr>
        <w:t>B</w:t>
      </w:r>
      <w:r w:rsidR="000B748A" w:rsidRPr="002929CA">
        <w:rPr>
          <w:rFonts w:ascii="Times New Roman" w:hAnsi="Times New Roman"/>
          <w:sz w:val="22"/>
        </w:rPr>
        <w:t>).</w:t>
      </w:r>
    </w:p>
    <w:p w14:paraId="68D6DB89" w14:textId="5B8F2AF1" w:rsidR="006A15E8" w:rsidRPr="002929CA" w:rsidRDefault="000D26BE" w:rsidP="00DB751A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Except</w:t>
      </w:r>
      <w:r w:rsidR="00C01A15">
        <w:rPr>
          <w:rFonts w:ascii="Times New Roman" w:hAnsi="Times New Roman"/>
          <w:sz w:val="22"/>
        </w:rPr>
        <w:t xml:space="preserve"> for</w:t>
      </w:r>
      <w:r w:rsidRPr="002929CA">
        <w:rPr>
          <w:rFonts w:ascii="Times New Roman" w:hAnsi="Times New Roman"/>
          <w:sz w:val="22"/>
        </w:rPr>
        <w:t xml:space="preserve"> one </w:t>
      </w:r>
      <w:r w:rsidR="00C01A15">
        <w:rPr>
          <w:rFonts w:ascii="Times New Roman" w:hAnsi="Times New Roman"/>
          <w:sz w:val="22"/>
        </w:rPr>
        <w:t xml:space="preserve">patient </w:t>
      </w:r>
      <w:r w:rsidRPr="002929CA">
        <w:rPr>
          <w:rFonts w:ascii="Times New Roman" w:hAnsi="Times New Roman"/>
          <w:sz w:val="22"/>
        </w:rPr>
        <w:t xml:space="preserve">(UPN #13) not eligible for discontinuing </w:t>
      </w:r>
      <w:r w:rsidR="00791062" w:rsidRPr="002929CA">
        <w:rPr>
          <w:rFonts w:ascii="Times New Roman" w:hAnsi="Times New Roman"/>
          <w:sz w:val="22"/>
        </w:rPr>
        <w:t>immunosuppressive d</w:t>
      </w:r>
      <w:r w:rsidR="00BA1294" w:rsidRPr="002929CA">
        <w:rPr>
          <w:rFonts w:ascii="Times New Roman" w:hAnsi="Times New Roman"/>
          <w:sz w:val="22"/>
        </w:rPr>
        <w:t xml:space="preserve">rug </w:t>
      </w:r>
      <w:r w:rsidRPr="002929CA">
        <w:rPr>
          <w:rFonts w:ascii="Times New Roman" w:hAnsi="Times New Roman"/>
          <w:sz w:val="22"/>
        </w:rPr>
        <w:t xml:space="preserve">due to </w:t>
      </w:r>
      <w:r w:rsidR="00C01A15">
        <w:rPr>
          <w:rFonts w:ascii="Times New Roman" w:hAnsi="Times New Roman"/>
          <w:sz w:val="22"/>
        </w:rPr>
        <w:t xml:space="preserve">a </w:t>
      </w:r>
      <w:r w:rsidRPr="002929CA">
        <w:rPr>
          <w:rFonts w:ascii="Times New Roman" w:hAnsi="Times New Roman"/>
          <w:sz w:val="22"/>
        </w:rPr>
        <w:t xml:space="preserve">follow-up duration of one year or less, </w:t>
      </w:r>
      <w:r w:rsidR="00C01A15">
        <w:rPr>
          <w:rFonts w:ascii="Times New Roman" w:hAnsi="Times New Roman"/>
          <w:sz w:val="22"/>
        </w:rPr>
        <w:t>five</w:t>
      </w:r>
      <w:r w:rsidR="00DB751A" w:rsidRPr="002929CA">
        <w:rPr>
          <w:rFonts w:ascii="Times New Roman" w:hAnsi="Times New Roman"/>
          <w:sz w:val="22"/>
        </w:rPr>
        <w:t xml:space="preserve"> of </w:t>
      </w:r>
      <w:r w:rsidR="00C01A15">
        <w:rPr>
          <w:rFonts w:ascii="Times New Roman" w:hAnsi="Times New Roman"/>
          <w:sz w:val="22"/>
        </w:rPr>
        <w:t>seven</w:t>
      </w:r>
      <w:r w:rsidR="00DB751A" w:rsidRPr="002929CA">
        <w:rPr>
          <w:rFonts w:ascii="Times New Roman" w:hAnsi="Times New Roman"/>
          <w:sz w:val="22"/>
        </w:rPr>
        <w:t xml:space="preserve"> patients</w:t>
      </w:r>
      <w:r w:rsidR="006F2499" w:rsidRPr="002929CA">
        <w:rPr>
          <w:rFonts w:ascii="Times New Roman" w:hAnsi="Times New Roman"/>
          <w:sz w:val="22"/>
        </w:rPr>
        <w:t xml:space="preserve"> who did not receive the optional reinforced SC infusion </w:t>
      </w:r>
      <w:r w:rsidR="00DB751A" w:rsidRPr="002929CA">
        <w:rPr>
          <w:rFonts w:ascii="Times New Roman" w:hAnsi="Times New Roman"/>
          <w:sz w:val="22"/>
        </w:rPr>
        <w:t>were able to successfully discontinue sirolimus</w:t>
      </w:r>
      <w:r w:rsidRPr="002929CA">
        <w:rPr>
          <w:rFonts w:ascii="Times New Roman" w:hAnsi="Times New Roman"/>
          <w:sz w:val="22"/>
        </w:rPr>
        <w:t xml:space="preserve"> at a median post-transplant</w:t>
      </w:r>
      <w:r w:rsidR="00C01A15">
        <w:rPr>
          <w:rFonts w:ascii="Times New Roman" w:hAnsi="Times New Roman"/>
          <w:sz w:val="22"/>
        </w:rPr>
        <w:t xml:space="preserve"> time of</w:t>
      </w:r>
      <w:r w:rsidRPr="002929CA">
        <w:rPr>
          <w:rFonts w:ascii="Times New Roman" w:hAnsi="Times New Roman"/>
          <w:sz w:val="22"/>
        </w:rPr>
        <w:t xml:space="preserve"> 14.1 months (range, 3.9</w:t>
      </w:r>
      <w:r w:rsidR="00C01A15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>–</w:t>
      </w:r>
      <w:r w:rsidR="00C01A15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>18.4)</w:t>
      </w:r>
      <w:r w:rsidR="00DB751A" w:rsidRPr="002929CA">
        <w:rPr>
          <w:rFonts w:ascii="Times New Roman" w:hAnsi="Times New Roman"/>
          <w:sz w:val="22"/>
        </w:rPr>
        <w:t xml:space="preserve">. </w:t>
      </w:r>
      <w:r w:rsidR="00BE6A39" w:rsidRPr="002929CA">
        <w:rPr>
          <w:rFonts w:ascii="Times New Roman" w:hAnsi="Times New Roman"/>
          <w:sz w:val="22"/>
        </w:rPr>
        <w:t>They</w:t>
      </w:r>
      <w:r w:rsidR="00DB751A" w:rsidRPr="002929CA">
        <w:rPr>
          <w:rFonts w:ascii="Times New Roman" w:hAnsi="Times New Roman"/>
          <w:sz w:val="22"/>
        </w:rPr>
        <w:t xml:space="preserve"> achieved </w:t>
      </w:r>
      <w:r w:rsidR="00C01A15">
        <w:rPr>
          <w:rFonts w:ascii="Times New Roman" w:hAnsi="Times New Roman"/>
          <w:sz w:val="22"/>
        </w:rPr>
        <w:t xml:space="preserve">median </w:t>
      </w:r>
      <w:r w:rsidR="00DB751A" w:rsidRPr="002929CA">
        <w:rPr>
          <w:rFonts w:ascii="Times New Roman" w:hAnsi="Times New Roman"/>
          <w:sz w:val="22"/>
        </w:rPr>
        <w:t>stable PB donor WB and T-cell mixed chimerism</w:t>
      </w:r>
      <w:r w:rsidR="00C01A15">
        <w:rPr>
          <w:rFonts w:ascii="Times New Roman" w:hAnsi="Times New Roman"/>
          <w:sz w:val="22"/>
        </w:rPr>
        <w:t>s</w:t>
      </w:r>
      <w:r w:rsidR="00DB751A" w:rsidRPr="002929CA">
        <w:rPr>
          <w:rFonts w:ascii="Times New Roman" w:hAnsi="Times New Roman"/>
          <w:sz w:val="22"/>
        </w:rPr>
        <w:t xml:space="preserve"> of 89% (range, </w:t>
      </w:r>
      <w:r w:rsidR="006F2499" w:rsidRPr="002929CA">
        <w:rPr>
          <w:rFonts w:ascii="Times New Roman" w:hAnsi="Times New Roman"/>
          <w:sz w:val="22"/>
        </w:rPr>
        <w:t>85</w:t>
      </w:r>
      <w:r w:rsidR="00C01A15">
        <w:rPr>
          <w:rFonts w:ascii="Times New Roman" w:hAnsi="Times New Roman"/>
          <w:sz w:val="22"/>
        </w:rPr>
        <w:t xml:space="preserve"> </w:t>
      </w:r>
      <w:r w:rsidR="00DB751A" w:rsidRPr="002929CA">
        <w:rPr>
          <w:rFonts w:ascii="Times New Roman" w:hAnsi="Times New Roman"/>
          <w:sz w:val="22"/>
        </w:rPr>
        <w:t>–</w:t>
      </w:r>
      <w:r w:rsidR="00C01A15">
        <w:rPr>
          <w:rFonts w:ascii="Times New Roman" w:hAnsi="Times New Roman"/>
          <w:sz w:val="22"/>
        </w:rPr>
        <w:t xml:space="preserve"> </w:t>
      </w:r>
      <w:r w:rsidR="00DB751A" w:rsidRPr="002929CA">
        <w:rPr>
          <w:rFonts w:ascii="Times New Roman" w:hAnsi="Times New Roman"/>
          <w:sz w:val="22"/>
        </w:rPr>
        <w:t>9</w:t>
      </w:r>
      <w:r w:rsidR="006F2499" w:rsidRPr="002929CA">
        <w:rPr>
          <w:rFonts w:ascii="Times New Roman" w:hAnsi="Times New Roman"/>
          <w:sz w:val="22"/>
        </w:rPr>
        <w:t>5</w:t>
      </w:r>
      <w:r w:rsidR="00DB751A" w:rsidRPr="002929CA">
        <w:rPr>
          <w:rFonts w:ascii="Times New Roman" w:hAnsi="Times New Roman"/>
          <w:sz w:val="22"/>
        </w:rPr>
        <w:t xml:space="preserve">) and </w:t>
      </w:r>
      <w:r w:rsidR="006F2499" w:rsidRPr="002929CA">
        <w:rPr>
          <w:rFonts w:ascii="Times New Roman" w:hAnsi="Times New Roman"/>
          <w:sz w:val="22"/>
        </w:rPr>
        <w:t>73</w:t>
      </w:r>
      <w:r w:rsidR="00DB751A" w:rsidRPr="002929CA">
        <w:rPr>
          <w:rFonts w:ascii="Times New Roman" w:hAnsi="Times New Roman"/>
          <w:sz w:val="22"/>
        </w:rPr>
        <w:t xml:space="preserve">% (range, </w:t>
      </w:r>
      <w:r w:rsidR="006F2499" w:rsidRPr="002929CA">
        <w:rPr>
          <w:rFonts w:ascii="Times New Roman" w:hAnsi="Times New Roman"/>
          <w:sz w:val="22"/>
        </w:rPr>
        <w:t>46</w:t>
      </w:r>
      <w:r w:rsidR="00C01A15">
        <w:rPr>
          <w:rFonts w:ascii="Times New Roman" w:hAnsi="Times New Roman"/>
          <w:sz w:val="22"/>
        </w:rPr>
        <w:t xml:space="preserve"> </w:t>
      </w:r>
      <w:r w:rsidR="00DB751A" w:rsidRPr="002929CA">
        <w:rPr>
          <w:rFonts w:ascii="Times New Roman" w:hAnsi="Times New Roman"/>
          <w:sz w:val="22"/>
        </w:rPr>
        <w:t>-</w:t>
      </w:r>
      <w:r w:rsidR="00C01A15">
        <w:rPr>
          <w:rFonts w:ascii="Times New Roman" w:hAnsi="Times New Roman"/>
          <w:sz w:val="22"/>
        </w:rPr>
        <w:t xml:space="preserve"> </w:t>
      </w:r>
      <w:r w:rsidR="006F2499" w:rsidRPr="002929CA">
        <w:rPr>
          <w:rFonts w:ascii="Times New Roman" w:hAnsi="Times New Roman"/>
          <w:sz w:val="22"/>
        </w:rPr>
        <w:t>75</w:t>
      </w:r>
      <w:r w:rsidR="00DB751A" w:rsidRPr="002929CA">
        <w:rPr>
          <w:rFonts w:ascii="Times New Roman" w:hAnsi="Times New Roman"/>
          <w:sz w:val="22"/>
        </w:rPr>
        <w:t>)</w:t>
      </w:r>
      <w:r w:rsidR="00C01A15">
        <w:rPr>
          <w:rFonts w:ascii="Times New Roman" w:hAnsi="Times New Roman"/>
          <w:sz w:val="22"/>
        </w:rPr>
        <w:t>, respectively,</w:t>
      </w:r>
      <w:r w:rsidR="009E42A2" w:rsidRPr="002929CA">
        <w:rPr>
          <w:rFonts w:ascii="Times New Roman" w:hAnsi="Times New Roman"/>
          <w:sz w:val="22"/>
        </w:rPr>
        <w:t xml:space="preserve"> at the time of </w:t>
      </w:r>
      <w:r w:rsidR="00C01A15">
        <w:rPr>
          <w:rFonts w:ascii="Times New Roman" w:hAnsi="Times New Roman"/>
          <w:sz w:val="22"/>
        </w:rPr>
        <w:t xml:space="preserve">the </w:t>
      </w:r>
      <w:r w:rsidR="009E42A2" w:rsidRPr="002929CA">
        <w:rPr>
          <w:rFonts w:ascii="Times New Roman" w:hAnsi="Times New Roman"/>
          <w:sz w:val="22"/>
        </w:rPr>
        <w:t>last follow-up</w:t>
      </w:r>
      <w:r w:rsidR="00C01A15">
        <w:rPr>
          <w:rFonts w:ascii="Times New Roman" w:hAnsi="Times New Roman"/>
          <w:sz w:val="22"/>
        </w:rPr>
        <w:t>.</w:t>
      </w:r>
      <w:r w:rsidR="00DB751A" w:rsidRPr="002929CA">
        <w:rPr>
          <w:rFonts w:ascii="Times New Roman" w:hAnsi="Times New Roman"/>
          <w:sz w:val="22"/>
        </w:rPr>
        <w:t xml:space="preserve"> All </w:t>
      </w:r>
      <w:r w:rsidR="009E42A2" w:rsidRPr="002929CA">
        <w:rPr>
          <w:rFonts w:ascii="Times New Roman" w:hAnsi="Times New Roman"/>
          <w:sz w:val="22"/>
        </w:rPr>
        <w:t xml:space="preserve">patients </w:t>
      </w:r>
      <w:r w:rsidR="00DB751A" w:rsidRPr="002929CA">
        <w:rPr>
          <w:rFonts w:ascii="Times New Roman" w:hAnsi="Times New Roman"/>
          <w:sz w:val="22"/>
        </w:rPr>
        <w:t xml:space="preserve">who received the optional reinforced SC infusion achieved PB donor WB and T-cell </w:t>
      </w:r>
      <w:r w:rsidR="00BE6A39" w:rsidRPr="002929CA">
        <w:rPr>
          <w:rFonts w:ascii="Times New Roman" w:hAnsi="Times New Roman"/>
          <w:sz w:val="22"/>
        </w:rPr>
        <w:t xml:space="preserve">mixed or </w:t>
      </w:r>
      <w:r w:rsidR="00DB751A" w:rsidRPr="002929CA">
        <w:rPr>
          <w:rFonts w:ascii="Times New Roman" w:hAnsi="Times New Roman"/>
          <w:sz w:val="22"/>
        </w:rPr>
        <w:t xml:space="preserve">complete chimerism of a median of 99% </w:t>
      </w:r>
      <w:r w:rsidR="006F2499" w:rsidRPr="002929CA">
        <w:rPr>
          <w:rFonts w:ascii="Times New Roman" w:hAnsi="Times New Roman" w:hint="eastAsia"/>
          <w:sz w:val="22"/>
        </w:rPr>
        <w:t>(</w:t>
      </w:r>
      <w:r w:rsidR="006F2499" w:rsidRPr="002929CA">
        <w:rPr>
          <w:rFonts w:ascii="Times New Roman" w:hAnsi="Times New Roman"/>
          <w:sz w:val="22"/>
        </w:rPr>
        <w:t>range</w:t>
      </w:r>
      <w:r w:rsidR="00DB751A" w:rsidRPr="002929CA">
        <w:rPr>
          <w:rFonts w:ascii="Times New Roman" w:hAnsi="Times New Roman"/>
          <w:sz w:val="22"/>
        </w:rPr>
        <w:t xml:space="preserve">, </w:t>
      </w:r>
      <w:r w:rsidR="006F2499" w:rsidRPr="002929CA">
        <w:rPr>
          <w:rFonts w:ascii="Times New Roman" w:hAnsi="Times New Roman"/>
          <w:sz w:val="22"/>
        </w:rPr>
        <w:t>86</w:t>
      </w:r>
      <w:r w:rsidR="00DB751A" w:rsidRPr="002929CA">
        <w:rPr>
          <w:rFonts w:ascii="Times New Roman" w:hAnsi="Times New Roman"/>
          <w:sz w:val="22"/>
        </w:rPr>
        <w:t xml:space="preserve">–100) and </w:t>
      </w:r>
      <w:r w:rsidR="006F2499" w:rsidRPr="002929CA">
        <w:rPr>
          <w:rFonts w:ascii="Times New Roman" w:hAnsi="Times New Roman"/>
          <w:sz w:val="22"/>
        </w:rPr>
        <w:t>99</w:t>
      </w:r>
      <w:r w:rsidR="00DB751A" w:rsidRPr="002929CA">
        <w:rPr>
          <w:rFonts w:ascii="Times New Roman" w:hAnsi="Times New Roman"/>
          <w:sz w:val="22"/>
        </w:rPr>
        <w:t>% (</w:t>
      </w:r>
      <w:r w:rsidR="006F2499" w:rsidRPr="002929CA">
        <w:rPr>
          <w:rFonts w:ascii="Times New Roman" w:hAnsi="Times New Roman"/>
          <w:sz w:val="22"/>
        </w:rPr>
        <w:t>range</w:t>
      </w:r>
      <w:r w:rsidR="00DB751A" w:rsidRPr="002929CA">
        <w:rPr>
          <w:rFonts w:ascii="Times New Roman" w:hAnsi="Times New Roman"/>
          <w:sz w:val="22"/>
        </w:rPr>
        <w:t xml:space="preserve">, </w:t>
      </w:r>
      <w:r w:rsidR="006F2499" w:rsidRPr="002929CA">
        <w:rPr>
          <w:rFonts w:ascii="Times New Roman" w:hAnsi="Times New Roman"/>
          <w:sz w:val="22"/>
        </w:rPr>
        <w:t>93</w:t>
      </w:r>
      <w:r w:rsidR="00DB751A" w:rsidRPr="002929CA">
        <w:rPr>
          <w:rFonts w:ascii="Times New Roman" w:hAnsi="Times New Roman"/>
          <w:sz w:val="22"/>
        </w:rPr>
        <w:t>–100)</w:t>
      </w:r>
      <w:r w:rsidR="00973459" w:rsidRPr="002929CA">
        <w:rPr>
          <w:rFonts w:ascii="Times New Roman" w:hAnsi="Times New Roman"/>
          <w:sz w:val="22"/>
        </w:rPr>
        <w:t xml:space="preserve"> at the time of last follow-up</w:t>
      </w:r>
      <w:r w:rsidR="00DB751A" w:rsidRPr="002929CA">
        <w:rPr>
          <w:rFonts w:ascii="Times New Roman" w:hAnsi="Times New Roman"/>
          <w:sz w:val="22"/>
        </w:rPr>
        <w:t>, respectively. Three</w:t>
      </w:r>
      <w:r w:rsidR="00795DE4" w:rsidRPr="002929CA">
        <w:rPr>
          <w:rFonts w:ascii="Times New Roman" w:hAnsi="Times New Roman"/>
          <w:sz w:val="22"/>
        </w:rPr>
        <w:t xml:space="preserve"> </w:t>
      </w:r>
      <w:r w:rsidR="00DB751A" w:rsidRPr="002929CA">
        <w:rPr>
          <w:rFonts w:ascii="Times New Roman" w:hAnsi="Times New Roman"/>
          <w:sz w:val="22"/>
        </w:rPr>
        <w:t xml:space="preserve">of these patients </w:t>
      </w:r>
      <w:r w:rsidR="00CF1351" w:rsidRPr="002929CA">
        <w:rPr>
          <w:rFonts w:ascii="Times New Roman" w:hAnsi="Times New Roman"/>
          <w:sz w:val="22"/>
        </w:rPr>
        <w:t xml:space="preserve">(UPN #03, #04 and #05) </w:t>
      </w:r>
      <w:r w:rsidR="00DB751A" w:rsidRPr="002929CA">
        <w:rPr>
          <w:rFonts w:ascii="Times New Roman" w:hAnsi="Times New Roman"/>
          <w:sz w:val="22"/>
        </w:rPr>
        <w:t xml:space="preserve">discontinued sirolimus at </w:t>
      </w:r>
      <w:r w:rsidR="006A15E8" w:rsidRPr="002929CA">
        <w:rPr>
          <w:rFonts w:ascii="Times New Roman" w:hAnsi="Times New Roman"/>
          <w:sz w:val="22"/>
        </w:rPr>
        <w:t>the optional reinforced SC infusion</w:t>
      </w:r>
      <w:r w:rsidR="00CF1351">
        <w:rPr>
          <w:rFonts w:ascii="Times New Roman" w:hAnsi="Times New Roman"/>
          <w:sz w:val="22"/>
        </w:rPr>
        <w:t xml:space="preserve"> times of</w:t>
      </w:r>
      <w:r w:rsidR="006A15E8" w:rsidRPr="002929CA">
        <w:rPr>
          <w:rFonts w:ascii="Times New Roman" w:hAnsi="Times New Roman"/>
          <w:sz w:val="22"/>
        </w:rPr>
        <w:t xml:space="preserve"> </w:t>
      </w:r>
      <w:r w:rsidR="00795DE4" w:rsidRPr="002929CA">
        <w:rPr>
          <w:rFonts w:ascii="Times New Roman" w:hAnsi="Times New Roman"/>
          <w:sz w:val="22"/>
        </w:rPr>
        <w:t>16.8</w:t>
      </w:r>
      <w:r w:rsidR="00DB751A" w:rsidRPr="002929CA">
        <w:rPr>
          <w:rFonts w:ascii="Times New Roman" w:hAnsi="Times New Roman"/>
          <w:sz w:val="22"/>
        </w:rPr>
        <w:t xml:space="preserve">, </w:t>
      </w:r>
      <w:r w:rsidR="00795DE4" w:rsidRPr="002929CA">
        <w:rPr>
          <w:rFonts w:ascii="Times New Roman" w:hAnsi="Times New Roman"/>
          <w:sz w:val="22"/>
        </w:rPr>
        <w:t>7.8</w:t>
      </w:r>
      <w:r w:rsidR="00DB751A" w:rsidRPr="002929CA">
        <w:rPr>
          <w:rFonts w:ascii="Times New Roman" w:hAnsi="Times New Roman"/>
          <w:sz w:val="22"/>
        </w:rPr>
        <w:t xml:space="preserve">, and </w:t>
      </w:r>
      <w:r w:rsidR="00795DE4" w:rsidRPr="002929CA">
        <w:rPr>
          <w:rFonts w:ascii="Times New Roman" w:hAnsi="Times New Roman"/>
          <w:sz w:val="22"/>
        </w:rPr>
        <w:t>15.5</w:t>
      </w:r>
      <w:r w:rsidR="00DB751A" w:rsidRPr="002929CA">
        <w:rPr>
          <w:rFonts w:ascii="Times New Roman" w:hAnsi="Times New Roman"/>
          <w:sz w:val="22"/>
        </w:rPr>
        <w:t xml:space="preserve"> months</w:t>
      </w:r>
      <w:r w:rsidR="00BE6A39" w:rsidRPr="002929CA">
        <w:rPr>
          <w:rFonts w:ascii="Times New Roman" w:hAnsi="Times New Roman"/>
          <w:sz w:val="22"/>
        </w:rPr>
        <w:t>, respectively</w:t>
      </w:r>
      <w:r w:rsidR="00CF1351">
        <w:rPr>
          <w:rFonts w:ascii="Times New Roman" w:hAnsi="Times New Roman"/>
          <w:sz w:val="22"/>
        </w:rPr>
        <w:t>. In total</w:t>
      </w:r>
      <w:r w:rsidR="00DB751A" w:rsidRPr="002929CA">
        <w:rPr>
          <w:rFonts w:ascii="Times New Roman" w:hAnsi="Times New Roman"/>
          <w:sz w:val="22"/>
        </w:rPr>
        <w:t xml:space="preserve">, </w:t>
      </w:r>
      <w:r w:rsidR="00CF1351">
        <w:rPr>
          <w:rFonts w:ascii="Times New Roman" w:hAnsi="Times New Roman"/>
          <w:sz w:val="22"/>
        </w:rPr>
        <w:t>eight</w:t>
      </w:r>
      <w:r w:rsidR="00DB751A" w:rsidRPr="002929CA">
        <w:rPr>
          <w:rFonts w:ascii="Times New Roman" w:hAnsi="Times New Roman"/>
          <w:sz w:val="22"/>
        </w:rPr>
        <w:t xml:space="preserve"> </w:t>
      </w:r>
      <w:r w:rsidR="00BE6A39" w:rsidRPr="002929CA">
        <w:rPr>
          <w:rFonts w:ascii="Times New Roman" w:hAnsi="Times New Roman"/>
          <w:sz w:val="22"/>
        </w:rPr>
        <w:t xml:space="preserve">(57.1%) </w:t>
      </w:r>
      <w:r w:rsidR="00DB751A" w:rsidRPr="002929CA">
        <w:rPr>
          <w:rFonts w:ascii="Times New Roman" w:hAnsi="Times New Roman"/>
          <w:sz w:val="22"/>
        </w:rPr>
        <w:t xml:space="preserve">patients discontinued sirolimus at the time of </w:t>
      </w:r>
      <w:r w:rsidR="00CF1351">
        <w:rPr>
          <w:rFonts w:ascii="Times New Roman" w:hAnsi="Times New Roman"/>
          <w:sz w:val="22"/>
        </w:rPr>
        <w:t xml:space="preserve">the </w:t>
      </w:r>
      <w:r w:rsidR="00DB751A" w:rsidRPr="002929CA">
        <w:rPr>
          <w:rFonts w:ascii="Times New Roman" w:hAnsi="Times New Roman"/>
          <w:sz w:val="22"/>
        </w:rPr>
        <w:t>last follow-up (Fig</w:t>
      </w:r>
      <w:r w:rsidR="002A717E">
        <w:rPr>
          <w:rFonts w:ascii="Times New Roman" w:hAnsi="Times New Roman"/>
          <w:sz w:val="22"/>
        </w:rPr>
        <w:t>ure</w:t>
      </w:r>
      <w:r w:rsidR="00DB751A" w:rsidRPr="002929CA">
        <w:rPr>
          <w:rFonts w:ascii="Times New Roman" w:hAnsi="Times New Roman"/>
          <w:sz w:val="22"/>
        </w:rPr>
        <w:t xml:space="preserve"> 1</w:t>
      </w:r>
      <w:r w:rsidR="00B42CF9" w:rsidRPr="002929CA">
        <w:rPr>
          <w:rFonts w:ascii="Times New Roman" w:hAnsi="Times New Roman"/>
          <w:sz w:val="22"/>
        </w:rPr>
        <w:t>)</w:t>
      </w:r>
      <w:r w:rsidR="001B657C" w:rsidRPr="002929CA">
        <w:rPr>
          <w:rFonts w:ascii="Times New Roman" w:hAnsi="Times New Roman"/>
          <w:sz w:val="22"/>
        </w:rPr>
        <w:t>.</w:t>
      </w:r>
      <w:r w:rsidR="00B42CF9" w:rsidRPr="002929CA">
        <w:rPr>
          <w:rFonts w:ascii="Times New Roman" w:hAnsi="Times New Roman"/>
          <w:sz w:val="22"/>
        </w:rPr>
        <w:t xml:space="preserve"> </w:t>
      </w:r>
      <w:r w:rsidR="00CF1351">
        <w:rPr>
          <w:rFonts w:ascii="Times New Roman" w:hAnsi="Times New Roman"/>
          <w:sz w:val="22"/>
        </w:rPr>
        <w:t>No p</w:t>
      </w:r>
      <w:r w:rsidR="00BE6A39" w:rsidRPr="002929CA">
        <w:rPr>
          <w:rFonts w:ascii="Times New Roman" w:hAnsi="Times New Roman"/>
          <w:sz w:val="22"/>
        </w:rPr>
        <w:t>atient</w:t>
      </w:r>
      <w:r w:rsidR="00CF1351">
        <w:rPr>
          <w:rFonts w:ascii="Times New Roman" w:hAnsi="Times New Roman"/>
          <w:sz w:val="22"/>
        </w:rPr>
        <w:t xml:space="preserve">s were observed to </w:t>
      </w:r>
      <w:r w:rsidR="00BE6A39" w:rsidRPr="002929CA">
        <w:rPr>
          <w:rFonts w:ascii="Times New Roman" w:hAnsi="Times New Roman"/>
          <w:sz w:val="22"/>
        </w:rPr>
        <w:t>experienc</w:t>
      </w:r>
      <w:r w:rsidR="00CF1351">
        <w:rPr>
          <w:rFonts w:ascii="Times New Roman" w:hAnsi="Times New Roman"/>
          <w:sz w:val="22"/>
        </w:rPr>
        <w:t>e</w:t>
      </w:r>
      <w:r w:rsidR="00BE6A39" w:rsidRPr="002929CA">
        <w:rPr>
          <w:rFonts w:ascii="Times New Roman" w:hAnsi="Times New Roman"/>
          <w:sz w:val="22"/>
        </w:rPr>
        <w:t xml:space="preserve"> primary </w:t>
      </w:r>
      <w:r w:rsidR="00CF1351">
        <w:rPr>
          <w:rFonts w:ascii="Times New Roman" w:hAnsi="Times New Roman"/>
          <w:sz w:val="22"/>
        </w:rPr>
        <w:t>or</w:t>
      </w:r>
      <w:r w:rsidR="00BE6A39" w:rsidRPr="002929CA">
        <w:rPr>
          <w:rFonts w:ascii="Times New Roman" w:hAnsi="Times New Roman"/>
          <w:sz w:val="22"/>
        </w:rPr>
        <w:t xml:space="preserve"> secondary graft failure</w:t>
      </w:r>
      <w:r w:rsidR="00CF1351">
        <w:rPr>
          <w:rFonts w:ascii="Times New Roman" w:hAnsi="Times New Roman"/>
          <w:sz w:val="22"/>
        </w:rPr>
        <w:t>.</w:t>
      </w:r>
    </w:p>
    <w:p w14:paraId="257AFA64" w14:textId="474BE5EB" w:rsidR="006A15E8" w:rsidRPr="002929CA" w:rsidRDefault="00C431CC" w:rsidP="006A15E8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>In contrast</w:t>
      </w:r>
      <w:r w:rsidR="006A15E8" w:rsidRPr="002929CA">
        <w:rPr>
          <w:rFonts w:ascii="Times New Roman" w:hAnsi="Times New Roman"/>
          <w:sz w:val="22"/>
        </w:rPr>
        <w:t xml:space="preserve">, </w:t>
      </w:r>
      <w:r w:rsidR="009C5649" w:rsidRPr="002929CA">
        <w:rPr>
          <w:rFonts w:ascii="Times New Roman" w:hAnsi="Times New Roman"/>
          <w:sz w:val="22"/>
        </w:rPr>
        <w:t>o</w:t>
      </w:r>
      <w:r w:rsidR="006A15E8" w:rsidRPr="002929CA">
        <w:rPr>
          <w:rFonts w:ascii="Times New Roman" w:hAnsi="Times New Roman"/>
          <w:sz w:val="22"/>
        </w:rPr>
        <w:t>f the three patients with major ABO mismatches, one (UPN #0</w:t>
      </w:r>
      <w:r w:rsidR="009738F9" w:rsidRPr="002929CA">
        <w:rPr>
          <w:rFonts w:ascii="Times New Roman" w:hAnsi="Times New Roman"/>
          <w:sz w:val="22"/>
        </w:rPr>
        <w:t>4</w:t>
      </w:r>
      <w:r w:rsidR="006A15E8" w:rsidRPr="002929CA">
        <w:rPr>
          <w:rFonts w:ascii="Times New Roman" w:hAnsi="Times New Roman"/>
          <w:sz w:val="22"/>
        </w:rPr>
        <w:t xml:space="preserve">) proceeded to </w:t>
      </w:r>
      <w:r>
        <w:rPr>
          <w:rFonts w:ascii="Times New Roman" w:hAnsi="Times New Roman"/>
          <w:sz w:val="22"/>
        </w:rPr>
        <w:t>an</w:t>
      </w:r>
      <w:r w:rsidR="006A15E8" w:rsidRPr="002929CA">
        <w:rPr>
          <w:rFonts w:ascii="Times New Roman" w:hAnsi="Times New Roman"/>
          <w:sz w:val="22"/>
        </w:rPr>
        <w:t xml:space="preserve"> optional reinforced SC infusion at post-transplant 20.7 months</w:t>
      </w:r>
      <w:r>
        <w:rPr>
          <w:rFonts w:ascii="Times New Roman" w:hAnsi="Times New Roman"/>
          <w:sz w:val="22"/>
        </w:rPr>
        <w:t xml:space="preserve"> and </w:t>
      </w:r>
      <w:r w:rsidR="006A15E8" w:rsidRPr="002929CA">
        <w:rPr>
          <w:rFonts w:ascii="Times New Roman" w:hAnsi="Times New Roman"/>
          <w:sz w:val="22"/>
        </w:rPr>
        <w:t>achiev</w:t>
      </w:r>
      <w:r w:rsidR="00BA53EA" w:rsidRPr="002929CA">
        <w:rPr>
          <w:rFonts w:ascii="Times New Roman" w:hAnsi="Times New Roman"/>
          <w:sz w:val="22"/>
        </w:rPr>
        <w:t>ed</w:t>
      </w:r>
      <w:r w:rsidR="006A15E8" w:rsidRPr="002929CA">
        <w:rPr>
          <w:rFonts w:ascii="Times New Roman" w:hAnsi="Times New Roman"/>
          <w:sz w:val="22"/>
        </w:rPr>
        <w:t xml:space="preserve"> complete donor chimerism</w:t>
      </w:r>
      <w:r>
        <w:rPr>
          <w:rFonts w:ascii="Times New Roman" w:hAnsi="Times New Roman"/>
          <w:sz w:val="22"/>
        </w:rPr>
        <w:t xml:space="preserve">. Sirolimus was discontinued at </w:t>
      </w:r>
      <w:r w:rsidR="006A15E8" w:rsidRPr="002929CA">
        <w:rPr>
          <w:rFonts w:ascii="Times New Roman" w:hAnsi="Times New Roman"/>
          <w:sz w:val="22"/>
        </w:rPr>
        <w:t xml:space="preserve">the optional reinforced SC infusion </w:t>
      </w:r>
      <w:r>
        <w:rPr>
          <w:rFonts w:ascii="Times New Roman" w:hAnsi="Times New Roman"/>
          <w:sz w:val="22"/>
        </w:rPr>
        <w:t xml:space="preserve">time of </w:t>
      </w:r>
      <w:r w:rsidR="00D97E0A" w:rsidRPr="002929CA">
        <w:rPr>
          <w:rFonts w:ascii="Times New Roman" w:hAnsi="Times New Roman"/>
          <w:sz w:val="22"/>
        </w:rPr>
        <w:t>7.8</w:t>
      </w:r>
      <w:r w:rsidR="006A15E8" w:rsidRPr="002929CA">
        <w:rPr>
          <w:rFonts w:ascii="Times New Roman" w:hAnsi="Times New Roman"/>
          <w:sz w:val="22"/>
        </w:rPr>
        <w:t xml:space="preserve"> months. Another</w:t>
      </w:r>
      <w:r>
        <w:rPr>
          <w:rFonts w:ascii="Times New Roman" w:hAnsi="Times New Roman"/>
          <w:sz w:val="22"/>
        </w:rPr>
        <w:t xml:space="preserve"> patient</w:t>
      </w:r>
      <w:r w:rsidR="006A15E8" w:rsidRPr="002929CA">
        <w:rPr>
          <w:rFonts w:ascii="Times New Roman" w:hAnsi="Times New Roman"/>
          <w:sz w:val="22"/>
        </w:rPr>
        <w:t xml:space="preserve"> (UPN #</w:t>
      </w:r>
      <w:r w:rsidR="00756AF9" w:rsidRPr="002929CA">
        <w:rPr>
          <w:rFonts w:ascii="Times New Roman" w:hAnsi="Times New Roman"/>
          <w:sz w:val="22"/>
        </w:rPr>
        <w:t>12</w:t>
      </w:r>
      <w:r w:rsidR="006A15E8" w:rsidRPr="002929CA">
        <w:rPr>
          <w:rFonts w:ascii="Times New Roman" w:hAnsi="Times New Roman"/>
          <w:sz w:val="22"/>
        </w:rPr>
        <w:t xml:space="preserve">) discontinued sirolimus after post-transplant </w:t>
      </w:r>
      <w:r w:rsidR="00756AF9" w:rsidRPr="002929CA">
        <w:rPr>
          <w:rFonts w:ascii="Times New Roman" w:hAnsi="Times New Roman"/>
          <w:sz w:val="22"/>
        </w:rPr>
        <w:t>14.7</w:t>
      </w:r>
      <w:r w:rsidR="006A15E8" w:rsidRPr="002929CA">
        <w:rPr>
          <w:rFonts w:ascii="Times New Roman" w:hAnsi="Times New Roman"/>
          <w:sz w:val="22"/>
        </w:rPr>
        <w:t xml:space="preserve"> months with a stable </w:t>
      </w:r>
      <w:r w:rsidR="00BA53EA" w:rsidRPr="002929CA">
        <w:rPr>
          <w:rFonts w:ascii="Times New Roman" w:hAnsi="Times New Roman"/>
          <w:sz w:val="22"/>
        </w:rPr>
        <w:t xml:space="preserve">PB donor WB and T-cell </w:t>
      </w:r>
      <w:r w:rsidR="006A15E8" w:rsidRPr="002929CA">
        <w:rPr>
          <w:rFonts w:ascii="Times New Roman" w:hAnsi="Times New Roman"/>
          <w:sz w:val="22"/>
        </w:rPr>
        <w:t>mixed chimerism</w:t>
      </w:r>
      <w:r w:rsidR="00BA53EA" w:rsidRPr="002929CA">
        <w:rPr>
          <w:rFonts w:ascii="Times New Roman" w:hAnsi="Times New Roman"/>
          <w:sz w:val="22"/>
        </w:rPr>
        <w:t xml:space="preserve"> (89% and 46% at the last follow-up</w:t>
      </w:r>
      <w:r w:rsidR="008F7037" w:rsidRPr="002929CA">
        <w:rPr>
          <w:rFonts w:ascii="Times New Roman" w:hAnsi="Times New Roman"/>
          <w:sz w:val="22"/>
        </w:rPr>
        <w:t>, respectively</w:t>
      </w:r>
      <w:r w:rsidR="00BA53EA" w:rsidRPr="002929CA">
        <w:rPr>
          <w:rFonts w:ascii="Times New Roman" w:hAnsi="Times New Roman"/>
          <w:sz w:val="22"/>
        </w:rPr>
        <w:t>)</w:t>
      </w:r>
      <w:r w:rsidR="006A15E8" w:rsidRPr="002929CA">
        <w:rPr>
          <w:rFonts w:ascii="Times New Roman" w:hAnsi="Times New Roman"/>
          <w:sz w:val="22"/>
        </w:rPr>
        <w:t xml:space="preserve">, not requiring </w:t>
      </w:r>
      <w:r>
        <w:rPr>
          <w:rFonts w:ascii="Times New Roman" w:hAnsi="Times New Roman"/>
          <w:sz w:val="22"/>
        </w:rPr>
        <w:t>an</w:t>
      </w:r>
      <w:r w:rsidR="006A15E8" w:rsidRPr="002929CA">
        <w:rPr>
          <w:rFonts w:ascii="Times New Roman" w:hAnsi="Times New Roman"/>
          <w:sz w:val="22"/>
        </w:rPr>
        <w:t xml:space="preserve"> optional reinforced SC infusion. The other </w:t>
      </w:r>
      <w:r>
        <w:rPr>
          <w:rFonts w:ascii="Times New Roman" w:hAnsi="Times New Roman"/>
          <w:sz w:val="22"/>
        </w:rPr>
        <w:t>patient</w:t>
      </w:r>
      <w:r w:rsidR="00227B3D">
        <w:rPr>
          <w:rFonts w:ascii="Times New Roman" w:hAnsi="Times New Roman"/>
          <w:sz w:val="22"/>
        </w:rPr>
        <w:t xml:space="preserve"> (</w:t>
      </w:r>
      <w:r w:rsidR="00227B3D">
        <w:rPr>
          <w:rFonts w:ascii="Times New Roman" w:hAnsi="Times New Roman" w:hint="eastAsia"/>
          <w:sz w:val="22"/>
        </w:rPr>
        <w:t>U</w:t>
      </w:r>
      <w:r w:rsidR="00227B3D">
        <w:rPr>
          <w:rFonts w:ascii="Times New Roman" w:hAnsi="Times New Roman"/>
          <w:sz w:val="22"/>
        </w:rPr>
        <w:t>PN #13)</w:t>
      </w:r>
      <w:r w:rsidR="005A43E4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had</w:t>
      </w:r>
      <w:r w:rsidR="006A15E8" w:rsidRPr="002929CA">
        <w:rPr>
          <w:rFonts w:ascii="Times New Roman" w:hAnsi="Times New Roman"/>
          <w:sz w:val="22"/>
        </w:rPr>
        <w:t xml:space="preserve"> a follow-up duration of less than one-year</w:t>
      </w:r>
      <w:r w:rsidR="00227B3D">
        <w:rPr>
          <w:rFonts w:ascii="Times New Roman" w:hAnsi="Times New Roman"/>
          <w:sz w:val="22"/>
        </w:rPr>
        <w:t>.</w:t>
      </w:r>
      <w:r w:rsidR="006A15E8" w:rsidRPr="002929CA">
        <w:rPr>
          <w:rFonts w:ascii="Times New Roman" w:hAnsi="Times New Roman"/>
          <w:sz w:val="22"/>
        </w:rPr>
        <w:t xml:space="preserve"> Of the three patients (UPN #0</w:t>
      </w:r>
      <w:r w:rsidR="00756AF9" w:rsidRPr="002929CA">
        <w:rPr>
          <w:rFonts w:ascii="Times New Roman" w:hAnsi="Times New Roman"/>
          <w:sz w:val="22"/>
        </w:rPr>
        <w:t>3</w:t>
      </w:r>
      <w:r w:rsidR="006A15E8" w:rsidRPr="002929CA">
        <w:rPr>
          <w:rFonts w:ascii="Times New Roman" w:hAnsi="Times New Roman"/>
          <w:sz w:val="22"/>
        </w:rPr>
        <w:t>, #0</w:t>
      </w:r>
      <w:r w:rsidR="00756AF9" w:rsidRPr="002929CA">
        <w:rPr>
          <w:rFonts w:ascii="Times New Roman" w:hAnsi="Times New Roman"/>
          <w:sz w:val="22"/>
        </w:rPr>
        <w:t>7</w:t>
      </w:r>
      <w:r w:rsidR="006A15E8" w:rsidRPr="002929CA">
        <w:rPr>
          <w:rFonts w:ascii="Times New Roman" w:hAnsi="Times New Roman"/>
          <w:sz w:val="22"/>
        </w:rPr>
        <w:t>, and #</w:t>
      </w:r>
      <w:r w:rsidR="00756AF9" w:rsidRPr="002929CA">
        <w:rPr>
          <w:rFonts w:ascii="Times New Roman" w:hAnsi="Times New Roman"/>
          <w:sz w:val="22"/>
        </w:rPr>
        <w:t>08</w:t>
      </w:r>
      <w:r w:rsidR="006A15E8" w:rsidRPr="002929CA">
        <w:rPr>
          <w:rFonts w:ascii="Times New Roman" w:hAnsi="Times New Roman"/>
          <w:sz w:val="22"/>
        </w:rPr>
        <w:t>) with minor ABO mismatch</w:t>
      </w:r>
      <w:r w:rsidR="005A43E4">
        <w:rPr>
          <w:rFonts w:ascii="Times New Roman" w:hAnsi="Times New Roman"/>
          <w:sz w:val="22"/>
        </w:rPr>
        <w:t>es</w:t>
      </w:r>
      <w:r w:rsidR="006A15E8" w:rsidRPr="002929CA">
        <w:rPr>
          <w:rFonts w:ascii="Times New Roman" w:hAnsi="Times New Roman"/>
          <w:sz w:val="22"/>
        </w:rPr>
        <w:t>, only one (UPN #</w:t>
      </w:r>
      <w:r w:rsidR="00756AF9" w:rsidRPr="002929CA">
        <w:rPr>
          <w:rFonts w:ascii="Times New Roman" w:hAnsi="Times New Roman"/>
          <w:sz w:val="22"/>
        </w:rPr>
        <w:t>03</w:t>
      </w:r>
      <w:r w:rsidR="006A15E8" w:rsidRPr="002929CA">
        <w:rPr>
          <w:rFonts w:ascii="Times New Roman" w:hAnsi="Times New Roman"/>
          <w:sz w:val="22"/>
        </w:rPr>
        <w:t xml:space="preserve">) required </w:t>
      </w:r>
      <w:r w:rsidR="005A43E4">
        <w:rPr>
          <w:rFonts w:ascii="Times New Roman" w:hAnsi="Times New Roman"/>
          <w:sz w:val="22"/>
        </w:rPr>
        <w:t>an</w:t>
      </w:r>
      <w:r w:rsidR="006A15E8" w:rsidRPr="002929CA">
        <w:rPr>
          <w:rFonts w:ascii="Times New Roman" w:hAnsi="Times New Roman"/>
          <w:sz w:val="22"/>
        </w:rPr>
        <w:t xml:space="preserve"> optional reinforced SC infusion,</w:t>
      </w:r>
      <w:r w:rsidR="001B2215">
        <w:rPr>
          <w:rFonts w:ascii="Times New Roman" w:hAnsi="Times New Roman"/>
          <w:sz w:val="22"/>
        </w:rPr>
        <w:t xml:space="preserve"> and </w:t>
      </w:r>
      <w:r w:rsidR="007D46D0" w:rsidRPr="002929CA">
        <w:rPr>
          <w:rFonts w:ascii="Times New Roman" w:hAnsi="Times New Roman"/>
          <w:sz w:val="22"/>
        </w:rPr>
        <w:t>the others</w:t>
      </w:r>
      <w:r w:rsidR="006A15E8" w:rsidRPr="002929CA">
        <w:rPr>
          <w:rFonts w:ascii="Times New Roman" w:hAnsi="Times New Roman"/>
          <w:sz w:val="22"/>
        </w:rPr>
        <w:t xml:space="preserve"> successfully discontinued sirolimus without requiring</w:t>
      </w:r>
      <w:r w:rsidR="00A04EE5">
        <w:rPr>
          <w:rFonts w:ascii="Times New Roman" w:hAnsi="Times New Roman"/>
          <w:sz w:val="22"/>
        </w:rPr>
        <w:t xml:space="preserve"> </w:t>
      </w:r>
      <w:r w:rsidR="006A15E8" w:rsidRPr="002929CA">
        <w:rPr>
          <w:rFonts w:ascii="Times New Roman" w:hAnsi="Times New Roman"/>
          <w:sz w:val="22"/>
        </w:rPr>
        <w:t xml:space="preserve">optional reinforced SC </w:t>
      </w:r>
      <w:r w:rsidR="00A04EE5" w:rsidRPr="002929CA">
        <w:rPr>
          <w:rFonts w:ascii="Times New Roman" w:hAnsi="Times New Roman"/>
          <w:sz w:val="22"/>
        </w:rPr>
        <w:t>infusion</w:t>
      </w:r>
      <w:r w:rsidR="006A15E8" w:rsidRPr="002929CA">
        <w:rPr>
          <w:rFonts w:ascii="Times New Roman" w:hAnsi="Times New Roman"/>
          <w:sz w:val="22"/>
        </w:rPr>
        <w:t>.</w:t>
      </w:r>
    </w:p>
    <w:p w14:paraId="34F28C59" w14:textId="600021D7" w:rsidR="00C06A0A" w:rsidRPr="002929CA" w:rsidRDefault="000A3F7D" w:rsidP="006A15E8">
      <w:pPr>
        <w:wordWrap/>
        <w:adjustRightInd w:val="0"/>
        <w:snapToGrid w:val="0"/>
        <w:spacing w:line="480" w:lineRule="auto"/>
        <w:ind w:firstLine="800"/>
        <w:rPr>
          <w:rFonts w:ascii="Times New Roman" w:eastAsia="굴림" w:hAnsi="Times New Roman"/>
          <w:sz w:val="22"/>
        </w:rPr>
      </w:pPr>
      <w:r w:rsidRPr="002929CA">
        <w:rPr>
          <w:rFonts w:ascii="Times New Roman" w:hAnsi="Times New Roman"/>
          <w:sz w:val="22"/>
        </w:rPr>
        <w:t>The o</w:t>
      </w:r>
      <w:r w:rsidR="006A15E8" w:rsidRPr="002929CA">
        <w:rPr>
          <w:rFonts w:ascii="Times New Roman" w:hAnsi="Times New Roman"/>
          <w:sz w:val="22"/>
        </w:rPr>
        <w:t>verall c</w:t>
      </w:r>
      <w:r w:rsidR="00DB751A" w:rsidRPr="002929CA">
        <w:rPr>
          <w:rFonts w:ascii="Times New Roman" w:hAnsi="Times New Roman"/>
          <w:sz w:val="22"/>
        </w:rPr>
        <w:t xml:space="preserve">hanges in PB donor WB and T-cell chimerism of </w:t>
      </w:r>
      <w:r w:rsidR="001B2215">
        <w:rPr>
          <w:rFonts w:ascii="Times New Roman" w:hAnsi="Times New Roman"/>
          <w:sz w:val="22"/>
        </w:rPr>
        <w:t xml:space="preserve">the </w:t>
      </w:r>
      <w:r w:rsidR="00DB751A" w:rsidRPr="002929CA">
        <w:rPr>
          <w:rFonts w:ascii="Times New Roman" w:hAnsi="Times New Roman"/>
          <w:sz w:val="22"/>
        </w:rPr>
        <w:t xml:space="preserve">patients who received our strategies </w:t>
      </w:r>
      <w:r w:rsidR="001B2215">
        <w:rPr>
          <w:rFonts w:ascii="Times New Roman" w:hAnsi="Times New Roman"/>
          <w:sz w:val="22"/>
        </w:rPr>
        <w:t>are</w:t>
      </w:r>
      <w:r w:rsidR="00DB751A" w:rsidRPr="002929CA">
        <w:rPr>
          <w:rFonts w:ascii="Times New Roman" w:hAnsi="Times New Roman"/>
          <w:sz w:val="22"/>
        </w:rPr>
        <w:t xml:space="preserve"> shown in Fig</w:t>
      </w:r>
      <w:r w:rsidR="002A717E">
        <w:rPr>
          <w:rFonts w:ascii="Times New Roman" w:hAnsi="Times New Roman"/>
          <w:sz w:val="22"/>
        </w:rPr>
        <w:t>ure</w:t>
      </w:r>
      <w:r w:rsidR="00DB751A" w:rsidRPr="002929CA">
        <w:rPr>
          <w:rFonts w:ascii="Times New Roman" w:hAnsi="Times New Roman"/>
          <w:sz w:val="22"/>
        </w:rPr>
        <w:t xml:space="preserve"> </w:t>
      </w:r>
      <w:r w:rsidR="000821C8" w:rsidRPr="002929CA">
        <w:rPr>
          <w:rFonts w:ascii="Times New Roman" w:hAnsi="Times New Roman"/>
          <w:sz w:val="22"/>
        </w:rPr>
        <w:t>3</w:t>
      </w:r>
      <w:r w:rsidR="00DB751A" w:rsidRPr="002929CA">
        <w:rPr>
          <w:rFonts w:ascii="Times New Roman" w:hAnsi="Times New Roman"/>
          <w:sz w:val="22"/>
        </w:rPr>
        <w:t>.</w:t>
      </w:r>
    </w:p>
    <w:p w14:paraId="5D5EABE8" w14:textId="77777777" w:rsidR="00DB751A" w:rsidRPr="002929CA" w:rsidRDefault="00DB751A" w:rsidP="007E1F1C">
      <w:pPr>
        <w:wordWrap/>
        <w:adjustRightInd w:val="0"/>
        <w:snapToGrid w:val="0"/>
        <w:spacing w:line="480" w:lineRule="auto"/>
        <w:rPr>
          <w:rFonts w:ascii="Times New Roman" w:eastAsia="굴림" w:hAnsi="Times New Roman"/>
          <w:sz w:val="22"/>
        </w:rPr>
      </w:pPr>
    </w:p>
    <w:p w14:paraId="7B1A7B1F" w14:textId="2848396C" w:rsidR="00D822B8" w:rsidRPr="002929CA" w:rsidRDefault="00962985" w:rsidP="00962985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eastAsia="굴림" w:hAnsi="Times New Roman"/>
          <w:b/>
          <w:bCs/>
          <w:sz w:val="22"/>
        </w:rPr>
        <w:t xml:space="preserve">3.2.1 </w:t>
      </w:r>
      <w:r w:rsidR="006A5A89" w:rsidRPr="002929CA">
        <w:rPr>
          <w:rFonts w:ascii="Times New Roman" w:eastAsia="굴림" w:hAnsi="Times New Roman"/>
          <w:b/>
          <w:bCs/>
          <w:sz w:val="22"/>
        </w:rPr>
        <w:t>β</w:t>
      </w:r>
      <w:r w:rsidR="003B43A7" w:rsidRPr="002929CA">
        <w:rPr>
          <w:rFonts w:ascii="Times New Roman" w:hAnsi="Times New Roman"/>
          <w:b/>
          <w:bCs/>
          <w:sz w:val="22"/>
        </w:rPr>
        <w:t>-t</w:t>
      </w:r>
      <w:r w:rsidR="006A5A89" w:rsidRPr="002929CA">
        <w:rPr>
          <w:rFonts w:ascii="Times New Roman" w:hAnsi="Times New Roman"/>
          <w:b/>
          <w:bCs/>
          <w:sz w:val="22"/>
        </w:rPr>
        <w:t>halassemia</w:t>
      </w:r>
      <w:r w:rsidRPr="002929CA">
        <w:rPr>
          <w:rFonts w:ascii="Times New Roman" w:hAnsi="Times New Roman"/>
          <w:b/>
          <w:bCs/>
          <w:sz w:val="22"/>
        </w:rPr>
        <w:t xml:space="preserve"> major</w:t>
      </w:r>
    </w:p>
    <w:p w14:paraId="212CBB00" w14:textId="35E95082" w:rsidR="00BD2D66" w:rsidRPr="002929CA" w:rsidRDefault="00BE0111" w:rsidP="00BA544A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Of the </w:t>
      </w:r>
      <w:r w:rsidR="00F63FED">
        <w:rPr>
          <w:rFonts w:ascii="Times New Roman" w:hAnsi="Times New Roman"/>
          <w:sz w:val="22"/>
        </w:rPr>
        <w:t>eight</w:t>
      </w:r>
      <w:r w:rsidR="00973459" w:rsidRPr="002929CA">
        <w:rPr>
          <w:rFonts w:ascii="Times New Roman" w:hAnsi="Times New Roman"/>
          <w:sz w:val="22"/>
        </w:rPr>
        <w:t xml:space="preserve"> β-TM patients</w:t>
      </w:r>
      <w:r w:rsidRPr="002929CA">
        <w:rPr>
          <w:rFonts w:ascii="Times New Roman" w:hAnsi="Times New Roman"/>
          <w:sz w:val="22"/>
        </w:rPr>
        <w:t xml:space="preserve">, </w:t>
      </w:r>
      <w:r w:rsidR="00973459" w:rsidRPr="002929CA">
        <w:rPr>
          <w:rFonts w:ascii="Times New Roman" w:hAnsi="Times New Roman"/>
          <w:sz w:val="22"/>
        </w:rPr>
        <w:t xml:space="preserve">except the above-mentioned </w:t>
      </w:r>
      <w:r w:rsidR="00012184" w:rsidRPr="002929CA">
        <w:rPr>
          <w:rFonts w:ascii="Times New Roman" w:hAnsi="Times New Roman"/>
          <w:sz w:val="22"/>
        </w:rPr>
        <w:t xml:space="preserve">patient </w:t>
      </w:r>
      <w:r w:rsidR="00973459" w:rsidRPr="002929CA">
        <w:rPr>
          <w:rFonts w:ascii="Times New Roman" w:hAnsi="Times New Roman"/>
          <w:sz w:val="22"/>
        </w:rPr>
        <w:t xml:space="preserve">with follow-up duration of </w:t>
      </w:r>
      <w:r w:rsidR="002434A5" w:rsidRPr="002929CA">
        <w:rPr>
          <w:rFonts w:ascii="Times New Roman" w:hAnsi="Times New Roman"/>
          <w:sz w:val="22"/>
        </w:rPr>
        <w:t>less than one year</w:t>
      </w:r>
      <w:r w:rsidR="00973459" w:rsidRPr="002929CA">
        <w:rPr>
          <w:rFonts w:ascii="Times New Roman" w:hAnsi="Times New Roman"/>
          <w:sz w:val="22"/>
        </w:rPr>
        <w:t xml:space="preserve">, </w:t>
      </w:r>
      <w:r w:rsidR="000C3151" w:rsidRPr="002929CA">
        <w:rPr>
          <w:rFonts w:ascii="Times New Roman" w:hAnsi="Times New Roman"/>
          <w:sz w:val="22"/>
        </w:rPr>
        <w:t>one</w:t>
      </w:r>
      <w:r w:rsidRPr="002929CA">
        <w:rPr>
          <w:rFonts w:ascii="Times New Roman" w:hAnsi="Times New Roman"/>
          <w:sz w:val="22"/>
        </w:rPr>
        <w:t xml:space="preserve"> (</w:t>
      </w:r>
      <w:r w:rsidR="003B1ED3" w:rsidRPr="002929CA">
        <w:rPr>
          <w:rFonts w:ascii="Times New Roman" w:hAnsi="Times New Roman"/>
          <w:sz w:val="22"/>
        </w:rPr>
        <w:t>U</w:t>
      </w:r>
      <w:r w:rsidR="00B62FF6" w:rsidRPr="002929CA">
        <w:rPr>
          <w:rFonts w:ascii="Times New Roman" w:hAnsi="Times New Roman"/>
          <w:sz w:val="22"/>
        </w:rPr>
        <w:t>PN</w:t>
      </w:r>
      <w:r w:rsidR="003B1ED3" w:rsidRPr="002929CA">
        <w:rPr>
          <w:rFonts w:ascii="Times New Roman" w:hAnsi="Times New Roman"/>
          <w:sz w:val="22"/>
        </w:rPr>
        <w:t xml:space="preserve"> #</w:t>
      </w:r>
      <w:r w:rsidR="00756AF9" w:rsidRPr="002929CA">
        <w:rPr>
          <w:rFonts w:ascii="Times New Roman" w:hAnsi="Times New Roman"/>
          <w:sz w:val="22"/>
        </w:rPr>
        <w:t>03</w:t>
      </w:r>
      <w:r w:rsidRPr="002929CA">
        <w:rPr>
          <w:rFonts w:ascii="Times New Roman" w:hAnsi="Times New Roman"/>
          <w:sz w:val="22"/>
        </w:rPr>
        <w:t>)</w:t>
      </w:r>
      <w:r w:rsidR="00973459" w:rsidRPr="002929CA">
        <w:rPr>
          <w:rFonts w:ascii="Times New Roman" w:hAnsi="Times New Roman"/>
          <w:sz w:val="22"/>
        </w:rPr>
        <w:t xml:space="preserve"> </w:t>
      </w:r>
      <w:r w:rsidR="000C3151" w:rsidRPr="002929CA">
        <w:rPr>
          <w:rFonts w:ascii="Times New Roman" w:hAnsi="Times New Roman"/>
          <w:sz w:val="22"/>
        </w:rPr>
        <w:t>experienced</w:t>
      </w:r>
      <w:r w:rsidRPr="002929CA">
        <w:rPr>
          <w:rFonts w:ascii="Times New Roman" w:hAnsi="Times New Roman"/>
          <w:sz w:val="22"/>
        </w:rPr>
        <w:t xml:space="preserve"> impending </w:t>
      </w:r>
      <w:r w:rsidR="000C3151" w:rsidRPr="002929CA">
        <w:rPr>
          <w:rFonts w:ascii="Times New Roman" w:hAnsi="Times New Roman"/>
          <w:sz w:val="22"/>
        </w:rPr>
        <w:t xml:space="preserve">graft failure </w:t>
      </w:r>
      <w:r w:rsidR="00D4423B">
        <w:rPr>
          <w:rFonts w:ascii="Times New Roman" w:hAnsi="Times New Roman"/>
          <w:sz w:val="22"/>
        </w:rPr>
        <w:t xml:space="preserve">and required </w:t>
      </w:r>
      <w:r w:rsidRPr="002929CA">
        <w:rPr>
          <w:rFonts w:ascii="Times New Roman" w:hAnsi="Times New Roman"/>
          <w:sz w:val="22"/>
        </w:rPr>
        <w:t>occasional red cell transfusion</w:t>
      </w:r>
      <w:r w:rsidR="00D56620">
        <w:rPr>
          <w:rFonts w:ascii="Times New Roman" w:hAnsi="Times New Roman"/>
          <w:sz w:val="22"/>
        </w:rPr>
        <w:t>s</w:t>
      </w:r>
      <w:r w:rsidRPr="002929CA">
        <w:rPr>
          <w:rFonts w:ascii="Times New Roman" w:hAnsi="Times New Roman"/>
          <w:sz w:val="22"/>
        </w:rPr>
        <w:t xml:space="preserve">. </w:t>
      </w:r>
      <w:r w:rsidR="00EA05C8" w:rsidRPr="002929CA">
        <w:rPr>
          <w:rFonts w:ascii="Times New Roman" w:hAnsi="Times New Roman"/>
          <w:sz w:val="22"/>
        </w:rPr>
        <w:t>The o</w:t>
      </w:r>
      <w:r w:rsidR="00555575" w:rsidRPr="002929CA">
        <w:rPr>
          <w:rFonts w:ascii="Times New Roman" w:hAnsi="Times New Roman"/>
          <w:sz w:val="22"/>
        </w:rPr>
        <w:t>thers</w:t>
      </w:r>
      <w:r w:rsidR="000C3151" w:rsidRPr="002929CA">
        <w:rPr>
          <w:rFonts w:ascii="Times New Roman" w:hAnsi="Times New Roman"/>
          <w:sz w:val="22"/>
        </w:rPr>
        <w:t xml:space="preserve"> achieved</w:t>
      </w:r>
      <w:r w:rsidRPr="002929CA">
        <w:rPr>
          <w:rFonts w:ascii="Times New Roman" w:hAnsi="Times New Roman"/>
          <w:sz w:val="22"/>
        </w:rPr>
        <w:t xml:space="preserve"> stable </w:t>
      </w:r>
      <w:r w:rsidR="00640EF9" w:rsidRPr="002929CA">
        <w:rPr>
          <w:rFonts w:ascii="Times New Roman" w:hAnsi="Times New Roman"/>
          <w:sz w:val="22"/>
        </w:rPr>
        <w:t>mixed chimerism</w:t>
      </w:r>
      <w:r w:rsidR="00ED2983" w:rsidRPr="002929CA">
        <w:rPr>
          <w:rFonts w:ascii="Times New Roman" w:hAnsi="Times New Roman"/>
          <w:sz w:val="22"/>
        </w:rPr>
        <w:t xml:space="preserve"> until</w:t>
      </w:r>
      <w:r w:rsidR="000C3151" w:rsidRPr="002929CA">
        <w:rPr>
          <w:rFonts w:ascii="Times New Roman" w:hAnsi="Times New Roman"/>
          <w:sz w:val="22"/>
        </w:rPr>
        <w:t xml:space="preserve"> </w:t>
      </w:r>
      <w:r w:rsidR="005B22BB">
        <w:rPr>
          <w:rFonts w:ascii="Times New Roman" w:hAnsi="Times New Roman"/>
          <w:sz w:val="22"/>
        </w:rPr>
        <w:t>one</w:t>
      </w:r>
      <w:r w:rsidR="00AB0282">
        <w:rPr>
          <w:rFonts w:ascii="Times New Roman" w:hAnsi="Times New Roman"/>
          <w:sz w:val="22"/>
        </w:rPr>
        <w:t>-year</w:t>
      </w:r>
      <w:r w:rsidR="005B22BB">
        <w:rPr>
          <w:rFonts w:ascii="Times New Roman" w:hAnsi="Times New Roman"/>
          <w:sz w:val="22"/>
        </w:rPr>
        <w:t xml:space="preserve"> </w:t>
      </w:r>
      <w:r w:rsidR="000C3151" w:rsidRPr="002929CA">
        <w:rPr>
          <w:rFonts w:ascii="Times New Roman" w:hAnsi="Times New Roman"/>
          <w:sz w:val="22"/>
        </w:rPr>
        <w:t>post-transplant</w:t>
      </w:r>
      <w:r w:rsidRPr="002929CA">
        <w:rPr>
          <w:rFonts w:ascii="Times New Roman" w:hAnsi="Times New Roman"/>
          <w:sz w:val="22"/>
        </w:rPr>
        <w:t>. However,</w:t>
      </w:r>
      <w:r w:rsidR="00AB0282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>three</w:t>
      </w:r>
      <w:r w:rsidR="00555575" w:rsidRPr="002929CA">
        <w:rPr>
          <w:rFonts w:ascii="Times New Roman" w:hAnsi="Times New Roman"/>
          <w:sz w:val="22"/>
        </w:rPr>
        <w:t xml:space="preserve"> </w:t>
      </w:r>
      <w:r w:rsidR="00AB0282">
        <w:rPr>
          <w:rFonts w:ascii="Times New Roman" w:hAnsi="Times New Roman"/>
          <w:sz w:val="22"/>
        </w:rPr>
        <w:t xml:space="preserve">of the patients </w:t>
      </w:r>
      <w:r w:rsidR="000F7C4E" w:rsidRPr="002929CA">
        <w:rPr>
          <w:rFonts w:ascii="Times New Roman" w:hAnsi="Times New Roman"/>
          <w:sz w:val="22"/>
        </w:rPr>
        <w:t xml:space="preserve">(UPN #02, #10 and #11) </w:t>
      </w:r>
      <w:r w:rsidRPr="002929CA">
        <w:rPr>
          <w:rFonts w:ascii="Times New Roman" w:hAnsi="Times New Roman"/>
          <w:sz w:val="22"/>
        </w:rPr>
        <w:t xml:space="preserve">failed to </w:t>
      </w:r>
      <w:r w:rsidR="00D97E0A" w:rsidRPr="002929CA">
        <w:rPr>
          <w:rFonts w:ascii="Times New Roman" w:hAnsi="Times New Roman"/>
          <w:sz w:val="22"/>
        </w:rPr>
        <w:t xml:space="preserve">maintain </w:t>
      </w:r>
      <w:r w:rsidRPr="002929CA">
        <w:rPr>
          <w:rFonts w:ascii="Times New Roman" w:hAnsi="Times New Roman"/>
          <w:sz w:val="22"/>
        </w:rPr>
        <w:t>donor T-cell chimerism</w:t>
      </w:r>
      <w:r w:rsidR="00D97E0A" w:rsidRPr="002929CA">
        <w:rPr>
          <w:rFonts w:ascii="Times New Roman" w:hAnsi="Times New Roman"/>
          <w:sz w:val="22"/>
        </w:rPr>
        <w:t xml:space="preserve"> over 50%</w:t>
      </w:r>
      <w:r w:rsidRPr="002929CA">
        <w:rPr>
          <w:rFonts w:ascii="Times New Roman" w:hAnsi="Times New Roman"/>
          <w:sz w:val="22"/>
        </w:rPr>
        <w:t xml:space="preserve"> after </w:t>
      </w:r>
      <w:r w:rsidR="000C3151" w:rsidRPr="002929CA">
        <w:rPr>
          <w:rFonts w:ascii="Times New Roman" w:hAnsi="Times New Roman"/>
          <w:sz w:val="22"/>
        </w:rPr>
        <w:t xml:space="preserve">post-transplant one </w:t>
      </w:r>
      <w:r w:rsidRPr="002929CA">
        <w:rPr>
          <w:rFonts w:ascii="Times New Roman" w:hAnsi="Times New Roman"/>
          <w:sz w:val="22"/>
        </w:rPr>
        <w:t>year</w:t>
      </w:r>
      <w:r w:rsidR="00AB0282">
        <w:rPr>
          <w:rFonts w:ascii="Times New Roman" w:hAnsi="Times New Roman"/>
          <w:sz w:val="22"/>
        </w:rPr>
        <w:t>.</w:t>
      </w:r>
      <w:r w:rsidR="000C3151" w:rsidRPr="002929CA">
        <w:rPr>
          <w:rFonts w:ascii="Times New Roman" w:hAnsi="Times New Roman"/>
          <w:sz w:val="22"/>
        </w:rPr>
        <w:t xml:space="preserve"> </w:t>
      </w:r>
      <w:r w:rsidR="00AB0282">
        <w:rPr>
          <w:rFonts w:ascii="Times New Roman" w:hAnsi="Times New Roman"/>
          <w:sz w:val="22"/>
        </w:rPr>
        <w:t>O</w:t>
      </w:r>
      <w:r w:rsidRPr="002929CA">
        <w:rPr>
          <w:rFonts w:ascii="Times New Roman" w:hAnsi="Times New Roman"/>
          <w:sz w:val="22"/>
        </w:rPr>
        <w:t>ne</w:t>
      </w:r>
      <w:r w:rsidR="00AB0282">
        <w:rPr>
          <w:rFonts w:ascii="Times New Roman" w:hAnsi="Times New Roman"/>
          <w:sz w:val="22"/>
        </w:rPr>
        <w:t xml:space="preserve"> patient</w:t>
      </w:r>
      <w:r w:rsidR="000C3151" w:rsidRPr="002929CA">
        <w:rPr>
          <w:rFonts w:ascii="Times New Roman" w:hAnsi="Times New Roman"/>
          <w:sz w:val="22"/>
        </w:rPr>
        <w:t xml:space="preserve"> (UPN #</w:t>
      </w:r>
      <w:r w:rsidR="00756AF9" w:rsidRPr="002929CA">
        <w:rPr>
          <w:rFonts w:ascii="Times New Roman" w:hAnsi="Times New Roman"/>
          <w:sz w:val="22"/>
        </w:rPr>
        <w:t>1</w:t>
      </w:r>
      <w:r w:rsidR="000C3151" w:rsidRPr="002929CA">
        <w:rPr>
          <w:rFonts w:ascii="Times New Roman" w:hAnsi="Times New Roman"/>
          <w:sz w:val="22"/>
        </w:rPr>
        <w:t>0)</w:t>
      </w:r>
      <w:r w:rsidRPr="002929CA">
        <w:rPr>
          <w:rFonts w:ascii="Times New Roman" w:hAnsi="Times New Roman"/>
          <w:sz w:val="22"/>
        </w:rPr>
        <w:t xml:space="preserve"> refused </w:t>
      </w:r>
      <w:r w:rsidR="000C3151" w:rsidRPr="002929CA">
        <w:rPr>
          <w:rFonts w:ascii="Times New Roman" w:hAnsi="Times New Roman"/>
          <w:sz w:val="22"/>
        </w:rPr>
        <w:t>further procedure</w:t>
      </w:r>
      <w:r w:rsidRPr="002929CA">
        <w:rPr>
          <w:rFonts w:ascii="Times New Roman" w:hAnsi="Times New Roman"/>
          <w:sz w:val="22"/>
        </w:rPr>
        <w:t xml:space="preserve"> and is currently </w:t>
      </w:r>
      <w:r w:rsidR="00273237" w:rsidRPr="002929CA">
        <w:rPr>
          <w:rFonts w:ascii="Times New Roman" w:hAnsi="Times New Roman"/>
          <w:sz w:val="22"/>
        </w:rPr>
        <w:t>receiving</w:t>
      </w:r>
      <w:r w:rsidRPr="002929CA">
        <w:rPr>
          <w:rFonts w:ascii="Times New Roman" w:hAnsi="Times New Roman"/>
          <w:sz w:val="22"/>
        </w:rPr>
        <w:t xml:space="preserve"> </w:t>
      </w:r>
      <w:r w:rsidR="000C3151" w:rsidRPr="002929CA">
        <w:rPr>
          <w:rFonts w:ascii="Times New Roman" w:hAnsi="Times New Roman"/>
          <w:sz w:val="22"/>
        </w:rPr>
        <w:t>sirolimus</w:t>
      </w:r>
      <w:r w:rsidRPr="002929CA">
        <w:rPr>
          <w:rFonts w:ascii="Times New Roman" w:hAnsi="Times New Roman"/>
          <w:sz w:val="22"/>
        </w:rPr>
        <w:t xml:space="preserve">. Including </w:t>
      </w:r>
      <w:r w:rsidR="00594CF0" w:rsidRPr="002929CA">
        <w:rPr>
          <w:rFonts w:ascii="Times New Roman" w:hAnsi="Times New Roman"/>
          <w:sz w:val="22"/>
        </w:rPr>
        <w:t xml:space="preserve">one </w:t>
      </w:r>
      <w:r w:rsidRPr="002929CA">
        <w:rPr>
          <w:rFonts w:ascii="Times New Roman" w:hAnsi="Times New Roman"/>
          <w:sz w:val="22"/>
        </w:rPr>
        <w:t xml:space="preserve">patient with </w:t>
      </w:r>
      <w:r w:rsidR="00A04EE5">
        <w:rPr>
          <w:rFonts w:ascii="Times New Roman" w:hAnsi="Times New Roman"/>
          <w:sz w:val="22"/>
        </w:rPr>
        <w:t xml:space="preserve">an </w:t>
      </w:r>
      <w:r w:rsidRPr="002929CA">
        <w:rPr>
          <w:rFonts w:ascii="Times New Roman" w:hAnsi="Times New Roman"/>
          <w:sz w:val="22"/>
        </w:rPr>
        <w:t xml:space="preserve">impending </w:t>
      </w:r>
      <w:r w:rsidR="000C3151" w:rsidRPr="002929CA">
        <w:rPr>
          <w:rFonts w:ascii="Times New Roman" w:hAnsi="Times New Roman"/>
          <w:sz w:val="22"/>
        </w:rPr>
        <w:t>graft failure</w:t>
      </w:r>
      <w:r w:rsidRPr="002929CA">
        <w:rPr>
          <w:rFonts w:ascii="Times New Roman" w:hAnsi="Times New Roman"/>
          <w:sz w:val="22"/>
        </w:rPr>
        <w:t>, a total of three</w:t>
      </w:r>
      <w:r w:rsidR="00A04EE5">
        <w:rPr>
          <w:rFonts w:ascii="Times New Roman" w:hAnsi="Times New Roman"/>
          <w:sz w:val="22"/>
        </w:rPr>
        <w:t xml:space="preserve"> patients</w:t>
      </w:r>
      <w:r w:rsidR="000C3151" w:rsidRPr="002929CA">
        <w:rPr>
          <w:rFonts w:ascii="Times New Roman" w:hAnsi="Times New Roman"/>
          <w:sz w:val="22"/>
        </w:rPr>
        <w:t xml:space="preserve"> (UPN #</w:t>
      </w:r>
      <w:r w:rsidR="00756AF9" w:rsidRPr="002929CA">
        <w:rPr>
          <w:rFonts w:ascii="Times New Roman" w:hAnsi="Times New Roman"/>
          <w:sz w:val="22"/>
        </w:rPr>
        <w:t>02</w:t>
      </w:r>
      <w:r w:rsidR="000C3151" w:rsidRPr="002929CA">
        <w:rPr>
          <w:rFonts w:ascii="Times New Roman" w:hAnsi="Times New Roman"/>
          <w:sz w:val="22"/>
        </w:rPr>
        <w:t>, #0</w:t>
      </w:r>
      <w:r w:rsidR="00756AF9" w:rsidRPr="002929CA">
        <w:rPr>
          <w:rFonts w:ascii="Times New Roman" w:hAnsi="Times New Roman"/>
          <w:sz w:val="22"/>
        </w:rPr>
        <w:t>3</w:t>
      </w:r>
      <w:r w:rsidR="000C3151" w:rsidRPr="002929CA">
        <w:rPr>
          <w:rFonts w:ascii="Times New Roman" w:hAnsi="Times New Roman"/>
          <w:sz w:val="22"/>
        </w:rPr>
        <w:t xml:space="preserve"> and #</w:t>
      </w:r>
      <w:r w:rsidR="00756AF9" w:rsidRPr="002929CA">
        <w:rPr>
          <w:rFonts w:ascii="Times New Roman" w:hAnsi="Times New Roman"/>
          <w:sz w:val="22"/>
        </w:rPr>
        <w:t>11</w:t>
      </w:r>
      <w:r w:rsidR="000C3151" w:rsidRPr="002929CA">
        <w:rPr>
          <w:rFonts w:ascii="Times New Roman" w:hAnsi="Times New Roman"/>
          <w:sz w:val="22"/>
        </w:rPr>
        <w:t>)</w:t>
      </w:r>
      <w:r w:rsidRPr="002929CA">
        <w:rPr>
          <w:rFonts w:ascii="Times New Roman" w:hAnsi="Times New Roman"/>
          <w:sz w:val="22"/>
        </w:rPr>
        <w:t xml:space="preserve"> received </w:t>
      </w:r>
      <w:r w:rsidR="000C3151" w:rsidRPr="002929CA">
        <w:rPr>
          <w:rFonts w:ascii="Times New Roman" w:hAnsi="Times New Roman"/>
          <w:sz w:val="22"/>
        </w:rPr>
        <w:t xml:space="preserve">optional </w:t>
      </w:r>
      <w:r w:rsidRPr="002929CA">
        <w:rPr>
          <w:rFonts w:ascii="Times New Roman" w:hAnsi="Times New Roman"/>
          <w:sz w:val="22"/>
        </w:rPr>
        <w:t>reinforced SC infusion</w:t>
      </w:r>
      <w:r w:rsidR="003A7137">
        <w:rPr>
          <w:rFonts w:ascii="Times New Roman" w:hAnsi="Times New Roman"/>
          <w:sz w:val="22"/>
        </w:rPr>
        <w:t xml:space="preserve">s </w:t>
      </w:r>
      <w:r w:rsidRPr="002929CA">
        <w:rPr>
          <w:rFonts w:ascii="Times New Roman" w:hAnsi="Times New Roman"/>
          <w:sz w:val="22"/>
        </w:rPr>
        <w:t xml:space="preserve">at </w:t>
      </w:r>
      <w:r w:rsidR="000C3151" w:rsidRPr="002929CA">
        <w:rPr>
          <w:rFonts w:ascii="Times New Roman" w:hAnsi="Times New Roman"/>
          <w:sz w:val="22"/>
        </w:rPr>
        <w:t xml:space="preserve">post-transplant </w:t>
      </w:r>
      <w:r w:rsidR="003A7137">
        <w:rPr>
          <w:rFonts w:ascii="Times New Roman" w:hAnsi="Times New Roman"/>
          <w:sz w:val="22"/>
        </w:rPr>
        <w:t xml:space="preserve">times of </w:t>
      </w:r>
      <w:r w:rsidR="00756AF9" w:rsidRPr="002929CA">
        <w:rPr>
          <w:rFonts w:ascii="Times New Roman" w:hAnsi="Times New Roman"/>
          <w:sz w:val="22"/>
        </w:rPr>
        <w:t xml:space="preserve">37.6, 3.9, and 15.1 </w:t>
      </w:r>
      <w:r w:rsidRPr="002929CA">
        <w:rPr>
          <w:rFonts w:ascii="Times New Roman" w:hAnsi="Times New Roman"/>
          <w:sz w:val="22"/>
        </w:rPr>
        <w:t>months, respectively.</w:t>
      </w:r>
      <w:r w:rsidR="00ED2983" w:rsidRPr="002929CA">
        <w:rPr>
          <w:rFonts w:ascii="Times New Roman" w:hAnsi="Times New Roman"/>
          <w:sz w:val="22"/>
        </w:rPr>
        <w:t xml:space="preserve"> </w:t>
      </w:r>
      <w:r w:rsidR="003A7137">
        <w:rPr>
          <w:rFonts w:ascii="Times New Roman" w:hAnsi="Times New Roman"/>
          <w:sz w:val="22"/>
        </w:rPr>
        <w:t xml:space="preserve">The other </w:t>
      </w:r>
      <w:r w:rsidR="00ED2983" w:rsidRPr="002929CA">
        <w:rPr>
          <w:rFonts w:ascii="Times New Roman" w:hAnsi="Times New Roman"/>
          <w:sz w:val="22"/>
        </w:rPr>
        <w:t>four</w:t>
      </w:r>
      <w:r w:rsidRPr="002929CA">
        <w:rPr>
          <w:rFonts w:ascii="Times New Roman" w:hAnsi="Times New Roman"/>
          <w:sz w:val="22"/>
        </w:rPr>
        <w:t xml:space="preserve"> </w:t>
      </w:r>
      <w:r w:rsidR="00ED2983" w:rsidRPr="002929CA">
        <w:rPr>
          <w:rFonts w:ascii="Times New Roman" w:hAnsi="Times New Roman"/>
          <w:sz w:val="22"/>
        </w:rPr>
        <w:t xml:space="preserve">patients </w:t>
      </w:r>
      <w:r w:rsidRPr="002929CA">
        <w:rPr>
          <w:rFonts w:ascii="Times New Roman" w:hAnsi="Times New Roman"/>
          <w:sz w:val="22"/>
        </w:rPr>
        <w:t xml:space="preserve">showed sustained donor </w:t>
      </w:r>
      <w:r w:rsidR="003B31A8" w:rsidRPr="002929CA">
        <w:rPr>
          <w:rFonts w:ascii="Times New Roman" w:hAnsi="Times New Roman"/>
          <w:sz w:val="22"/>
        </w:rPr>
        <w:t xml:space="preserve">PB </w:t>
      </w:r>
      <w:r w:rsidRPr="002929CA">
        <w:rPr>
          <w:rFonts w:ascii="Times New Roman" w:hAnsi="Times New Roman"/>
          <w:sz w:val="22"/>
        </w:rPr>
        <w:t xml:space="preserve">T-cell chimerism (more than 50% after </w:t>
      </w:r>
      <w:r w:rsidR="00ED2983" w:rsidRPr="002929CA">
        <w:rPr>
          <w:rFonts w:ascii="Times New Roman" w:hAnsi="Times New Roman"/>
          <w:sz w:val="22"/>
        </w:rPr>
        <w:t>post-transplant one year</w:t>
      </w:r>
      <w:r w:rsidRPr="002929CA">
        <w:rPr>
          <w:rFonts w:ascii="Times New Roman" w:hAnsi="Times New Roman"/>
          <w:sz w:val="22"/>
        </w:rPr>
        <w:t xml:space="preserve">) and discontinued sirolimus at </w:t>
      </w:r>
      <w:r w:rsidR="00ED2983" w:rsidRPr="002929CA">
        <w:rPr>
          <w:rFonts w:ascii="Times New Roman" w:hAnsi="Times New Roman"/>
          <w:sz w:val="22"/>
        </w:rPr>
        <w:t xml:space="preserve">post-transplant </w:t>
      </w:r>
      <w:r w:rsidRPr="002929CA">
        <w:rPr>
          <w:rFonts w:ascii="Times New Roman" w:hAnsi="Times New Roman"/>
          <w:sz w:val="22"/>
        </w:rPr>
        <w:t>13.2, 14.1, 14.7 and 16.5 months, respectively.</w:t>
      </w:r>
      <w:r w:rsidR="00ED2983" w:rsidRPr="002929CA">
        <w:rPr>
          <w:rFonts w:ascii="Times New Roman" w:hAnsi="Times New Roman"/>
          <w:sz w:val="22"/>
        </w:rPr>
        <w:t xml:space="preserve"> </w:t>
      </w:r>
      <w:r w:rsidR="00973459" w:rsidRPr="002929CA">
        <w:rPr>
          <w:rFonts w:ascii="Times New Roman" w:hAnsi="Times New Roman"/>
          <w:sz w:val="22"/>
        </w:rPr>
        <w:t>At the last follow-up</w:t>
      </w:r>
      <w:r w:rsidR="00BA544A" w:rsidRPr="002929CA">
        <w:rPr>
          <w:rFonts w:ascii="Times New Roman" w:hAnsi="Times New Roman"/>
          <w:sz w:val="22"/>
        </w:rPr>
        <w:t>,</w:t>
      </w:r>
      <w:r w:rsidRPr="002929CA">
        <w:rPr>
          <w:rFonts w:ascii="Times New Roman" w:hAnsi="Times New Roman"/>
          <w:sz w:val="22"/>
        </w:rPr>
        <w:t xml:space="preserve"> </w:t>
      </w:r>
      <w:r w:rsidR="00A371A1">
        <w:rPr>
          <w:rFonts w:ascii="Times New Roman" w:hAnsi="Times New Roman"/>
          <w:sz w:val="22"/>
        </w:rPr>
        <w:t xml:space="preserve">a </w:t>
      </w:r>
      <w:r w:rsidR="00BA544A" w:rsidRPr="002929CA">
        <w:rPr>
          <w:rFonts w:ascii="Times New Roman" w:hAnsi="Times New Roman"/>
          <w:sz w:val="22"/>
        </w:rPr>
        <w:t>total</w:t>
      </w:r>
      <w:r w:rsidR="00A371A1">
        <w:rPr>
          <w:rFonts w:ascii="Times New Roman" w:hAnsi="Times New Roman"/>
          <w:sz w:val="22"/>
        </w:rPr>
        <w:t xml:space="preserve"> of</w:t>
      </w:r>
      <w:r w:rsidR="00BA544A" w:rsidRPr="002929CA">
        <w:rPr>
          <w:rFonts w:ascii="Times New Roman" w:hAnsi="Times New Roman"/>
          <w:sz w:val="22"/>
        </w:rPr>
        <w:t xml:space="preserve"> seven patients </w:t>
      </w:r>
      <w:r w:rsidRPr="002929CA">
        <w:rPr>
          <w:rFonts w:ascii="Times New Roman" w:hAnsi="Times New Roman"/>
          <w:sz w:val="22"/>
        </w:rPr>
        <w:t>maintain</w:t>
      </w:r>
      <w:r w:rsidR="00BA544A" w:rsidRPr="002929CA">
        <w:rPr>
          <w:rFonts w:ascii="Times New Roman" w:hAnsi="Times New Roman"/>
          <w:sz w:val="22"/>
        </w:rPr>
        <w:t>ed</w:t>
      </w:r>
      <w:r w:rsidRPr="002929CA">
        <w:rPr>
          <w:rFonts w:ascii="Times New Roman" w:hAnsi="Times New Roman"/>
          <w:sz w:val="22"/>
        </w:rPr>
        <w:t xml:space="preserve"> stable </w:t>
      </w:r>
      <w:r w:rsidR="00BA544A" w:rsidRPr="002929CA">
        <w:rPr>
          <w:rFonts w:ascii="Times New Roman" w:hAnsi="Times New Roman"/>
          <w:sz w:val="22"/>
        </w:rPr>
        <w:t>mixed</w:t>
      </w:r>
      <w:r w:rsidR="00CA2B34" w:rsidRPr="002929CA">
        <w:rPr>
          <w:rFonts w:ascii="Times New Roman" w:hAnsi="Times New Roman"/>
          <w:sz w:val="22"/>
        </w:rPr>
        <w:t xml:space="preserve"> or complete</w:t>
      </w:r>
      <w:r w:rsidR="00BA544A" w:rsidRPr="002929CA">
        <w:rPr>
          <w:rFonts w:ascii="Times New Roman" w:hAnsi="Times New Roman"/>
          <w:sz w:val="22"/>
        </w:rPr>
        <w:t xml:space="preserve"> chimerism. </w:t>
      </w:r>
      <w:r w:rsidR="0066352D" w:rsidRPr="002929CA">
        <w:rPr>
          <w:rFonts w:ascii="Times New Roman" w:hAnsi="Times New Roman"/>
          <w:sz w:val="22"/>
        </w:rPr>
        <w:t xml:space="preserve">Except </w:t>
      </w:r>
      <w:r w:rsidR="00A371A1">
        <w:rPr>
          <w:rFonts w:ascii="Times New Roman" w:hAnsi="Times New Roman"/>
          <w:sz w:val="22"/>
        </w:rPr>
        <w:t xml:space="preserve">for the </w:t>
      </w:r>
      <w:r w:rsidR="003466AC" w:rsidRPr="002929CA">
        <w:rPr>
          <w:rFonts w:ascii="Times New Roman" w:hAnsi="Times New Roman"/>
          <w:sz w:val="22"/>
        </w:rPr>
        <w:t xml:space="preserve">above-mentioned </w:t>
      </w:r>
      <w:r w:rsidR="00594CF0" w:rsidRPr="002929CA">
        <w:rPr>
          <w:rFonts w:ascii="Times New Roman" w:hAnsi="Times New Roman"/>
          <w:sz w:val="22"/>
        </w:rPr>
        <w:t>patient</w:t>
      </w:r>
      <w:r w:rsidR="0066352D" w:rsidRPr="002929CA">
        <w:rPr>
          <w:rFonts w:ascii="Times New Roman" w:hAnsi="Times New Roman"/>
          <w:sz w:val="22"/>
        </w:rPr>
        <w:t xml:space="preserve"> with </w:t>
      </w:r>
      <w:r w:rsidR="00A371A1">
        <w:rPr>
          <w:rFonts w:ascii="Times New Roman" w:hAnsi="Times New Roman"/>
          <w:sz w:val="22"/>
        </w:rPr>
        <w:t xml:space="preserve">a </w:t>
      </w:r>
      <w:r w:rsidR="0066352D" w:rsidRPr="002929CA">
        <w:rPr>
          <w:rFonts w:ascii="Times New Roman" w:hAnsi="Times New Roman"/>
          <w:sz w:val="22"/>
        </w:rPr>
        <w:t>follow-up duration of less than one year, t</w:t>
      </w:r>
      <w:r w:rsidR="00256032" w:rsidRPr="002929CA">
        <w:rPr>
          <w:rFonts w:ascii="Times New Roman" w:hAnsi="Times New Roman"/>
          <w:sz w:val="22"/>
        </w:rPr>
        <w:t xml:space="preserve">he </w:t>
      </w:r>
      <w:r w:rsidR="00C72A1C" w:rsidRPr="002929CA">
        <w:rPr>
          <w:rFonts w:ascii="Times New Roman" w:hAnsi="Times New Roman"/>
          <w:sz w:val="22"/>
        </w:rPr>
        <w:t>median</w:t>
      </w:r>
      <w:r w:rsidR="00256032" w:rsidRPr="002929CA">
        <w:rPr>
          <w:rFonts w:ascii="Times New Roman" w:hAnsi="Times New Roman"/>
          <w:sz w:val="22"/>
        </w:rPr>
        <w:t xml:space="preserve"> hemoglobin lev</w:t>
      </w:r>
      <w:r w:rsidR="00286914" w:rsidRPr="002929CA">
        <w:rPr>
          <w:rFonts w:ascii="Times New Roman" w:hAnsi="Times New Roman"/>
          <w:sz w:val="22"/>
        </w:rPr>
        <w:t>els for</w:t>
      </w:r>
      <w:r w:rsidR="00BA544A" w:rsidRPr="002929CA">
        <w:rPr>
          <w:rFonts w:ascii="Times New Roman" w:hAnsi="Times New Roman"/>
          <w:sz w:val="22"/>
        </w:rPr>
        <w:t xml:space="preserve"> </w:t>
      </w:r>
      <w:r w:rsidR="00A371A1">
        <w:rPr>
          <w:rFonts w:ascii="Times New Roman" w:hAnsi="Times New Roman"/>
          <w:sz w:val="22"/>
        </w:rPr>
        <w:t xml:space="preserve">the </w:t>
      </w:r>
      <w:r w:rsidR="00BA544A" w:rsidRPr="002929CA">
        <w:rPr>
          <w:rFonts w:ascii="Times New Roman" w:hAnsi="Times New Roman"/>
          <w:sz w:val="22"/>
        </w:rPr>
        <w:t>male and female</w:t>
      </w:r>
      <w:r w:rsidR="0066352D" w:rsidRPr="002929CA">
        <w:rPr>
          <w:rFonts w:ascii="Times New Roman" w:hAnsi="Times New Roman"/>
          <w:sz w:val="22"/>
        </w:rPr>
        <w:t xml:space="preserve"> patients</w:t>
      </w:r>
      <w:r w:rsidR="00BA544A" w:rsidRPr="002929CA">
        <w:rPr>
          <w:rFonts w:ascii="Times New Roman" w:hAnsi="Times New Roman"/>
          <w:sz w:val="22"/>
        </w:rPr>
        <w:t xml:space="preserve"> </w:t>
      </w:r>
      <w:r w:rsidR="00C72A1C" w:rsidRPr="002929CA">
        <w:rPr>
          <w:rFonts w:ascii="Times New Roman" w:hAnsi="Times New Roman"/>
          <w:sz w:val="22"/>
        </w:rPr>
        <w:t xml:space="preserve">significantly improved from </w:t>
      </w:r>
      <w:r w:rsidR="0066352D" w:rsidRPr="002929CA">
        <w:rPr>
          <w:rFonts w:ascii="Times New Roman" w:hAnsi="Times New Roman"/>
          <w:sz w:val="22"/>
        </w:rPr>
        <w:t>7.7</w:t>
      </w:r>
      <w:r w:rsidR="00286914" w:rsidRPr="002929CA">
        <w:rPr>
          <w:rFonts w:ascii="Times New Roman" w:hAnsi="Times New Roman"/>
          <w:sz w:val="22"/>
        </w:rPr>
        <w:t xml:space="preserve"> </w:t>
      </w:r>
      <w:r w:rsidR="00256032" w:rsidRPr="002929CA">
        <w:rPr>
          <w:rFonts w:ascii="Times New Roman" w:hAnsi="Times New Roman"/>
          <w:sz w:val="22"/>
        </w:rPr>
        <w:t>g/dL (range,</w:t>
      </w:r>
      <w:r w:rsidR="00286914" w:rsidRPr="002929CA">
        <w:rPr>
          <w:rFonts w:ascii="Times New Roman" w:hAnsi="Times New Roman"/>
          <w:sz w:val="22"/>
        </w:rPr>
        <w:t xml:space="preserve"> 7.</w:t>
      </w:r>
      <w:r w:rsidR="0066352D" w:rsidRPr="002929CA">
        <w:rPr>
          <w:rFonts w:ascii="Times New Roman" w:hAnsi="Times New Roman"/>
          <w:sz w:val="22"/>
        </w:rPr>
        <w:t>4</w:t>
      </w:r>
      <w:r w:rsidR="00C122C4">
        <w:rPr>
          <w:rFonts w:ascii="Times New Roman" w:hAnsi="Times New Roman"/>
          <w:sz w:val="22"/>
        </w:rPr>
        <w:t xml:space="preserve"> </w:t>
      </w:r>
      <w:r w:rsidR="00286914" w:rsidRPr="002929CA">
        <w:rPr>
          <w:rFonts w:ascii="Times New Roman" w:hAnsi="Times New Roman"/>
          <w:sz w:val="22"/>
        </w:rPr>
        <w:t>–</w:t>
      </w:r>
      <w:r w:rsidR="00C122C4">
        <w:rPr>
          <w:rFonts w:ascii="Times New Roman" w:hAnsi="Times New Roman"/>
          <w:sz w:val="22"/>
        </w:rPr>
        <w:t xml:space="preserve"> </w:t>
      </w:r>
      <w:r w:rsidR="0066352D" w:rsidRPr="002929CA">
        <w:rPr>
          <w:rFonts w:ascii="Times New Roman" w:hAnsi="Times New Roman"/>
          <w:sz w:val="22"/>
        </w:rPr>
        <w:t>9.4</w:t>
      </w:r>
      <w:r w:rsidR="00256032" w:rsidRPr="002929CA">
        <w:rPr>
          <w:rFonts w:ascii="Times New Roman" w:hAnsi="Times New Roman"/>
          <w:sz w:val="22"/>
        </w:rPr>
        <w:t>)</w:t>
      </w:r>
      <w:r w:rsidR="00BA544A" w:rsidRPr="002929CA">
        <w:rPr>
          <w:rFonts w:ascii="Times New Roman" w:hAnsi="Times New Roman"/>
          <w:sz w:val="22"/>
        </w:rPr>
        <w:t xml:space="preserve"> and 8.0 g/dL (range, 7.</w:t>
      </w:r>
      <w:r w:rsidR="0066352D" w:rsidRPr="002929CA">
        <w:rPr>
          <w:rFonts w:ascii="Times New Roman" w:hAnsi="Times New Roman"/>
          <w:sz w:val="22"/>
        </w:rPr>
        <w:t>6</w:t>
      </w:r>
      <w:r w:rsidR="00C122C4">
        <w:rPr>
          <w:rFonts w:ascii="Times New Roman" w:hAnsi="Times New Roman"/>
          <w:sz w:val="22"/>
        </w:rPr>
        <w:t xml:space="preserve"> </w:t>
      </w:r>
      <w:r w:rsidR="00BA544A" w:rsidRPr="002929CA">
        <w:rPr>
          <w:rFonts w:ascii="Times New Roman" w:hAnsi="Times New Roman"/>
          <w:sz w:val="22"/>
        </w:rPr>
        <w:t>–</w:t>
      </w:r>
      <w:r w:rsidR="00C122C4">
        <w:rPr>
          <w:rFonts w:ascii="Times New Roman" w:hAnsi="Times New Roman"/>
          <w:sz w:val="22"/>
        </w:rPr>
        <w:t xml:space="preserve"> </w:t>
      </w:r>
      <w:r w:rsidR="00BA544A" w:rsidRPr="002929CA">
        <w:rPr>
          <w:rFonts w:ascii="Times New Roman" w:hAnsi="Times New Roman"/>
          <w:sz w:val="22"/>
        </w:rPr>
        <w:t>9.</w:t>
      </w:r>
      <w:r w:rsidR="0066352D" w:rsidRPr="002929CA">
        <w:rPr>
          <w:rFonts w:ascii="Times New Roman" w:hAnsi="Times New Roman"/>
          <w:sz w:val="22"/>
        </w:rPr>
        <w:t>1</w:t>
      </w:r>
      <w:r w:rsidR="00BA544A" w:rsidRPr="002929CA">
        <w:rPr>
          <w:rFonts w:ascii="Times New Roman" w:hAnsi="Times New Roman"/>
          <w:sz w:val="22"/>
        </w:rPr>
        <w:t>)</w:t>
      </w:r>
      <w:r w:rsidR="00C72A1C" w:rsidRPr="002929CA">
        <w:rPr>
          <w:rFonts w:ascii="Times New Roman" w:hAnsi="Times New Roman"/>
          <w:sz w:val="22"/>
        </w:rPr>
        <w:t xml:space="preserve"> before receiving our strategy</w:t>
      </w:r>
      <w:r w:rsidR="00BA544A" w:rsidRPr="002929CA">
        <w:rPr>
          <w:rFonts w:ascii="Times New Roman" w:hAnsi="Times New Roman"/>
          <w:sz w:val="22"/>
        </w:rPr>
        <w:t>, respectively</w:t>
      </w:r>
      <w:r w:rsidR="00C72A1C" w:rsidRPr="002929CA">
        <w:rPr>
          <w:rFonts w:ascii="Times New Roman" w:hAnsi="Times New Roman"/>
          <w:sz w:val="22"/>
        </w:rPr>
        <w:t xml:space="preserve">, to </w:t>
      </w:r>
      <w:r w:rsidR="0066352D" w:rsidRPr="002929CA">
        <w:rPr>
          <w:rFonts w:ascii="Times New Roman" w:hAnsi="Times New Roman"/>
          <w:sz w:val="22"/>
        </w:rPr>
        <w:t>12.8</w:t>
      </w:r>
      <w:r w:rsidR="00BA544A" w:rsidRPr="002929CA">
        <w:rPr>
          <w:rFonts w:ascii="Times New Roman" w:hAnsi="Times New Roman"/>
          <w:sz w:val="22"/>
        </w:rPr>
        <w:t>g/dL (range,</w:t>
      </w:r>
      <w:r w:rsidR="00C122C4">
        <w:rPr>
          <w:rFonts w:ascii="Times New Roman" w:hAnsi="Times New Roman"/>
          <w:sz w:val="22"/>
        </w:rPr>
        <w:t xml:space="preserve"> </w:t>
      </w:r>
      <w:r w:rsidR="0066352D" w:rsidRPr="002929CA">
        <w:rPr>
          <w:rFonts w:ascii="Times New Roman" w:hAnsi="Times New Roman"/>
          <w:sz w:val="22"/>
        </w:rPr>
        <w:t>12.5</w:t>
      </w:r>
      <w:r w:rsidR="00C122C4">
        <w:rPr>
          <w:rFonts w:ascii="Times New Roman" w:hAnsi="Times New Roman"/>
          <w:sz w:val="22"/>
        </w:rPr>
        <w:t xml:space="preserve"> </w:t>
      </w:r>
      <w:r w:rsidR="00BA544A" w:rsidRPr="002929CA">
        <w:rPr>
          <w:rFonts w:ascii="Times New Roman" w:hAnsi="Times New Roman"/>
          <w:sz w:val="22"/>
        </w:rPr>
        <w:t xml:space="preserve">– </w:t>
      </w:r>
      <w:r w:rsidR="0066352D" w:rsidRPr="002929CA">
        <w:rPr>
          <w:rFonts w:ascii="Times New Roman" w:hAnsi="Times New Roman"/>
          <w:sz w:val="22"/>
        </w:rPr>
        <w:t>13.7</w:t>
      </w:r>
      <w:r w:rsidR="00BA544A" w:rsidRPr="002929CA">
        <w:rPr>
          <w:rFonts w:ascii="Times New Roman" w:hAnsi="Times New Roman"/>
          <w:sz w:val="22"/>
        </w:rPr>
        <w:t xml:space="preserve">) and </w:t>
      </w:r>
      <w:r w:rsidR="00286914" w:rsidRPr="002929CA">
        <w:rPr>
          <w:rFonts w:ascii="Times New Roman" w:hAnsi="Times New Roman"/>
          <w:sz w:val="22"/>
        </w:rPr>
        <w:t>1</w:t>
      </w:r>
      <w:r w:rsidR="0066352D" w:rsidRPr="002929CA">
        <w:rPr>
          <w:rFonts w:ascii="Times New Roman" w:hAnsi="Times New Roman"/>
          <w:sz w:val="22"/>
        </w:rPr>
        <w:t>4.3</w:t>
      </w:r>
      <w:r w:rsidR="00256032" w:rsidRPr="002929CA">
        <w:rPr>
          <w:rFonts w:ascii="Times New Roman" w:hAnsi="Times New Roman"/>
          <w:sz w:val="22"/>
        </w:rPr>
        <w:t xml:space="preserve"> g/dL (range, </w:t>
      </w:r>
      <w:r w:rsidR="0066352D" w:rsidRPr="002929CA">
        <w:rPr>
          <w:rFonts w:ascii="Times New Roman" w:hAnsi="Times New Roman"/>
          <w:sz w:val="22"/>
        </w:rPr>
        <w:t>11.0</w:t>
      </w:r>
      <w:r w:rsidR="00F7525D">
        <w:rPr>
          <w:rFonts w:ascii="Times New Roman" w:hAnsi="Times New Roman"/>
          <w:sz w:val="22"/>
        </w:rPr>
        <w:t xml:space="preserve"> </w:t>
      </w:r>
      <w:r w:rsidR="00286914" w:rsidRPr="002929CA">
        <w:rPr>
          <w:rFonts w:ascii="Times New Roman" w:hAnsi="Times New Roman"/>
          <w:sz w:val="22"/>
        </w:rPr>
        <w:t>–</w:t>
      </w:r>
      <w:r w:rsidR="00F7525D">
        <w:rPr>
          <w:rFonts w:ascii="Times New Roman" w:hAnsi="Times New Roman"/>
          <w:sz w:val="22"/>
        </w:rPr>
        <w:t xml:space="preserve"> </w:t>
      </w:r>
      <w:r w:rsidR="00286914" w:rsidRPr="002929CA">
        <w:rPr>
          <w:rFonts w:ascii="Times New Roman" w:hAnsi="Times New Roman"/>
          <w:sz w:val="22"/>
        </w:rPr>
        <w:t>1</w:t>
      </w:r>
      <w:r w:rsidR="0066352D" w:rsidRPr="002929CA">
        <w:rPr>
          <w:rFonts w:ascii="Times New Roman" w:hAnsi="Times New Roman"/>
          <w:sz w:val="22"/>
        </w:rPr>
        <w:t>5.4</w:t>
      </w:r>
      <w:r w:rsidR="00256032" w:rsidRPr="002929CA">
        <w:rPr>
          <w:rFonts w:ascii="Times New Roman" w:hAnsi="Times New Roman"/>
          <w:sz w:val="22"/>
        </w:rPr>
        <w:t>)</w:t>
      </w:r>
      <w:r w:rsidR="00C122C4">
        <w:rPr>
          <w:rFonts w:ascii="Times New Roman" w:hAnsi="Times New Roman"/>
          <w:sz w:val="22"/>
        </w:rPr>
        <w:t xml:space="preserve"> </w:t>
      </w:r>
      <w:r w:rsidR="00C72A1C" w:rsidRPr="002929CA">
        <w:rPr>
          <w:rFonts w:ascii="Times New Roman" w:hAnsi="Times New Roman"/>
          <w:sz w:val="22"/>
        </w:rPr>
        <w:t xml:space="preserve">at the </w:t>
      </w:r>
      <w:r w:rsidR="00F41F5F">
        <w:rPr>
          <w:rFonts w:ascii="Times New Roman" w:hAnsi="Times New Roman"/>
          <w:sz w:val="22"/>
        </w:rPr>
        <w:t>l</w:t>
      </w:r>
      <w:r w:rsidR="00C72A1C" w:rsidRPr="002929CA">
        <w:rPr>
          <w:rFonts w:ascii="Times New Roman" w:hAnsi="Times New Roman"/>
          <w:sz w:val="22"/>
        </w:rPr>
        <w:t xml:space="preserve">ast follow-up </w:t>
      </w:r>
      <w:r w:rsidR="00B76959" w:rsidRPr="002929CA">
        <w:rPr>
          <w:rFonts w:ascii="Times New Roman" w:hAnsi="Times New Roman"/>
          <w:sz w:val="22"/>
        </w:rPr>
        <w:t>(</w:t>
      </w:r>
      <w:r w:rsidR="00B76959" w:rsidRPr="002929CA">
        <w:rPr>
          <w:rFonts w:ascii="Times New Roman" w:hAnsi="Times New Roman"/>
          <w:i/>
          <w:iCs/>
          <w:sz w:val="22"/>
        </w:rPr>
        <w:t>P</w:t>
      </w:r>
      <w:r w:rsidR="00B76959" w:rsidRPr="002929CA">
        <w:rPr>
          <w:rFonts w:ascii="Times New Roman" w:hAnsi="Times New Roman"/>
          <w:sz w:val="22"/>
        </w:rPr>
        <w:t xml:space="preserve"> &lt; 0.0</w:t>
      </w:r>
      <w:r w:rsidR="00D84F77" w:rsidRPr="002929CA">
        <w:rPr>
          <w:rFonts w:ascii="Times New Roman" w:hAnsi="Times New Roman"/>
          <w:sz w:val="22"/>
        </w:rPr>
        <w:t xml:space="preserve">1 and </w:t>
      </w:r>
      <w:r w:rsidR="00D84F77" w:rsidRPr="002929CA">
        <w:rPr>
          <w:rFonts w:ascii="Times New Roman" w:hAnsi="Times New Roman"/>
          <w:i/>
          <w:iCs/>
          <w:sz w:val="22"/>
        </w:rPr>
        <w:t>P</w:t>
      </w:r>
      <w:r w:rsidR="00D84F77" w:rsidRPr="002929CA">
        <w:rPr>
          <w:rFonts w:ascii="Times New Roman" w:hAnsi="Times New Roman"/>
          <w:sz w:val="22"/>
        </w:rPr>
        <w:t xml:space="preserve"> = 0.01, respectively</w:t>
      </w:r>
      <w:r w:rsidR="00B76959" w:rsidRPr="002929CA">
        <w:rPr>
          <w:rFonts w:ascii="Times New Roman" w:hAnsi="Times New Roman"/>
          <w:sz w:val="22"/>
        </w:rPr>
        <w:t>)</w:t>
      </w:r>
      <w:r w:rsidR="00BA544A" w:rsidRPr="002929CA">
        <w:rPr>
          <w:rFonts w:ascii="Times New Roman" w:hAnsi="Times New Roman"/>
          <w:sz w:val="22"/>
        </w:rPr>
        <w:t xml:space="preserve">. </w:t>
      </w:r>
      <w:r w:rsidR="00B76959" w:rsidRPr="002929CA">
        <w:rPr>
          <w:rFonts w:ascii="Times New Roman" w:hAnsi="Times New Roman"/>
          <w:sz w:val="22"/>
        </w:rPr>
        <w:lastRenderedPageBreak/>
        <w:t xml:space="preserve">After </w:t>
      </w:r>
      <w:r w:rsidR="004833F6">
        <w:rPr>
          <w:rFonts w:ascii="Times New Roman" w:hAnsi="Times New Roman"/>
          <w:sz w:val="22"/>
        </w:rPr>
        <w:t>receiving the</w:t>
      </w:r>
      <w:r w:rsidR="00B76959" w:rsidRPr="002929CA">
        <w:rPr>
          <w:rFonts w:ascii="Times New Roman" w:hAnsi="Times New Roman"/>
          <w:sz w:val="22"/>
        </w:rPr>
        <w:t xml:space="preserve"> strategy, </w:t>
      </w:r>
      <w:r w:rsidR="00BA544A" w:rsidRPr="002929CA">
        <w:rPr>
          <w:rFonts w:ascii="Times New Roman" w:hAnsi="Times New Roman"/>
          <w:sz w:val="22"/>
        </w:rPr>
        <w:t>no</w:t>
      </w:r>
      <w:r w:rsidR="00B97994">
        <w:rPr>
          <w:rFonts w:ascii="Times New Roman" w:hAnsi="Times New Roman"/>
          <w:sz w:val="22"/>
        </w:rPr>
        <w:t xml:space="preserve"> patients </w:t>
      </w:r>
      <w:r w:rsidR="00724FDD" w:rsidRPr="002929CA">
        <w:rPr>
          <w:rFonts w:ascii="Times New Roman" w:hAnsi="Times New Roman"/>
          <w:sz w:val="22"/>
        </w:rPr>
        <w:t>required red cell transfusion</w:t>
      </w:r>
      <w:r w:rsidR="00E331DE">
        <w:rPr>
          <w:rFonts w:ascii="Times New Roman" w:hAnsi="Times New Roman"/>
          <w:sz w:val="22"/>
        </w:rPr>
        <w:t>s,</w:t>
      </w:r>
      <w:r w:rsidR="00BA544A" w:rsidRPr="002929CA">
        <w:rPr>
          <w:rFonts w:ascii="Times New Roman" w:hAnsi="Times New Roman"/>
          <w:sz w:val="22"/>
        </w:rPr>
        <w:t xml:space="preserve"> </w:t>
      </w:r>
      <w:r w:rsidR="00724FDD" w:rsidRPr="002929CA">
        <w:rPr>
          <w:rFonts w:ascii="Times New Roman" w:hAnsi="Times New Roman"/>
          <w:sz w:val="22"/>
        </w:rPr>
        <w:t xml:space="preserve">regardless of </w:t>
      </w:r>
      <w:r w:rsidR="001A510A" w:rsidRPr="002929CA">
        <w:rPr>
          <w:rFonts w:ascii="Times New Roman" w:hAnsi="Times New Roman"/>
          <w:sz w:val="22"/>
        </w:rPr>
        <w:t xml:space="preserve">the </w:t>
      </w:r>
      <w:r w:rsidR="00F7163B" w:rsidRPr="002929CA">
        <w:rPr>
          <w:rFonts w:ascii="Times New Roman" w:hAnsi="Times New Roman"/>
          <w:sz w:val="22"/>
        </w:rPr>
        <w:t xml:space="preserve">need for </w:t>
      </w:r>
      <w:r w:rsidR="00ED2983" w:rsidRPr="002929CA">
        <w:rPr>
          <w:rFonts w:ascii="Times New Roman" w:hAnsi="Times New Roman"/>
          <w:sz w:val="22"/>
        </w:rPr>
        <w:t xml:space="preserve">optional </w:t>
      </w:r>
      <w:r w:rsidR="002B5FA8" w:rsidRPr="002929CA">
        <w:rPr>
          <w:rFonts w:ascii="Times New Roman" w:hAnsi="Times New Roman"/>
          <w:sz w:val="22"/>
        </w:rPr>
        <w:t>reinforced</w:t>
      </w:r>
      <w:r w:rsidR="00724FDD" w:rsidRPr="002929CA">
        <w:rPr>
          <w:rFonts w:ascii="Times New Roman" w:hAnsi="Times New Roman"/>
          <w:sz w:val="22"/>
        </w:rPr>
        <w:t xml:space="preserve"> SC infusion</w:t>
      </w:r>
      <w:r w:rsidR="00E331DE">
        <w:rPr>
          <w:rFonts w:ascii="Times New Roman" w:hAnsi="Times New Roman"/>
          <w:sz w:val="22"/>
        </w:rPr>
        <w:t>s,</w:t>
      </w:r>
      <w:r w:rsidR="003B31A8" w:rsidRPr="002929CA">
        <w:rPr>
          <w:rFonts w:ascii="Times New Roman" w:hAnsi="Times New Roman"/>
          <w:sz w:val="22"/>
        </w:rPr>
        <w:t xml:space="preserve"> and </w:t>
      </w:r>
      <w:r w:rsidR="00944480" w:rsidRPr="002929CA">
        <w:rPr>
          <w:rFonts w:ascii="Times New Roman" w:hAnsi="Times New Roman"/>
          <w:sz w:val="22"/>
        </w:rPr>
        <w:t xml:space="preserve">no </w:t>
      </w:r>
      <w:r w:rsidR="003B31A8" w:rsidRPr="002929CA">
        <w:rPr>
          <w:rFonts w:ascii="Times New Roman" w:hAnsi="Times New Roman"/>
          <w:sz w:val="22"/>
        </w:rPr>
        <w:t>hospitalization</w:t>
      </w:r>
      <w:r w:rsidR="002434A5" w:rsidRPr="002929CA">
        <w:rPr>
          <w:rFonts w:ascii="Times New Roman" w:hAnsi="Times New Roman"/>
          <w:sz w:val="22"/>
        </w:rPr>
        <w:t xml:space="preserve"> due to any cause</w:t>
      </w:r>
      <w:r w:rsidR="003B31A8" w:rsidRPr="002929CA">
        <w:rPr>
          <w:rFonts w:ascii="Times New Roman" w:hAnsi="Times New Roman"/>
          <w:sz w:val="22"/>
        </w:rPr>
        <w:t xml:space="preserve">. </w:t>
      </w:r>
      <w:r w:rsidR="00F7163B" w:rsidRPr="002929CA">
        <w:rPr>
          <w:rFonts w:ascii="Times New Roman" w:hAnsi="Times New Roman"/>
          <w:sz w:val="22"/>
        </w:rPr>
        <w:t>A g</w:t>
      </w:r>
      <w:r w:rsidR="00724FDD" w:rsidRPr="002929CA">
        <w:rPr>
          <w:rFonts w:ascii="Times New Roman" w:hAnsi="Times New Roman"/>
          <w:sz w:val="22"/>
        </w:rPr>
        <w:t>enetic study revealed that all initial genetic</w:t>
      </w:r>
      <w:r w:rsidR="00E331DE">
        <w:rPr>
          <w:rFonts w:ascii="Times New Roman" w:hAnsi="Times New Roman"/>
          <w:sz w:val="22"/>
        </w:rPr>
        <w:t xml:space="preserve"> hemoglobin</w:t>
      </w:r>
      <w:r w:rsidR="00724FDD" w:rsidRPr="002929CA">
        <w:rPr>
          <w:rFonts w:ascii="Times New Roman" w:hAnsi="Times New Roman"/>
          <w:sz w:val="22"/>
        </w:rPr>
        <w:t xml:space="preserve"> abnormalities</w:t>
      </w:r>
      <w:r w:rsidR="00B76959" w:rsidRPr="002929CA">
        <w:rPr>
          <w:rFonts w:ascii="Times New Roman" w:hAnsi="Times New Roman"/>
          <w:sz w:val="22"/>
        </w:rPr>
        <w:t xml:space="preserve"> </w:t>
      </w:r>
      <w:r w:rsidR="00724FDD" w:rsidRPr="002929CA">
        <w:rPr>
          <w:rFonts w:ascii="Times New Roman" w:hAnsi="Times New Roman"/>
          <w:sz w:val="22"/>
        </w:rPr>
        <w:t xml:space="preserve">were corrected to </w:t>
      </w:r>
      <w:r w:rsidR="00E331DE">
        <w:rPr>
          <w:rFonts w:ascii="Times New Roman" w:hAnsi="Times New Roman"/>
          <w:sz w:val="22"/>
        </w:rPr>
        <w:t xml:space="preserve">the </w:t>
      </w:r>
      <w:r w:rsidR="00724FDD" w:rsidRPr="002929CA">
        <w:rPr>
          <w:rFonts w:ascii="Times New Roman" w:hAnsi="Times New Roman"/>
          <w:sz w:val="22"/>
        </w:rPr>
        <w:t>donor-type gene</w:t>
      </w:r>
      <w:r w:rsidR="00B76959" w:rsidRPr="002929CA">
        <w:rPr>
          <w:rFonts w:ascii="Times New Roman" w:hAnsi="Times New Roman"/>
          <w:sz w:val="22"/>
        </w:rPr>
        <w:t>, regardless of whether</w:t>
      </w:r>
      <w:r w:rsidR="00E331DE">
        <w:rPr>
          <w:rFonts w:ascii="Times New Roman" w:hAnsi="Times New Roman"/>
          <w:sz w:val="22"/>
        </w:rPr>
        <w:t xml:space="preserve"> or not</w:t>
      </w:r>
      <w:r w:rsidR="00B76959" w:rsidRPr="002929CA">
        <w:rPr>
          <w:rFonts w:ascii="Times New Roman" w:hAnsi="Times New Roman"/>
          <w:sz w:val="22"/>
        </w:rPr>
        <w:t xml:space="preserve"> </w:t>
      </w:r>
      <w:r w:rsidR="00E331DE">
        <w:rPr>
          <w:rFonts w:ascii="Times New Roman" w:hAnsi="Times New Roman"/>
          <w:sz w:val="22"/>
        </w:rPr>
        <w:t>the patient</w:t>
      </w:r>
      <w:r w:rsidR="00B76959" w:rsidRPr="002929CA">
        <w:rPr>
          <w:rFonts w:ascii="Times New Roman" w:hAnsi="Times New Roman"/>
          <w:sz w:val="22"/>
        </w:rPr>
        <w:t xml:space="preserve"> received the optional reinforced SC infusion or not</w:t>
      </w:r>
      <w:r w:rsidR="0039099E" w:rsidRPr="002929CA">
        <w:rPr>
          <w:rFonts w:ascii="Times New Roman" w:hAnsi="Times New Roman"/>
          <w:sz w:val="22"/>
        </w:rPr>
        <w:t xml:space="preserve"> (Table 2)</w:t>
      </w:r>
      <w:r w:rsidR="00B76959" w:rsidRPr="002929CA">
        <w:rPr>
          <w:rFonts w:ascii="Times New Roman" w:hAnsi="Times New Roman"/>
          <w:sz w:val="22"/>
        </w:rPr>
        <w:t>.</w:t>
      </w:r>
    </w:p>
    <w:p w14:paraId="1A952473" w14:textId="77777777" w:rsidR="0069105E" w:rsidRPr="002929CA" w:rsidRDefault="0069105E" w:rsidP="00F73625">
      <w:pPr>
        <w:wordWrap/>
        <w:adjustRightInd w:val="0"/>
        <w:snapToGrid w:val="0"/>
        <w:spacing w:line="480" w:lineRule="auto"/>
        <w:ind w:firstLineChars="200" w:firstLine="440"/>
        <w:rPr>
          <w:rFonts w:ascii="Times New Roman" w:hAnsi="Times New Roman"/>
          <w:b/>
          <w:bCs/>
          <w:sz w:val="22"/>
        </w:rPr>
      </w:pPr>
    </w:p>
    <w:p w14:paraId="1A871444" w14:textId="5C5ADC12" w:rsidR="005851D9" w:rsidRPr="002929CA" w:rsidRDefault="00962985" w:rsidP="00962985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b/>
          <w:bCs/>
          <w:sz w:val="22"/>
        </w:rPr>
        <w:t xml:space="preserve">3.2.2. </w:t>
      </w:r>
      <w:r w:rsidR="005851D9" w:rsidRPr="002929CA">
        <w:rPr>
          <w:rFonts w:ascii="Times New Roman" w:hAnsi="Times New Roman"/>
          <w:b/>
          <w:bCs/>
          <w:sz w:val="22"/>
        </w:rPr>
        <w:t xml:space="preserve">Sickle </w:t>
      </w:r>
      <w:r w:rsidR="00AA7249" w:rsidRPr="002929CA">
        <w:rPr>
          <w:rFonts w:ascii="Times New Roman" w:hAnsi="Times New Roman"/>
          <w:b/>
          <w:bCs/>
          <w:sz w:val="22"/>
        </w:rPr>
        <w:t>c</w:t>
      </w:r>
      <w:r w:rsidR="005851D9" w:rsidRPr="002929CA">
        <w:rPr>
          <w:rFonts w:ascii="Times New Roman" w:hAnsi="Times New Roman"/>
          <w:b/>
          <w:bCs/>
          <w:sz w:val="22"/>
        </w:rPr>
        <w:t xml:space="preserve">ell </w:t>
      </w:r>
      <w:r w:rsidR="00AA7249" w:rsidRPr="002929CA">
        <w:rPr>
          <w:rFonts w:ascii="Times New Roman" w:hAnsi="Times New Roman"/>
          <w:b/>
          <w:bCs/>
          <w:sz w:val="22"/>
        </w:rPr>
        <w:t>d</w:t>
      </w:r>
      <w:r w:rsidR="005851D9" w:rsidRPr="002929CA">
        <w:rPr>
          <w:rFonts w:ascii="Times New Roman" w:hAnsi="Times New Roman"/>
          <w:b/>
          <w:bCs/>
          <w:sz w:val="22"/>
        </w:rPr>
        <w:t>isease</w:t>
      </w:r>
    </w:p>
    <w:p w14:paraId="41C4D29C" w14:textId="6EE029AA" w:rsidR="007A482C" w:rsidRPr="002929CA" w:rsidRDefault="00BE0111" w:rsidP="00B7695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Of </w:t>
      </w:r>
      <w:r w:rsidR="00825D57" w:rsidRPr="002929CA">
        <w:rPr>
          <w:rFonts w:ascii="Times New Roman" w:hAnsi="Times New Roman"/>
          <w:sz w:val="22"/>
        </w:rPr>
        <w:t xml:space="preserve">the </w:t>
      </w:r>
      <w:r w:rsidR="0055465A">
        <w:rPr>
          <w:rFonts w:ascii="Times New Roman" w:hAnsi="Times New Roman"/>
          <w:sz w:val="22"/>
        </w:rPr>
        <w:t>four</w:t>
      </w:r>
      <w:r w:rsidRPr="002929CA">
        <w:rPr>
          <w:rFonts w:ascii="Times New Roman" w:hAnsi="Times New Roman"/>
          <w:sz w:val="22"/>
        </w:rPr>
        <w:t xml:space="preserve"> patients with SCD,</w:t>
      </w:r>
      <w:r w:rsidR="00825D57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>one</w:t>
      </w:r>
      <w:r w:rsidR="003B31A8" w:rsidRPr="002929CA">
        <w:rPr>
          <w:rFonts w:ascii="Times New Roman" w:hAnsi="Times New Roman"/>
          <w:sz w:val="22"/>
        </w:rPr>
        <w:t xml:space="preserve"> (UPN #0</w:t>
      </w:r>
      <w:r w:rsidR="001D0FF9" w:rsidRPr="002929CA">
        <w:rPr>
          <w:rFonts w:ascii="Times New Roman" w:hAnsi="Times New Roman"/>
          <w:sz w:val="22"/>
        </w:rPr>
        <w:t>5</w:t>
      </w:r>
      <w:r w:rsidR="003B31A8" w:rsidRPr="002929CA">
        <w:rPr>
          <w:rFonts w:ascii="Times New Roman" w:hAnsi="Times New Roman"/>
          <w:sz w:val="22"/>
        </w:rPr>
        <w:t>)</w:t>
      </w:r>
      <w:r w:rsidRPr="002929CA">
        <w:rPr>
          <w:rFonts w:ascii="Times New Roman" w:hAnsi="Times New Roman"/>
          <w:sz w:val="22"/>
        </w:rPr>
        <w:t xml:space="preserve"> with impending </w:t>
      </w:r>
      <w:r w:rsidR="003B31A8" w:rsidRPr="002929CA">
        <w:rPr>
          <w:rFonts w:ascii="Times New Roman" w:hAnsi="Times New Roman"/>
          <w:sz w:val="22"/>
        </w:rPr>
        <w:t>graft</w:t>
      </w:r>
      <w:r w:rsidRPr="002929CA">
        <w:rPr>
          <w:rFonts w:ascii="Times New Roman" w:hAnsi="Times New Roman"/>
          <w:sz w:val="22"/>
        </w:rPr>
        <w:t xml:space="preserve"> </w:t>
      </w:r>
      <w:r w:rsidR="001D0FF9" w:rsidRPr="002929CA">
        <w:rPr>
          <w:rFonts w:ascii="Times New Roman" w:hAnsi="Times New Roman" w:hint="eastAsia"/>
          <w:sz w:val="22"/>
        </w:rPr>
        <w:t>f</w:t>
      </w:r>
      <w:r w:rsidR="001D0FF9" w:rsidRPr="002929CA">
        <w:rPr>
          <w:rFonts w:ascii="Times New Roman" w:hAnsi="Times New Roman"/>
          <w:sz w:val="22"/>
        </w:rPr>
        <w:t xml:space="preserve">ailure </w:t>
      </w:r>
      <w:r w:rsidR="00DF7ACC" w:rsidRPr="002929CA">
        <w:rPr>
          <w:rFonts w:ascii="Times New Roman" w:hAnsi="Times New Roman"/>
          <w:sz w:val="22"/>
        </w:rPr>
        <w:t>received</w:t>
      </w:r>
      <w:r w:rsidRPr="002929CA">
        <w:rPr>
          <w:rFonts w:ascii="Times New Roman" w:hAnsi="Times New Roman"/>
          <w:sz w:val="22"/>
        </w:rPr>
        <w:t xml:space="preserve"> </w:t>
      </w:r>
      <w:r w:rsidR="003B31A8" w:rsidRPr="002929CA">
        <w:rPr>
          <w:rFonts w:ascii="Times New Roman" w:hAnsi="Times New Roman"/>
          <w:sz w:val="22"/>
        </w:rPr>
        <w:t xml:space="preserve">the optional </w:t>
      </w:r>
      <w:r w:rsidRPr="002929CA">
        <w:rPr>
          <w:rFonts w:ascii="Times New Roman" w:hAnsi="Times New Roman"/>
          <w:sz w:val="22"/>
        </w:rPr>
        <w:t xml:space="preserve">reinforced infusion at </w:t>
      </w:r>
      <w:r w:rsidR="003B31A8" w:rsidRPr="002929CA">
        <w:rPr>
          <w:rFonts w:ascii="Times New Roman" w:hAnsi="Times New Roman"/>
          <w:sz w:val="22"/>
        </w:rPr>
        <w:t xml:space="preserve">post-transplant </w:t>
      </w:r>
      <w:r w:rsidRPr="002929CA">
        <w:rPr>
          <w:rFonts w:ascii="Times New Roman" w:hAnsi="Times New Roman"/>
          <w:sz w:val="22"/>
        </w:rPr>
        <w:t>7.2 months.</w:t>
      </w:r>
      <w:r w:rsidR="004B5FCA">
        <w:rPr>
          <w:rFonts w:ascii="Times New Roman" w:hAnsi="Times New Roman"/>
          <w:sz w:val="22"/>
        </w:rPr>
        <w:t xml:space="preserve"> The o</w:t>
      </w:r>
      <w:r w:rsidR="00DF7ACC" w:rsidRPr="002929CA">
        <w:rPr>
          <w:rFonts w:ascii="Times New Roman" w:hAnsi="Times New Roman"/>
          <w:sz w:val="22"/>
        </w:rPr>
        <w:t>ther</w:t>
      </w:r>
      <w:r w:rsidRPr="002929CA">
        <w:rPr>
          <w:rFonts w:ascii="Times New Roman" w:hAnsi="Times New Roman"/>
          <w:sz w:val="22"/>
        </w:rPr>
        <w:t xml:space="preserve"> </w:t>
      </w:r>
      <w:r w:rsidR="003B31A8" w:rsidRPr="002929CA">
        <w:rPr>
          <w:rFonts w:ascii="Times New Roman" w:hAnsi="Times New Roman"/>
          <w:sz w:val="22"/>
        </w:rPr>
        <w:t>three patients</w:t>
      </w:r>
      <w:r w:rsidRPr="002929CA">
        <w:rPr>
          <w:rFonts w:ascii="Times New Roman" w:hAnsi="Times New Roman"/>
          <w:sz w:val="22"/>
        </w:rPr>
        <w:t xml:space="preserve"> achieved stable </w:t>
      </w:r>
      <w:r w:rsidR="003B31A8" w:rsidRPr="002929CA">
        <w:rPr>
          <w:rFonts w:ascii="Times New Roman" w:hAnsi="Times New Roman"/>
          <w:sz w:val="22"/>
        </w:rPr>
        <w:t>mixed chimerism</w:t>
      </w:r>
      <w:r w:rsidR="003F4F93" w:rsidRPr="002929CA">
        <w:rPr>
          <w:rFonts w:ascii="Times New Roman" w:hAnsi="Times New Roman"/>
          <w:sz w:val="22"/>
        </w:rPr>
        <w:t xml:space="preserve"> until </w:t>
      </w:r>
      <w:r w:rsidR="00760E07">
        <w:rPr>
          <w:rFonts w:ascii="Times New Roman" w:hAnsi="Times New Roman"/>
          <w:sz w:val="22"/>
        </w:rPr>
        <w:t xml:space="preserve">one-year </w:t>
      </w:r>
      <w:r w:rsidR="003F4F93" w:rsidRPr="002929CA">
        <w:rPr>
          <w:rFonts w:ascii="Times New Roman" w:hAnsi="Times New Roman"/>
          <w:sz w:val="22"/>
        </w:rPr>
        <w:t>post-transplant</w:t>
      </w:r>
      <w:r w:rsidR="00760E07">
        <w:rPr>
          <w:rFonts w:ascii="Times New Roman" w:hAnsi="Times New Roman"/>
          <w:sz w:val="22"/>
        </w:rPr>
        <w:t>.</w:t>
      </w:r>
      <w:r w:rsidR="00451785" w:rsidRPr="002929CA">
        <w:rPr>
          <w:rFonts w:ascii="Times New Roman" w:hAnsi="Times New Roman"/>
          <w:sz w:val="22"/>
        </w:rPr>
        <w:t xml:space="preserve"> </w:t>
      </w:r>
      <w:r w:rsidR="00D97E0A" w:rsidRPr="002929CA">
        <w:rPr>
          <w:rFonts w:ascii="Times New Roman" w:hAnsi="Times New Roman"/>
          <w:sz w:val="22"/>
        </w:rPr>
        <w:t>One patient (UPN #09) showed sustained donor T-cell chimerism (more than 50% after post-transplant one year) and discontinued sirolimus at post-transplant 18.4 months.</w:t>
      </w:r>
      <w:r w:rsidRPr="002929CA">
        <w:rPr>
          <w:rFonts w:ascii="Times New Roman" w:hAnsi="Times New Roman"/>
          <w:sz w:val="22"/>
        </w:rPr>
        <w:t xml:space="preserve"> </w:t>
      </w:r>
      <w:r w:rsidR="00EA4984" w:rsidRPr="002929CA">
        <w:rPr>
          <w:rFonts w:ascii="Times New Roman" w:hAnsi="Times New Roman"/>
          <w:sz w:val="22"/>
        </w:rPr>
        <w:t>The o</w:t>
      </w:r>
      <w:r w:rsidR="00DF7ACC" w:rsidRPr="002929CA">
        <w:rPr>
          <w:rFonts w:ascii="Times New Roman" w:hAnsi="Times New Roman"/>
          <w:sz w:val="22"/>
        </w:rPr>
        <w:t>thers</w:t>
      </w:r>
      <w:r w:rsidR="00D97E0A" w:rsidRPr="002929CA">
        <w:rPr>
          <w:rFonts w:ascii="Times New Roman" w:hAnsi="Times New Roman"/>
          <w:sz w:val="22"/>
        </w:rPr>
        <w:t xml:space="preserve"> </w:t>
      </w:r>
      <w:r w:rsidR="00451785" w:rsidRPr="002929CA">
        <w:rPr>
          <w:rFonts w:ascii="Times New Roman" w:hAnsi="Times New Roman"/>
          <w:sz w:val="22"/>
        </w:rPr>
        <w:t>s</w:t>
      </w:r>
      <w:r w:rsidRPr="002929CA">
        <w:rPr>
          <w:rFonts w:ascii="Times New Roman" w:hAnsi="Times New Roman"/>
          <w:sz w:val="22"/>
        </w:rPr>
        <w:t xml:space="preserve">howed persistently low donor T-cell chimerism after </w:t>
      </w:r>
      <w:r w:rsidR="003B31A8" w:rsidRPr="002929CA">
        <w:rPr>
          <w:rFonts w:ascii="Times New Roman" w:hAnsi="Times New Roman"/>
          <w:sz w:val="22"/>
        </w:rPr>
        <w:t xml:space="preserve">post-transplant one </w:t>
      </w:r>
      <w:r w:rsidRPr="002929CA">
        <w:rPr>
          <w:rFonts w:ascii="Times New Roman" w:hAnsi="Times New Roman"/>
          <w:sz w:val="22"/>
        </w:rPr>
        <w:t>year.</w:t>
      </w:r>
      <w:r w:rsidR="003B31A8" w:rsidRPr="002929CA">
        <w:rPr>
          <w:rFonts w:ascii="Times New Roman" w:hAnsi="Times New Roman"/>
          <w:sz w:val="22"/>
        </w:rPr>
        <w:t xml:space="preserve"> O</w:t>
      </w:r>
      <w:r w:rsidR="00825D57" w:rsidRPr="002929CA">
        <w:rPr>
          <w:rFonts w:ascii="Times New Roman" w:hAnsi="Times New Roman"/>
          <w:sz w:val="22"/>
        </w:rPr>
        <w:t>ne</w:t>
      </w:r>
      <w:r w:rsidR="003B31A8" w:rsidRPr="002929CA">
        <w:rPr>
          <w:rFonts w:ascii="Times New Roman" w:hAnsi="Times New Roman"/>
          <w:sz w:val="22"/>
        </w:rPr>
        <w:t xml:space="preserve"> patient</w:t>
      </w:r>
      <w:r w:rsidR="001D0FF9" w:rsidRPr="002929CA">
        <w:rPr>
          <w:rFonts w:ascii="Times New Roman" w:hAnsi="Times New Roman"/>
          <w:sz w:val="22"/>
        </w:rPr>
        <w:t xml:space="preserve"> (UPN #06)</w:t>
      </w:r>
      <w:r w:rsidR="003B31A8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refused </w:t>
      </w:r>
      <w:r w:rsidR="003B31A8" w:rsidRPr="002929CA">
        <w:rPr>
          <w:rFonts w:ascii="Times New Roman" w:hAnsi="Times New Roman"/>
          <w:sz w:val="22"/>
        </w:rPr>
        <w:t xml:space="preserve">the optional </w:t>
      </w:r>
      <w:r w:rsidRPr="002929CA">
        <w:rPr>
          <w:rFonts w:ascii="Times New Roman" w:hAnsi="Times New Roman"/>
          <w:sz w:val="22"/>
        </w:rPr>
        <w:t>reinforced</w:t>
      </w:r>
      <w:r w:rsidR="00604124" w:rsidRPr="002929CA">
        <w:rPr>
          <w:rFonts w:ascii="Times New Roman" w:hAnsi="Times New Roman"/>
          <w:sz w:val="22"/>
        </w:rPr>
        <w:t xml:space="preserve"> SC</w:t>
      </w:r>
      <w:r w:rsidRPr="002929CA">
        <w:rPr>
          <w:rFonts w:ascii="Times New Roman" w:hAnsi="Times New Roman"/>
          <w:sz w:val="22"/>
        </w:rPr>
        <w:t xml:space="preserve"> infusion and </w:t>
      </w:r>
      <w:r w:rsidR="00D97E0A" w:rsidRPr="002929CA">
        <w:rPr>
          <w:rFonts w:ascii="Times New Roman" w:hAnsi="Times New Roman"/>
          <w:sz w:val="22"/>
        </w:rPr>
        <w:t xml:space="preserve">is currently </w:t>
      </w:r>
      <w:r w:rsidR="00DF7ACC" w:rsidRPr="002929CA">
        <w:rPr>
          <w:rFonts w:ascii="Times New Roman" w:hAnsi="Times New Roman"/>
          <w:sz w:val="22"/>
        </w:rPr>
        <w:t>receiving</w:t>
      </w:r>
      <w:r w:rsidR="00D97E0A" w:rsidRPr="002929CA">
        <w:rPr>
          <w:rFonts w:ascii="Times New Roman" w:hAnsi="Times New Roman"/>
          <w:sz w:val="22"/>
        </w:rPr>
        <w:t xml:space="preserve"> </w:t>
      </w:r>
      <w:r w:rsidR="003B31A8" w:rsidRPr="002929CA">
        <w:rPr>
          <w:rFonts w:ascii="Times New Roman" w:hAnsi="Times New Roman"/>
          <w:sz w:val="22"/>
        </w:rPr>
        <w:t>sirolimus</w:t>
      </w:r>
      <w:r w:rsidR="00D97E0A" w:rsidRPr="002929CA">
        <w:rPr>
          <w:rFonts w:ascii="Times New Roman" w:hAnsi="Times New Roman"/>
          <w:sz w:val="22"/>
        </w:rPr>
        <w:t>.</w:t>
      </w:r>
      <w:r w:rsidRPr="002929CA">
        <w:rPr>
          <w:rFonts w:ascii="Times New Roman" w:hAnsi="Times New Roman"/>
          <w:sz w:val="22"/>
        </w:rPr>
        <w:t xml:space="preserve"> </w:t>
      </w:r>
      <w:r w:rsidR="003B31A8" w:rsidRPr="002929CA">
        <w:rPr>
          <w:rFonts w:ascii="Times New Roman" w:hAnsi="Times New Roman"/>
          <w:sz w:val="22"/>
        </w:rPr>
        <w:t>Another (UPN #0</w:t>
      </w:r>
      <w:r w:rsidR="001D0FF9" w:rsidRPr="002929CA">
        <w:rPr>
          <w:rFonts w:ascii="Times New Roman" w:hAnsi="Times New Roman"/>
          <w:sz w:val="22"/>
        </w:rPr>
        <w:t>4</w:t>
      </w:r>
      <w:r w:rsidR="003B31A8" w:rsidRPr="002929CA">
        <w:rPr>
          <w:rFonts w:ascii="Times New Roman" w:hAnsi="Times New Roman"/>
          <w:sz w:val="22"/>
        </w:rPr>
        <w:t xml:space="preserve">) </w:t>
      </w:r>
      <w:r w:rsidR="00DF7ACC" w:rsidRPr="002929CA">
        <w:rPr>
          <w:rFonts w:ascii="Times New Roman" w:hAnsi="Times New Roman"/>
          <w:sz w:val="22"/>
        </w:rPr>
        <w:t>received</w:t>
      </w:r>
      <w:r w:rsidRPr="002929CA">
        <w:rPr>
          <w:rFonts w:ascii="Times New Roman" w:hAnsi="Times New Roman"/>
          <w:sz w:val="22"/>
        </w:rPr>
        <w:t xml:space="preserve"> </w:t>
      </w:r>
      <w:r w:rsidR="00760E07">
        <w:rPr>
          <w:rFonts w:ascii="Times New Roman" w:hAnsi="Times New Roman"/>
          <w:sz w:val="22"/>
        </w:rPr>
        <w:t>an</w:t>
      </w:r>
      <w:r w:rsidR="003B31A8" w:rsidRPr="002929CA">
        <w:rPr>
          <w:rFonts w:ascii="Times New Roman" w:hAnsi="Times New Roman"/>
          <w:sz w:val="22"/>
        </w:rPr>
        <w:t xml:space="preserve"> optional </w:t>
      </w:r>
      <w:r w:rsidRPr="002929CA">
        <w:rPr>
          <w:rFonts w:ascii="Times New Roman" w:hAnsi="Times New Roman"/>
          <w:sz w:val="22"/>
        </w:rPr>
        <w:t xml:space="preserve">reinforced infusion at </w:t>
      </w:r>
      <w:r w:rsidR="003B31A8" w:rsidRPr="002929CA">
        <w:rPr>
          <w:rFonts w:ascii="Times New Roman" w:hAnsi="Times New Roman"/>
          <w:sz w:val="22"/>
        </w:rPr>
        <w:t xml:space="preserve">post-transplant </w:t>
      </w:r>
      <w:r w:rsidRPr="002929CA">
        <w:rPr>
          <w:rFonts w:ascii="Times New Roman" w:hAnsi="Times New Roman"/>
          <w:sz w:val="22"/>
        </w:rPr>
        <w:t>20.7 months</w:t>
      </w:r>
      <w:r w:rsidR="00760E07">
        <w:rPr>
          <w:rFonts w:ascii="Times New Roman" w:hAnsi="Times New Roman"/>
          <w:sz w:val="22"/>
        </w:rPr>
        <w:t xml:space="preserve"> and </w:t>
      </w:r>
      <w:r w:rsidR="003B31A8" w:rsidRPr="002929CA">
        <w:rPr>
          <w:rFonts w:ascii="Times New Roman" w:hAnsi="Times New Roman"/>
          <w:sz w:val="22"/>
        </w:rPr>
        <w:t>achieved</w:t>
      </w:r>
      <w:r w:rsidR="001D0FF9" w:rsidRPr="002929CA">
        <w:rPr>
          <w:rFonts w:ascii="Times New Roman" w:hAnsi="Times New Roman"/>
          <w:sz w:val="22"/>
        </w:rPr>
        <w:t xml:space="preserve"> complete</w:t>
      </w:r>
      <w:r w:rsidR="00604124" w:rsidRPr="002929CA">
        <w:rPr>
          <w:rFonts w:ascii="Times New Roman" w:hAnsi="Times New Roman"/>
          <w:sz w:val="22"/>
        </w:rPr>
        <w:t xml:space="preserve"> PB</w:t>
      </w:r>
      <w:r w:rsidR="001D0FF9" w:rsidRPr="002929CA">
        <w:rPr>
          <w:rFonts w:ascii="Times New Roman" w:hAnsi="Times New Roman"/>
          <w:sz w:val="22"/>
        </w:rPr>
        <w:t xml:space="preserve"> donor WB and T-cell chimerism</w:t>
      </w:r>
      <w:r w:rsidR="00760E07">
        <w:rPr>
          <w:rFonts w:ascii="Times New Roman" w:hAnsi="Times New Roman"/>
          <w:sz w:val="22"/>
        </w:rPr>
        <w:t>s</w:t>
      </w:r>
      <w:r w:rsidR="001D0FF9" w:rsidRPr="002929CA">
        <w:rPr>
          <w:rFonts w:ascii="Times New Roman" w:hAnsi="Times New Roman"/>
          <w:sz w:val="22"/>
        </w:rPr>
        <w:t xml:space="preserve"> </w:t>
      </w:r>
      <w:r w:rsidR="00760E07">
        <w:rPr>
          <w:rFonts w:ascii="Times New Roman" w:hAnsi="Times New Roman"/>
          <w:sz w:val="22"/>
        </w:rPr>
        <w:t xml:space="preserve">of </w:t>
      </w:r>
      <w:r w:rsidR="001D0FF9" w:rsidRPr="002929CA">
        <w:rPr>
          <w:rFonts w:ascii="Times New Roman" w:hAnsi="Times New Roman"/>
          <w:sz w:val="22"/>
        </w:rPr>
        <w:t xml:space="preserve">99.0% at </w:t>
      </w:r>
      <w:r w:rsidR="00EF53EF">
        <w:rPr>
          <w:rFonts w:ascii="Times New Roman" w:hAnsi="Times New Roman"/>
          <w:sz w:val="22"/>
        </w:rPr>
        <w:t xml:space="preserve">the </w:t>
      </w:r>
      <w:r w:rsidR="001D0FF9" w:rsidRPr="002929CA">
        <w:rPr>
          <w:rFonts w:ascii="Times New Roman" w:hAnsi="Times New Roman"/>
          <w:sz w:val="22"/>
        </w:rPr>
        <w:t xml:space="preserve">last </w:t>
      </w:r>
      <w:r w:rsidR="00EF53EF">
        <w:rPr>
          <w:rFonts w:ascii="Times New Roman" w:hAnsi="Times New Roman"/>
          <w:sz w:val="22"/>
        </w:rPr>
        <w:t>f</w:t>
      </w:r>
      <w:r w:rsidR="001D0FF9" w:rsidRPr="002929CA">
        <w:rPr>
          <w:rFonts w:ascii="Times New Roman" w:hAnsi="Times New Roman"/>
          <w:sz w:val="22"/>
        </w:rPr>
        <w:t xml:space="preserve">ollow-up. </w:t>
      </w:r>
      <w:r w:rsidR="00C72A1C" w:rsidRPr="002929CA">
        <w:rPr>
          <w:rFonts w:ascii="Times New Roman" w:hAnsi="Times New Roman"/>
          <w:sz w:val="22"/>
        </w:rPr>
        <w:t>The hemoglobin level of only one male patient improved from 8.8 g/dL before receiving our strategy to 13.8</w:t>
      </w:r>
      <w:r w:rsidR="00107DF7" w:rsidRPr="002929CA">
        <w:rPr>
          <w:rFonts w:ascii="Times New Roman" w:hAnsi="Times New Roman"/>
          <w:sz w:val="22"/>
        </w:rPr>
        <w:t xml:space="preserve"> g/dL</w:t>
      </w:r>
      <w:r w:rsidR="00C72A1C" w:rsidRPr="002929CA">
        <w:rPr>
          <w:rFonts w:ascii="Times New Roman" w:hAnsi="Times New Roman"/>
          <w:sz w:val="22"/>
        </w:rPr>
        <w:t xml:space="preserve"> at the</w:t>
      </w:r>
      <w:r w:rsidR="00057CFE">
        <w:rPr>
          <w:rFonts w:ascii="Times New Roman" w:hAnsi="Times New Roman"/>
          <w:sz w:val="22"/>
        </w:rPr>
        <w:t xml:space="preserve"> time of </w:t>
      </w:r>
      <w:r w:rsidR="00C72A1C" w:rsidRPr="002929CA">
        <w:rPr>
          <w:rFonts w:ascii="Times New Roman" w:hAnsi="Times New Roman"/>
          <w:sz w:val="22"/>
        </w:rPr>
        <w:t xml:space="preserve">last follow-up. The median hemoglobin levels of </w:t>
      </w:r>
      <w:r w:rsidR="00E71198">
        <w:rPr>
          <w:rFonts w:ascii="Times New Roman" w:hAnsi="Times New Roman"/>
          <w:sz w:val="22"/>
        </w:rPr>
        <w:t xml:space="preserve">the </w:t>
      </w:r>
      <w:r w:rsidR="00C72A1C" w:rsidRPr="002929CA">
        <w:rPr>
          <w:rFonts w:ascii="Times New Roman" w:hAnsi="Times New Roman"/>
          <w:sz w:val="22"/>
        </w:rPr>
        <w:t>female patients also</w:t>
      </w:r>
      <w:r w:rsidR="00E71198">
        <w:rPr>
          <w:rFonts w:ascii="Times New Roman" w:hAnsi="Times New Roman"/>
          <w:sz w:val="22"/>
        </w:rPr>
        <w:t xml:space="preserve"> </w:t>
      </w:r>
      <w:r w:rsidR="00C72A1C" w:rsidRPr="002929CA">
        <w:rPr>
          <w:rFonts w:ascii="Times New Roman" w:hAnsi="Times New Roman"/>
          <w:sz w:val="22"/>
        </w:rPr>
        <w:t>improved from 8.4 g/dL (range, 8.1</w:t>
      </w:r>
      <w:r w:rsidR="00E71198">
        <w:rPr>
          <w:rFonts w:ascii="Times New Roman" w:hAnsi="Times New Roman"/>
          <w:sz w:val="22"/>
        </w:rPr>
        <w:t xml:space="preserve"> </w:t>
      </w:r>
      <w:r w:rsidR="00C72A1C" w:rsidRPr="002929CA">
        <w:rPr>
          <w:rFonts w:ascii="Times New Roman" w:hAnsi="Times New Roman"/>
          <w:sz w:val="22"/>
        </w:rPr>
        <w:t>–</w:t>
      </w:r>
      <w:r w:rsidR="00E71198">
        <w:rPr>
          <w:rFonts w:ascii="Times New Roman" w:hAnsi="Times New Roman"/>
          <w:sz w:val="22"/>
        </w:rPr>
        <w:t xml:space="preserve"> </w:t>
      </w:r>
      <w:r w:rsidR="00C72A1C" w:rsidRPr="002929CA">
        <w:rPr>
          <w:rFonts w:ascii="Times New Roman" w:hAnsi="Times New Roman"/>
          <w:sz w:val="22"/>
        </w:rPr>
        <w:t>8.7) to 13.5 g/dL (range, 10.1</w:t>
      </w:r>
      <w:r w:rsidR="00E71198">
        <w:rPr>
          <w:rFonts w:ascii="Times New Roman" w:hAnsi="Times New Roman"/>
          <w:sz w:val="22"/>
        </w:rPr>
        <w:t xml:space="preserve"> </w:t>
      </w:r>
      <w:r w:rsidR="00C72A1C" w:rsidRPr="002929CA">
        <w:rPr>
          <w:rFonts w:ascii="Times New Roman" w:hAnsi="Times New Roman"/>
          <w:sz w:val="22"/>
        </w:rPr>
        <w:t>–</w:t>
      </w:r>
      <w:r w:rsidR="00E71198">
        <w:rPr>
          <w:rFonts w:ascii="Times New Roman" w:hAnsi="Times New Roman"/>
          <w:sz w:val="22"/>
        </w:rPr>
        <w:t xml:space="preserve"> </w:t>
      </w:r>
      <w:r w:rsidR="00C72A1C" w:rsidRPr="002929CA">
        <w:rPr>
          <w:rFonts w:ascii="Times New Roman" w:hAnsi="Times New Roman"/>
          <w:sz w:val="22"/>
        </w:rPr>
        <w:t>15.3) (</w:t>
      </w:r>
      <w:r w:rsidR="00C72A1C" w:rsidRPr="002929CA">
        <w:rPr>
          <w:rFonts w:ascii="Times New Roman" w:hAnsi="Times New Roman"/>
          <w:i/>
          <w:iCs/>
          <w:sz w:val="22"/>
        </w:rPr>
        <w:t>P</w:t>
      </w:r>
      <w:r w:rsidR="00C72A1C" w:rsidRPr="002929CA">
        <w:rPr>
          <w:rFonts w:ascii="Times New Roman" w:hAnsi="Times New Roman"/>
          <w:sz w:val="22"/>
        </w:rPr>
        <w:t xml:space="preserve"> = 0.11)</w:t>
      </w:r>
      <w:r w:rsidR="00E71198">
        <w:rPr>
          <w:rFonts w:ascii="Times New Roman" w:hAnsi="Times New Roman"/>
          <w:sz w:val="22"/>
        </w:rPr>
        <w:t xml:space="preserve"> but the difference was not significant. </w:t>
      </w:r>
      <w:r w:rsidR="00724FDD" w:rsidRPr="002929CA">
        <w:rPr>
          <w:rFonts w:ascii="Times New Roman" w:hAnsi="Times New Roman"/>
          <w:sz w:val="22"/>
        </w:rPr>
        <w:t xml:space="preserve">The </w:t>
      </w:r>
      <w:r w:rsidR="00B76959" w:rsidRPr="002929CA">
        <w:rPr>
          <w:rFonts w:ascii="Times New Roman" w:hAnsi="Times New Roman"/>
          <w:sz w:val="22"/>
        </w:rPr>
        <w:t>patients</w:t>
      </w:r>
      <w:r w:rsidR="00724FDD" w:rsidRPr="002929CA">
        <w:rPr>
          <w:rFonts w:ascii="Times New Roman" w:hAnsi="Times New Roman"/>
          <w:sz w:val="22"/>
        </w:rPr>
        <w:t xml:space="preserve"> achieved the same percentage of HbS as their donors</w:t>
      </w:r>
      <w:r w:rsidR="00FC2720" w:rsidRPr="002929CA">
        <w:rPr>
          <w:rFonts w:ascii="Times New Roman" w:hAnsi="Times New Roman"/>
          <w:sz w:val="22"/>
        </w:rPr>
        <w:t>’</w:t>
      </w:r>
      <w:r w:rsidR="00724FDD" w:rsidRPr="002929CA">
        <w:rPr>
          <w:rFonts w:ascii="Times New Roman" w:hAnsi="Times New Roman"/>
          <w:sz w:val="22"/>
        </w:rPr>
        <w:t xml:space="preserve"> after </w:t>
      </w:r>
      <w:r w:rsidR="00FC2720" w:rsidRPr="002929CA">
        <w:rPr>
          <w:rFonts w:ascii="Times New Roman" w:hAnsi="Times New Roman"/>
          <w:sz w:val="22"/>
        </w:rPr>
        <w:t>receiving our strategy</w:t>
      </w:r>
      <w:r w:rsidR="00355410" w:rsidRPr="002929CA">
        <w:rPr>
          <w:rFonts w:ascii="Times New Roman" w:hAnsi="Times New Roman"/>
          <w:sz w:val="22"/>
        </w:rPr>
        <w:t xml:space="preserve">; from </w:t>
      </w:r>
      <w:r w:rsidR="00E71198">
        <w:rPr>
          <w:rFonts w:ascii="Times New Roman" w:hAnsi="Times New Roman"/>
          <w:sz w:val="22"/>
        </w:rPr>
        <w:t xml:space="preserve">a </w:t>
      </w:r>
      <w:r w:rsidR="00355410" w:rsidRPr="002929CA">
        <w:rPr>
          <w:rFonts w:ascii="Times New Roman" w:hAnsi="Times New Roman"/>
          <w:sz w:val="22"/>
        </w:rPr>
        <w:t xml:space="preserve">median </w:t>
      </w:r>
      <w:r w:rsidR="00E71198">
        <w:rPr>
          <w:rFonts w:ascii="Times New Roman" w:hAnsi="Times New Roman"/>
          <w:sz w:val="22"/>
        </w:rPr>
        <w:t xml:space="preserve">of </w:t>
      </w:r>
      <w:r w:rsidR="00286914" w:rsidRPr="002929CA">
        <w:rPr>
          <w:rFonts w:ascii="Times New Roman" w:hAnsi="Times New Roman"/>
          <w:sz w:val="22"/>
        </w:rPr>
        <w:t>7</w:t>
      </w:r>
      <w:r w:rsidR="00CE459B" w:rsidRPr="002929CA">
        <w:rPr>
          <w:rFonts w:ascii="Times New Roman" w:hAnsi="Times New Roman"/>
          <w:sz w:val="22"/>
        </w:rPr>
        <w:t>3.0</w:t>
      </w:r>
      <w:r w:rsidR="00355410" w:rsidRPr="002929CA">
        <w:rPr>
          <w:rFonts w:ascii="Times New Roman" w:hAnsi="Times New Roman"/>
          <w:sz w:val="22"/>
        </w:rPr>
        <w:t>%</w:t>
      </w:r>
      <w:r w:rsidR="00CE459B" w:rsidRPr="002929CA">
        <w:rPr>
          <w:rFonts w:ascii="Times New Roman" w:hAnsi="Times New Roman"/>
          <w:sz w:val="22"/>
        </w:rPr>
        <w:t xml:space="preserve"> (range, 64.5</w:t>
      </w:r>
      <w:r w:rsidR="00E71198">
        <w:rPr>
          <w:rFonts w:ascii="Times New Roman" w:hAnsi="Times New Roman"/>
          <w:sz w:val="22"/>
        </w:rPr>
        <w:t xml:space="preserve"> </w:t>
      </w:r>
      <w:r w:rsidR="00CE459B" w:rsidRPr="002929CA">
        <w:rPr>
          <w:rFonts w:ascii="Times New Roman" w:hAnsi="Times New Roman"/>
          <w:sz w:val="22"/>
        </w:rPr>
        <w:t>–</w:t>
      </w:r>
      <w:r w:rsidR="00E71198">
        <w:rPr>
          <w:rFonts w:ascii="Times New Roman" w:hAnsi="Times New Roman"/>
          <w:sz w:val="22"/>
        </w:rPr>
        <w:t xml:space="preserve"> </w:t>
      </w:r>
      <w:r w:rsidR="00CE459B" w:rsidRPr="002929CA">
        <w:rPr>
          <w:rFonts w:ascii="Times New Roman" w:hAnsi="Times New Roman"/>
          <w:sz w:val="22"/>
        </w:rPr>
        <w:t>89.3; pre-transplantation)</w:t>
      </w:r>
      <w:r w:rsidR="009A7E33" w:rsidRPr="002929CA">
        <w:rPr>
          <w:rFonts w:ascii="Times New Roman" w:hAnsi="Times New Roman"/>
          <w:sz w:val="22"/>
        </w:rPr>
        <w:t xml:space="preserve"> </w:t>
      </w:r>
      <w:r w:rsidR="00355410" w:rsidRPr="002929CA">
        <w:rPr>
          <w:rFonts w:ascii="Times New Roman" w:hAnsi="Times New Roman"/>
          <w:sz w:val="22"/>
        </w:rPr>
        <w:t xml:space="preserve">to </w:t>
      </w:r>
      <w:r w:rsidR="00286914" w:rsidRPr="002929CA">
        <w:rPr>
          <w:rFonts w:ascii="Times New Roman" w:hAnsi="Times New Roman"/>
          <w:sz w:val="22"/>
        </w:rPr>
        <w:t>37.4</w:t>
      </w:r>
      <w:r w:rsidR="00355410" w:rsidRPr="002929CA">
        <w:rPr>
          <w:rFonts w:ascii="Times New Roman" w:hAnsi="Times New Roman"/>
          <w:sz w:val="22"/>
        </w:rPr>
        <w:t xml:space="preserve">% </w:t>
      </w:r>
      <w:r w:rsidR="00DC3E57" w:rsidRPr="002929CA">
        <w:rPr>
          <w:rFonts w:ascii="Times New Roman" w:hAnsi="Times New Roman"/>
          <w:sz w:val="22"/>
        </w:rPr>
        <w:t>(</w:t>
      </w:r>
      <w:r w:rsidR="00CE459B" w:rsidRPr="002929CA">
        <w:rPr>
          <w:rFonts w:ascii="Times New Roman" w:hAnsi="Times New Roman"/>
          <w:sz w:val="22"/>
        </w:rPr>
        <w:t>range, 30.6</w:t>
      </w:r>
      <w:r w:rsidR="00E71198">
        <w:rPr>
          <w:rFonts w:ascii="Times New Roman" w:hAnsi="Times New Roman"/>
          <w:sz w:val="22"/>
        </w:rPr>
        <w:t xml:space="preserve"> </w:t>
      </w:r>
      <w:r w:rsidR="00CE459B" w:rsidRPr="002929CA">
        <w:rPr>
          <w:rFonts w:ascii="Times New Roman" w:hAnsi="Times New Roman"/>
          <w:sz w:val="22"/>
        </w:rPr>
        <w:t>-</w:t>
      </w:r>
      <w:r w:rsidR="00E71198">
        <w:rPr>
          <w:rFonts w:ascii="Times New Roman" w:hAnsi="Times New Roman"/>
          <w:sz w:val="22"/>
        </w:rPr>
        <w:t xml:space="preserve"> </w:t>
      </w:r>
      <w:r w:rsidR="00CE459B" w:rsidRPr="002929CA">
        <w:rPr>
          <w:rFonts w:ascii="Times New Roman" w:hAnsi="Times New Roman"/>
          <w:sz w:val="22"/>
        </w:rPr>
        <w:t xml:space="preserve">40.3; </w:t>
      </w:r>
      <w:r w:rsidR="00DC3E57" w:rsidRPr="002929CA">
        <w:rPr>
          <w:rFonts w:ascii="Times New Roman" w:hAnsi="Times New Roman"/>
          <w:sz w:val="22"/>
        </w:rPr>
        <w:t xml:space="preserve">at the time of </w:t>
      </w:r>
      <w:r w:rsidR="00E71198">
        <w:rPr>
          <w:rFonts w:ascii="Times New Roman" w:hAnsi="Times New Roman"/>
          <w:sz w:val="22"/>
        </w:rPr>
        <w:t xml:space="preserve">the </w:t>
      </w:r>
      <w:r w:rsidR="00DC3E57" w:rsidRPr="002929CA">
        <w:rPr>
          <w:rFonts w:ascii="Times New Roman" w:hAnsi="Times New Roman"/>
          <w:sz w:val="22"/>
        </w:rPr>
        <w:t>last follow-up</w:t>
      </w:r>
      <w:r w:rsidR="009A7E33" w:rsidRPr="002929CA">
        <w:rPr>
          <w:rFonts w:ascii="Times New Roman" w:hAnsi="Times New Roman"/>
          <w:sz w:val="22"/>
        </w:rPr>
        <w:t xml:space="preserve">). </w:t>
      </w:r>
      <w:r w:rsidR="00937519" w:rsidRPr="002929CA">
        <w:rPr>
          <w:rFonts w:ascii="Times New Roman" w:hAnsi="Times New Roman"/>
          <w:sz w:val="22"/>
        </w:rPr>
        <w:t xml:space="preserve">At </w:t>
      </w:r>
      <w:r w:rsidR="00E71198">
        <w:rPr>
          <w:rFonts w:ascii="Times New Roman" w:hAnsi="Times New Roman"/>
          <w:sz w:val="22"/>
        </w:rPr>
        <w:t xml:space="preserve">the </w:t>
      </w:r>
      <w:r w:rsidR="00937519" w:rsidRPr="002929CA">
        <w:rPr>
          <w:rFonts w:ascii="Times New Roman" w:hAnsi="Times New Roman"/>
          <w:sz w:val="22"/>
        </w:rPr>
        <w:t>last follow-up</w:t>
      </w:r>
      <w:r w:rsidR="00B76959" w:rsidRPr="002929CA">
        <w:rPr>
          <w:rFonts w:ascii="Times New Roman" w:hAnsi="Times New Roman"/>
          <w:sz w:val="22"/>
        </w:rPr>
        <w:t>, no</w:t>
      </w:r>
      <w:r w:rsidR="00355410" w:rsidRPr="002929CA">
        <w:rPr>
          <w:rFonts w:ascii="Times New Roman" w:hAnsi="Times New Roman"/>
          <w:sz w:val="22"/>
        </w:rPr>
        <w:t xml:space="preserve"> </w:t>
      </w:r>
      <w:r w:rsidR="00937519" w:rsidRPr="002929CA">
        <w:rPr>
          <w:rFonts w:ascii="Times New Roman" w:hAnsi="Times New Roman"/>
          <w:sz w:val="22"/>
        </w:rPr>
        <w:t xml:space="preserve">SCD </w:t>
      </w:r>
      <w:r w:rsidR="00355410" w:rsidRPr="002929CA">
        <w:rPr>
          <w:rFonts w:ascii="Times New Roman" w:hAnsi="Times New Roman"/>
          <w:sz w:val="22"/>
        </w:rPr>
        <w:t>patient</w:t>
      </w:r>
      <w:r w:rsidR="00E71198">
        <w:rPr>
          <w:rFonts w:ascii="Times New Roman" w:hAnsi="Times New Roman"/>
          <w:sz w:val="22"/>
        </w:rPr>
        <w:t xml:space="preserve">s had </w:t>
      </w:r>
      <w:r w:rsidR="00F45131" w:rsidRPr="002929CA">
        <w:rPr>
          <w:rFonts w:ascii="Times New Roman" w:hAnsi="Times New Roman"/>
          <w:sz w:val="22"/>
        </w:rPr>
        <w:t>disease</w:t>
      </w:r>
      <w:r w:rsidR="0076166C" w:rsidRPr="002929CA">
        <w:rPr>
          <w:rFonts w:ascii="Times New Roman" w:hAnsi="Times New Roman"/>
          <w:sz w:val="22"/>
        </w:rPr>
        <w:t>-related complications</w:t>
      </w:r>
      <w:r w:rsidR="00B76959" w:rsidRPr="002929CA">
        <w:rPr>
          <w:rFonts w:ascii="Times New Roman" w:hAnsi="Times New Roman"/>
          <w:sz w:val="22"/>
        </w:rPr>
        <w:t xml:space="preserve">. </w:t>
      </w:r>
      <w:r w:rsidR="00355410" w:rsidRPr="002929CA">
        <w:rPr>
          <w:rFonts w:ascii="Times New Roman" w:hAnsi="Times New Roman"/>
          <w:sz w:val="22"/>
        </w:rPr>
        <w:t>All genetic</w:t>
      </w:r>
      <w:r w:rsidR="00E71198">
        <w:rPr>
          <w:rFonts w:ascii="Times New Roman" w:hAnsi="Times New Roman"/>
          <w:sz w:val="22"/>
        </w:rPr>
        <w:t xml:space="preserve"> hemoglobin</w:t>
      </w:r>
      <w:r w:rsidR="00355410" w:rsidRPr="002929CA">
        <w:rPr>
          <w:rFonts w:ascii="Times New Roman" w:hAnsi="Times New Roman"/>
          <w:sz w:val="22"/>
        </w:rPr>
        <w:t xml:space="preserve"> </w:t>
      </w:r>
      <w:r w:rsidR="00B76959" w:rsidRPr="002929CA">
        <w:rPr>
          <w:rFonts w:ascii="Times New Roman" w:hAnsi="Times New Roman"/>
          <w:sz w:val="22"/>
        </w:rPr>
        <w:t xml:space="preserve">abnormalities </w:t>
      </w:r>
      <w:r w:rsidR="00355410" w:rsidRPr="002929CA">
        <w:rPr>
          <w:rFonts w:ascii="Times New Roman" w:hAnsi="Times New Roman"/>
          <w:sz w:val="22"/>
        </w:rPr>
        <w:t>were replaced by donor-type</w:t>
      </w:r>
      <w:r w:rsidR="00B76959" w:rsidRPr="002929CA">
        <w:rPr>
          <w:rFonts w:ascii="Times New Roman" w:hAnsi="Times New Roman"/>
          <w:sz w:val="22"/>
        </w:rPr>
        <w:t xml:space="preserve"> gene</w:t>
      </w:r>
      <w:r w:rsidR="00AA7249" w:rsidRPr="002929CA">
        <w:rPr>
          <w:rFonts w:ascii="Times New Roman" w:hAnsi="Times New Roman"/>
          <w:sz w:val="22"/>
        </w:rPr>
        <w:t>,</w:t>
      </w:r>
      <w:r w:rsidR="00651DDF" w:rsidRPr="002929CA">
        <w:rPr>
          <w:rFonts w:ascii="Times New Roman" w:hAnsi="Times New Roman"/>
          <w:sz w:val="22"/>
        </w:rPr>
        <w:t xml:space="preserve"> regardless </w:t>
      </w:r>
      <w:r w:rsidR="00B76959" w:rsidRPr="002929CA">
        <w:rPr>
          <w:rFonts w:ascii="Times New Roman" w:hAnsi="Times New Roman"/>
          <w:sz w:val="22"/>
        </w:rPr>
        <w:t>of whether</w:t>
      </w:r>
      <w:r w:rsidR="00E71198">
        <w:rPr>
          <w:rFonts w:ascii="Times New Roman" w:hAnsi="Times New Roman"/>
          <w:sz w:val="22"/>
        </w:rPr>
        <w:t xml:space="preserve"> or not</w:t>
      </w:r>
      <w:r w:rsidR="00B76959" w:rsidRPr="002929CA">
        <w:rPr>
          <w:rFonts w:ascii="Times New Roman" w:hAnsi="Times New Roman"/>
          <w:sz w:val="22"/>
        </w:rPr>
        <w:t xml:space="preserve"> they received the optional reinforced SC infusion </w:t>
      </w:r>
      <w:r w:rsidR="00DD4DEE" w:rsidRPr="002929CA">
        <w:rPr>
          <w:rFonts w:ascii="Times New Roman" w:hAnsi="Times New Roman"/>
          <w:sz w:val="22"/>
        </w:rPr>
        <w:t>(Table 2)</w:t>
      </w:r>
      <w:r w:rsidR="00B76959" w:rsidRPr="002929CA">
        <w:rPr>
          <w:rFonts w:ascii="Times New Roman" w:hAnsi="Times New Roman"/>
          <w:sz w:val="22"/>
        </w:rPr>
        <w:t>.</w:t>
      </w:r>
    </w:p>
    <w:p w14:paraId="65CB3F7A" w14:textId="77777777" w:rsidR="00DB751A" w:rsidRPr="002929CA" w:rsidRDefault="00DB751A" w:rsidP="00B7695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10DC2E8F" w14:textId="2C8E522A" w:rsidR="002C67B5" w:rsidRPr="002929CA" w:rsidRDefault="00962985" w:rsidP="008E1819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2929CA">
        <w:rPr>
          <w:rFonts w:ascii="Times New Roman" w:hAnsi="Times New Roman"/>
          <w:b/>
          <w:sz w:val="22"/>
        </w:rPr>
        <w:t>3.3 Graft-versus-host disease</w:t>
      </w:r>
      <w:r w:rsidR="00B42B59" w:rsidRPr="002929CA">
        <w:rPr>
          <w:rFonts w:ascii="Times New Roman" w:hAnsi="Times New Roman"/>
          <w:b/>
          <w:sz w:val="22"/>
        </w:rPr>
        <w:t xml:space="preserve"> and transplant-related </w:t>
      </w:r>
      <w:r w:rsidR="0069105E" w:rsidRPr="002929CA">
        <w:rPr>
          <w:rFonts w:ascii="Times New Roman" w:hAnsi="Times New Roman"/>
          <w:b/>
          <w:sz w:val="22"/>
        </w:rPr>
        <w:t>c</w:t>
      </w:r>
      <w:r w:rsidR="00DA52DE" w:rsidRPr="002929CA">
        <w:rPr>
          <w:rFonts w:ascii="Times New Roman" w:hAnsi="Times New Roman"/>
          <w:b/>
          <w:sz w:val="22"/>
        </w:rPr>
        <w:t>omplications</w:t>
      </w:r>
    </w:p>
    <w:p w14:paraId="114F3AA9" w14:textId="02A7B7DF" w:rsidR="006F6C75" w:rsidRPr="002929CA" w:rsidRDefault="006A04B7" w:rsidP="00E261E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No patient had developed GVHD b</w:t>
      </w:r>
      <w:r w:rsidR="00961775" w:rsidRPr="002929CA">
        <w:rPr>
          <w:rFonts w:ascii="Times New Roman" w:hAnsi="Times New Roman"/>
          <w:sz w:val="22"/>
        </w:rPr>
        <w:t>efore receiv</w:t>
      </w:r>
      <w:r w:rsidR="00D6404F">
        <w:rPr>
          <w:rFonts w:ascii="Times New Roman" w:hAnsi="Times New Roman"/>
          <w:sz w:val="22"/>
        </w:rPr>
        <w:t>ing</w:t>
      </w:r>
      <w:r w:rsidR="00961775" w:rsidRPr="002929CA">
        <w:rPr>
          <w:rFonts w:ascii="Times New Roman" w:hAnsi="Times New Roman"/>
          <w:sz w:val="22"/>
        </w:rPr>
        <w:t xml:space="preserve"> </w:t>
      </w:r>
      <w:r w:rsidR="00D6404F">
        <w:rPr>
          <w:rFonts w:ascii="Times New Roman" w:hAnsi="Times New Roman"/>
          <w:sz w:val="22"/>
        </w:rPr>
        <w:t>an</w:t>
      </w:r>
      <w:r w:rsidR="00961775" w:rsidRPr="002929CA">
        <w:rPr>
          <w:rFonts w:ascii="Times New Roman" w:hAnsi="Times New Roman"/>
          <w:sz w:val="22"/>
        </w:rPr>
        <w:t xml:space="preserve"> optional reinforced SC infusion</w:t>
      </w:r>
      <w:r w:rsidR="00474D64">
        <w:rPr>
          <w:rFonts w:ascii="Times New Roman" w:hAnsi="Times New Roman"/>
          <w:sz w:val="22"/>
        </w:rPr>
        <w:t>. I</w:t>
      </w:r>
      <w:r w:rsidR="000856D4" w:rsidRPr="002929CA">
        <w:rPr>
          <w:rFonts w:ascii="Times New Roman" w:hAnsi="Times New Roman"/>
          <w:sz w:val="22"/>
        </w:rPr>
        <w:t>nfectious complication</w:t>
      </w:r>
      <w:r w:rsidR="00A9655D" w:rsidRPr="002929CA">
        <w:rPr>
          <w:rFonts w:ascii="Times New Roman" w:hAnsi="Times New Roman"/>
          <w:sz w:val="22"/>
        </w:rPr>
        <w:t>s</w:t>
      </w:r>
      <w:r w:rsidR="007A482C" w:rsidRPr="002929CA">
        <w:rPr>
          <w:rFonts w:ascii="Times New Roman" w:hAnsi="Times New Roman"/>
          <w:sz w:val="22"/>
        </w:rPr>
        <w:t xml:space="preserve"> of grade 3</w:t>
      </w:r>
      <w:r w:rsidR="00803BF6" w:rsidRPr="002929CA">
        <w:rPr>
          <w:rFonts w:ascii="Times New Roman" w:hAnsi="Times New Roman"/>
          <w:sz w:val="22"/>
        </w:rPr>
        <w:t xml:space="preserve"> or more</w:t>
      </w:r>
      <w:r w:rsidR="00474D64">
        <w:rPr>
          <w:rFonts w:ascii="Times New Roman" w:hAnsi="Times New Roman"/>
          <w:sz w:val="22"/>
        </w:rPr>
        <w:t xml:space="preserve"> were</w:t>
      </w:r>
      <w:r w:rsidR="000856D4" w:rsidRPr="002929CA">
        <w:rPr>
          <w:rFonts w:ascii="Times New Roman" w:hAnsi="Times New Roman"/>
          <w:sz w:val="22"/>
        </w:rPr>
        <w:t xml:space="preserve"> observed in </w:t>
      </w:r>
      <w:r w:rsidR="007A482C" w:rsidRPr="002929CA">
        <w:rPr>
          <w:rFonts w:ascii="Times New Roman" w:hAnsi="Times New Roman"/>
          <w:sz w:val="22"/>
        </w:rPr>
        <w:t xml:space="preserve">one </w:t>
      </w:r>
      <w:r w:rsidR="000A31F5" w:rsidRPr="002929CA">
        <w:rPr>
          <w:rFonts w:ascii="Times New Roman" w:hAnsi="Times New Roman"/>
          <w:sz w:val="22"/>
        </w:rPr>
        <w:t>patient</w:t>
      </w:r>
      <w:r w:rsidR="00E261E9" w:rsidRPr="002929CA">
        <w:rPr>
          <w:rFonts w:ascii="Times New Roman" w:hAnsi="Times New Roman"/>
          <w:sz w:val="22"/>
        </w:rPr>
        <w:t xml:space="preserve"> (</w:t>
      </w:r>
      <w:r w:rsidR="00E261E9" w:rsidRPr="002929CA">
        <w:rPr>
          <w:rFonts w:ascii="Times New Roman" w:hAnsi="Times New Roman" w:hint="eastAsia"/>
          <w:sz w:val="22"/>
        </w:rPr>
        <w:t>U</w:t>
      </w:r>
      <w:r w:rsidR="00E261E9" w:rsidRPr="002929CA">
        <w:rPr>
          <w:rFonts w:ascii="Times New Roman" w:hAnsi="Times New Roman"/>
          <w:sz w:val="22"/>
        </w:rPr>
        <w:t>PN #</w:t>
      </w:r>
      <w:r w:rsidR="00803BF6" w:rsidRPr="002929CA">
        <w:rPr>
          <w:rFonts w:ascii="Times New Roman" w:hAnsi="Times New Roman"/>
          <w:sz w:val="22"/>
        </w:rPr>
        <w:t>11</w:t>
      </w:r>
      <w:r w:rsidR="00E261E9" w:rsidRPr="002929CA">
        <w:rPr>
          <w:rFonts w:ascii="Times New Roman" w:hAnsi="Times New Roman"/>
          <w:sz w:val="22"/>
        </w:rPr>
        <w:t>)</w:t>
      </w:r>
      <w:r w:rsidR="00803BF6" w:rsidRPr="002929CA">
        <w:rPr>
          <w:rFonts w:ascii="Times New Roman" w:hAnsi="Times New Roman"/>
          <w:sz w:val="22"/>
        </w:rPr>
        <w:t xml:space="preserve"> at post-transplant 0.4 months</w:t>
      </w:r>
      <w:r w:rsidR="007A482C" w:rsidRPr="002929CA">
        <w:rPr>
          <w:rFonts w:ascii="Times New Roman" w:hAnsi="Times New Roman"/>
          <w:sz w:val="22"/>
        </w:rPr>
        <w:t>.</w:t>
      </w:r>
      <w:r w:rsidR="00474D64">
        <w:rPr>
          <w:rFonts w:ascii="Times New Roman" w:hAnsi="Times New Roman"/>
          <w:sz w:val="22"/>
        </w:rPr>
        <w:t xml:space="preserve"> No o</w:t>
      </w:r>
      <w:r w:rsidR="000A31F5" w:rsidRPr="002929CA">
        <w:rPr>
          <w:rFonts w:ascii="Times New Roman" w:hAnsi="Times New Roman"/>
          <w:sz w:val="22"/>
        </w:rPr>
        <w:t>her</w:t>
      </w:r>
      <w:r w:rsidR="006F6C75" w:rsidRPr="002929CA">
        <w:rPr>
          <w:rFonts w:ascii="Times New Roman" w:hAnsi="Times New Roman"/>
          <w:sz w:val="22"/>
        </w:rPr>
        <w:t xml:space="preserve"> </w:t>
      </w:r>
      <w:r w:rsidR="00803BF6" w:rsidRPr="002929CA">
        <w:rPr>
          <w:rFonts w:ascii="Times New Roman" w:hAnsi="Times New Roman"/>
          <w:sz w:val="22"/>
        </w:rPr>
        <w:t>tr</w:t>
      </w:r>
      <w:r w:rsidR="006F6C75" w:rsidRPr="002929CA">
        <w:rPr>
          <w:rFonts w:ascii="Times New Roman" w:hAnsi="Times New Roman"/>
          <w:sz w:val="22"/>
        </w:rPr>
        <w:t xml:space="preserve">ansplant-related </w:t>
      </w:r>
      <w:r w:rsidR="000A31F5" w:rsidRPr="002929CA">
        <w:rPr>
          <w:rFonts w:ascii="Times New Roman" w:hAnsi="Times New Roman"/>
          <w:sz w:val="22"/>
        </w:rPr>
        <w:t xml:space="preserve">complications, including </w:t>
      </w:r>
      <w:r w:rsidR="00F93E92" w:rsidRPr="002929CA">
        <w:rPr>
          <w:rFonts w:ascii="Times New Roman" w:hAnsi="Times New Roman"/>
          <w:sz w:val="22"/>
        </w:rPr>
        <w:t>CMV</w:t>
      </w:r>
      <w:r w:rsidR="007A482C" w:rsidRPr="002929CA">
        <w:rPr>
          <w:rFonts w:ascii="Times New Roman" w:hAnsi="Times New Roman"/>
          <w:sz w:val="22"/>
        </w:rPr>
        <w:t xml:space="preserve"> reactivation re</w:t>
      </w:r>
      <w:r w:rsidR="00803BF6" w:rsidRPr="002929CA">
        <w:rPr>
          <w:rFonts w:ascii="Times New Roman" w:hAnsi="Times New Roman"/>
          <w:sz w:val="22"/>
        </w:rPr>
        <w:t>-</w:t>
      </w:r>
      <w:r w:rsidR="007A482C" w:rsidRPr="002929CA">
        <w:rPr>
          <w:rFonts w:ascii="Times New Roman" w:hAnsi="Times New Roman"/>
          <w:sz w:val="22"/>
        </w:rPr>
        <w:t>quiri</w:t>
      </w:r>
      <w:r w:rsidR="00803BF6" w:rsidRPr="002929CA">
        <w:rPr>
          <w:rFonts w:ascii="Times New Roman" w:hAnsi="Times New Roman"/>
          <w:sz w:val="22"/>
        </w:rPr>
        <w:t>ng</w:t>
      </w:r>
      <w:r w:rsidR="007A482C" w:rsidRPr="002929CA">
        <w:rPr>
          <w:rFonts w:ascii="Times New Roman" w:hAnsi="Times New Roman"/>
          <w:sz w:val="22"/>
        </w:rPr>
        <w:t xml:space="preserve"> pre-emptive therapy,</w:t>
      </w:r>
      <w:r w:rsidR="000856D4" w:rsidRPr="002929CA">
        <w:rPr>
          <w:rFonts w:ascii="Times New Roman" w:hAnsi="Times New Roman"/>
          <w:sz w:val="22"/>
        </w:rPr>
        <w:t xml:space="preserve"> </w:t>
      </w:r>
      <w:r w:rsidR="000856D4" w:rsidRPr="002929CA">
        <w:rPr>
          <w:rFonts w:ascii="Times New Roman" w:hAnsi="Times New Roman"/>
          <w:sz w:val="22"/>
        </w:rPr>
        <w:lastRenderedPageBreak/>
        <w:t xml:space="preserve">CMV disease, </w:t>
      </w:r>
      <w:r w:rsidR="000A31F5" w:rsidRPr="002929CA">
        <w:rPr>
          <w:rFonts w:ascii="Times New Roman" w:hAnsi="Times New Roman"/>
          <w:sz w:val="22"/>
        </w:rPr>
        <w:t>herpes zoster,</w:t>
      </w:r>
      <w:r w:rsidR="006F6C75" w:rsidRPr="002929CA">
        <w:rPr>
          <w:rFonts w:ascii="Times New Roman" w:hAnsi="Times New Roman"/>
          <w:sz w:val="22"/>
        </w:rPr>
        <w:t xml:space="preserve"> hemorrhagic cystitis and </w:t>
      </w:r>
      <w:r w:rsidR="000856D4" w:rsidRPr="002929CA">
        <w:rPr>
          <w:rFonts w:ascii="Times New Roman" w:hAnsi="Times New Roman"/>
          <w:sz w:val="22"/>
        </w:rPr>
        <w:t xml:space="preserve">sinusoidal obstruction syndrome were </w:t>
      </w:r>
      <w:r w:rsidR="006F6C75" w:rsidRPr="002929CA">
        <w:rPr>
          <w:rFonts w:ascii="Times New Roman" w:hAnsi="Times New Roman"/>
          <w:sz w:val="22"/>
        </w:rPr>
        <w:t xml:space="preserve">also </w:t>
      </w:r>
      <w:r w:rsidR="000856D4" w:rsidRPr="002929CA">
        <w:rPr>
          <w:rFonts w:ascii="Times New Roman" w:hAnsi="Times New Roman"/>
          <w:sz w:val="22"/>
        </w:rPr>
        <w:t>not observed in any patient</w:t>
      </w:r>
      <w:r w:rsidR="00A9655D" w:rsidRPr="002929CA">
        <w:rPr>
          <w:rFonts w:ascii="Times New Roman" w:hAnsi="Times New Roman"/>
          <w:sz w:val="22"/>
        </w:rPr>
        <w:t>s</w:t>
      </w:r>
      <w:r w:rsidR="000856D4" w:rsidRPr="002929CA">
        <w:rPr>
          <w:rFonts w:ascii="Times New Roman" w:hAnsi="Times New Roman"/>
          <w:sz w:val="22"/>
        </w:rPr>
        <w:t>.</w:t>
      </w:r>
      <w:bookmarkStart w:id="11" w:name="_Hlk18613085"/>
      <w:r w:rsidR="00E261E9" w:rsidRPr="002929CA">
        <w:rPr>
          <w:rFonts w:ascii="Times New Roman" w:hAnsi="Times New Roman"/>
          <w:sz w:val="22"/>
        </w:rPr>
        <w:t xml:space="preserve"> </w:t>
      </w:r>
      <w:r w:rsidR="00B42B59" w:rsidRPr="002929CA">
        <w:rPr>
          <w:rFonts w:ascii="Times New Roman" w:hAnsi="Times New Roman"/>
          <w:sz w:val="22"/>
        </w:rPr>
        <w:t xml:space="preserve">However, </w:t>
      </w:r>
      <w:r w:rsidR="00E261E9" w:rsidRPr="002929CA">
        <w:rPr>
          <w:rFonts w:ascii="Times New Roman" w:hAnsi="Times New Roman"/>
          <w:sz w:val="22"/>
        </w:rPr>
        <w:t>of</w:t>
      </w:r>
      <w:r w:rsidR="00B42B59" w:rsidRPr="002929CA">
        <w:rPr>
          <w:rFonts w:ascii="Times New Roman" w:hAnsi="Times New Roman"/>
          <w:sz w:val="22"/>
        </w:rPr>
        <w:t xml:space="preserve"> </w:t>
      </w:r>
      <w:r w:rsidR="00474D64">
        <w:rPr>
          <w:rFonts w:ascii="Times New Roman" w:hAnsi="Times New Roman"/>
          <w:sz w:val="22"/>
        </w:rPr>
        <w:t>five</w:t>
      </w:r>
      <w:r w:rsidR="00B42B59" w:rsidRPr="002929CA">
        <w:rPr>
          <w:rFonts w:ascii="Times New Roman" w:hAnsi="Times New Roman"/>
          <w:sz w:val="22"/>
        </w:rPr>
        <w:t xml:space="preserve"> patients</w:t>
      </w:r>
      <w:r w:rsidR="00D007E0" w:rsidRPr="002929CA">
        <w:rPr>
          <w:rFonts w:ascii="Times New Roman" w:hAnsi="Times New Roman"/>
          <w:sz w:val="22"/>
        </w:rPr>
        <w:t xml:space="preserve"> </w:t>
      </w:r>
      <w:r w:rsidR="00E414E3">
        <w:rPr>
          <w:rFonts w:ascii="Times New Roman" w:hAnsi="Times New Roman"/>
          <w:sz w:val="22"/>
        </w:rPr>
        <w:t xml:space="preserve">that </w:t>
      </w:r>
      <w:r w:rsidR="000A31F5" w:rsidRPr="002929CA">
        <w:rPr>
          <w:rFonts w:ascii="Times New Roman" w:hAnsi="Times New Roman"/>
          <w:sz w:val="22"/>
        </w:rPr>
        <w:t>received the optional</w:t>
      </w:r>
      <w:r w:rsidR="00D007E0" w:rsidRPr="002929CA">
        <w:rPr>
          <w:rFonts w:ascii="Times New Roman" w:hAnsi="Times New Roman"/>
          <w:sz w:val="22"/>
        </w:rPr>
        <w:t xml:space="preserve"> </w:t>
      </w:r>
      <w:r w:rsidR="002B5FA8" w:rsidRPr="002929CA">
        <w:rPr>
          <w:rFonts w:ascii="Times New Roman" w:hAnsi="Times New Roman"/>
          <w:sz w:val="22"/>
        </w:rPr>
        <w:t>reinforced</w:t>
      </w:r>
      <w:r w:rsidR="00D007E0" w:rsidRPr="002929CA">
        <w:rPr>
          <w:rFonts w:ascii="Times New Roman" w:hAnsi="Times New Roman"/>
          <w:sz w:val="22"/>
        </w:rPr>
        <w:t xml:space="preserve"> SC infusion, </w:t>
      </w:r>
      <w:r w:rsidR="000A31F5" w:rsidRPr="002929CA">
        <w:rPr>
          <w:rFonts w:ascii="Times New Roman" w:hAnsi="Times New Roman"/>
          <w:sz w:val="22"/>
        </w:rPr>
        <w:t>one</w:t>
      </w:r>
      <w:r w:rsidR="001A510A" w:rsidRPr="002929CA">
        <w:rPr>
          <w:rFonts w:ascii="Times New Roman" w:hAnsi="Times New Roman"/>
          <w:sz w:val="22"/>
        </w:rPr>
        <w:t xml:space="preserve"> (UPN #11) </w:t>
      </w:r>
      <w:r w:rsidR="00B42B59" w:rsidRPr="002929CA">
        <w:rPr>
          <w:rFonts w:ascii="Times New Roman" w:hAnsi="Times New Roman"/>
          <w:sz w:val="22"/>
        </w:rPr>
        <w:t xml:space="preserve">developed </w:t>
      </w:r>
      <w:r w:rsidR="006F6C75" w:rsidRPr="002929CA">
        <w:rPr>
          <w:rFonts w:ascii="Times New Roman" w:hAnsi="Times New Roman"/>
          <w:sz w:val="22"/>
        </w:rPr>
        <w:t>steroid-refractory acute</w:t>
      </w:r>
      <w:r w:rsidR="005F6E06" w:rsidRPr="002929CA">
        <w:rPr>
          <w:rFonts w:ascii="Times New Roman" w:hAnsi="Times New Roman"/>
          <w:sz w:val="22"/>
        </w:rPr>
        <w:t xml:space="preserve"> grade III</w:t>
      </w:r>
      <w:r w:rsidR="006F6C75" w:rsidRPr="002929CA">
        <w:rPr>
          <w:rFonts w:ascii="Times New Roman" w:hAnsi="Times New Roman"/>
          <w:sz w:val="22"/>
        </w:rPr>
        <w:t xml:space="preserve"> GVHD </w:t>
      </w:r>
      <w:r w:rsidR="001A510A" w:rsidRPr="002929CA">
        <w:rPr>
          <w:rFonts w:ascii="Times New Roman" w:hAnsi="Times New Roman"/>
          <w:sz w:val="22"/>
        </w:rPr>
        <w:t xml:space="preserve">and </w:t>
      </w:r>
      <w:r w:rsidR="00700174" w:rsidRPr="002929CA">
        <w:rPr>
          <w:rFonts w:ascii="Times New Roman" w:hAnsi="Times New Roman"/>
          <w:sz w:val="22"/>
        </w:rPr>
        <w:t xml:space="preserve">subsequently </w:t>
      </w:r>
      <w:r w:rsidR="001A510A" w:rsidRPr="002929CA">
        <w:rPr>
          <w:rFonts w:ascii="Times New Roman" w:hAnsi="Times New Roman"/>
          <w:sz w:val="22"/>
        </w:rPr>
        <w:t xml:space="preserve">died of pneumonia complicating adult respiratory distress syndrome </w:t>
      </w:r>
      <w:r w:rsidR="00803BF6" w:rsidRPr="002929CA">
        <w:rPr>
          <w:rFonts w:ascii="Times New Roman" w:hAnsi="Times New Roman"/>
          <w:sz w:val="22"/>
        </w:rPr>
        <w:t xml:space="preserve">at </w:t>
      </w:r>
      <w:r w:rsidR="00E414E3">
        <w:rPr>
          <w:rFonts w:ascii="Times New Roman" w:hAnsi="Times New Roman"/>
          <w:sz w:val="22"/>
        </w:rPr>
        <w:t>an</w:t>
      </w:r>
      <w:r w:rsidR="00803BF6" w:rsidRPr="002929CA">
        <w:rPr>
          <w:rFonts w:ascii="Times New Roman" w:hAnsi="Times New Roman"/>
          <w:sz w:val="22"/>
        </w:rPr>
        <w:t xml:space="preserve"> optional reinforced SC infusion</w:t>
      </w:r>
      <w:r w:rsidR="00E94879">
        <w:rPr>
          <w:rFonts w:ascii="Times New Roman" w:hAnsi="Times New Roman"/>
          <w:sz w:val="22"/>
        </w:rPr>
        <w:t xml:space="preserve"> time of</w:t>
      </w:r>
      <w:r w:rsidR="00803BF6" w:rsidRPr="002929CA">
        <w:rPr>
          <w:rFonts w:ascii="Times New Roman" w:hAnsi="Times New Roman"/>
          <w:sz w:val="22"/>
        </w:rPr>
        <w:t xml:space="preserve"> 1.4 months (post-transplant 16.5 months)</w:t>
      </w:r>
      <w:r w:rsidR="001A510A" w:rsidRPr="002929CA">
        <w:rPr>
          <w:rFonts w:ascii="Times New Roman" w:hAnsi="Times New Roman"/>
          <w:sz w:val="22"/>
        </w:rPr>
        <w:t xml:space="preserve">. </w:t>
      </w:r>
      <w:bookmarkEnd w:id="11"/>
      <w:r w:rsidR="001A510A" w:rsidRPr="002929CA">
        <w:rPr>
          <w:rFonts w:ascii="Times New Roman" w:hAnsi="Times New Roman"/>
          <w:sz w:val="22"/>
        </w:rPr>
        <w:t>T</w:t>
      </w:r>
      <w:r w:rsidR="000A31F5" w:rsidRPr="002929CA">
        <w:rPr>
          <w:rFonts w:ascii="Times New Roman" w:hAnsi="Times New Roman"/>
          <w:sz w:val="22"/>
        </w:rPr>
        <w:t>his patient’</w:t>
      </w:r>
      <w:r w:rsidR="006F6C75" w:rsidRPr="002929CA">
        <w:rPr>
          <w:rFonts w:ascii="Times New Roman" w:hAnsi="Times New Roman"/>
          <w:sz w:val="22"/>
        </w:rPr>
        <w:t xml:space="preserve">s infused </w:t>
      </w:r>
      <w:r w:rsidR="001A510A" w:rsidRPr="002929CA">
        <w:rPr>
          <w:rFonts w:ascii="Times New Roman" w:hAnsi="Times New Roman"/>
          <w:sz w:val="22"/>
        </w:rPr>
        <w:t>CD34</w:t>
      </w:r>
      <w:r w:rsidR="001A510A" w:rsidRPr="002929CA">
        <w:rPr>
          <w:rFonts w:ascii="Times New Roman" w:hAnsi="Times New Roman"/>
          <w:sz w:val="22"/>
          <w:vertAlign w:val="superscript"/>
        </w:rPr>
        <w:t>+</w:t>
      </w:r>
      <w:r w:rsidR="001A510A" w:rsidRPr="002929CA">
        <w:rPr>
          <w:rFonts w:ascii="Times New Roman" w:hAnsi="Times New Roman"/>
          <w:sz w:val="22"/>
        </w:rPr>
        <w:t xml:space="preserve"> and CD3</w:t>
      </w:r>
      <w:r w:rsidR="001A510A" w:rsidRPr="002929CA">
        <w:rPr>
          <w:rFonts w:ascii="Times New Roman" w:hAnsi="Times New Roman"/>
          <w:sz w:val="22"/>
          <w:vertAlign w:val="superscript"/>
        </w:rPr>
        <w:t>+</w:t>
      </w:r>
      <w:r w:rsidR="001A510A" w:rsidRPr="002929CA">
        <w:rPr>
          <w:rFonts w:ascii="Times New Roman" w:hAnsi="Times New Roman"/>
          <w:sz w:val="22"/>
        </w:rPr>
        <w:t xml:space="preserve"> cell</w:t>
      </w:r>
      <w:r w:rsidR="000D6A34">
        <w:rPr>
          <w:rFonts w:ascii="Times New Roman" w:hAnsi="Times New Roman"/>
          <w:sz w:val="22"/>
        </w:rPr>
        <w:t xml:space="preserve"> doses</w:t>
      </w:r>
      <w:r w:rsidR="000A31F5" w:rsidRPr="002929CA">
        <w:rPr>
          <w:rFonts w:ascii="Times New Roman" w:hAnsi="Times New Roman"/>
          <w:sz w:val="22"/>
        </w:rPr>
        <w:t xml:space="preserve"> were</w:t>
      </w:r>
      <w:r w:rsidR="001A510A" w:rsidRPr="002929CA">
        <w:rPr>
          <w:rFonts w:ascii="Times New Roman" w:hAnsi="Times New Roman"/>
          <w:sz w:val="22"/>
        </w:rPr>
        <w:t xml:space="preserve"> 8.5</w:t>
      </w:r>
      <w:r w:rsidR="00700174" w:rsidRPr="002929CA">
        <w:rPr>
          <w:rFonts w:ascii="Times New Roman" w:hAnsi="Times New Roman"/>
          <w:sz w:val="22"/>
        </w:rPr>
        <w:t xml:space="preserve"> </w:t>
      </w:r>
      <w:r w:rsidR="001A510A" w:rsidRPr="002929CA">
        <w:rPr>
          <w:rFonts w:ascii="Times New Roman" w:hAnsi="Times New Roman"/>
          <w:sz w:val="22"/>
        </w:rPr>
        <w:t>×</w:t>
      </w:r>
      <w:r w:rsidR="00700174" w:rsidRPr="002929CA">
        <w:rPr>
          <w:rFonts w:ascii="Times New Roman" w:hAnsi="Times New Roman"/>
          <w:sz w:val="22"/>
        </w:rPr>
        <w:t xml:space="preserve"> </w:t>
      </w:r>
      <w:r w:rsidR="001A510A" w:rsidRPr="002929CA">
        <w:rPr>
          <w:rFonts w:ascii="Times New Roman" w:hAnsi="Times New Roman"/>
          <w:sz w:val="22"/>
        </w:rPr>
        <w:t>10</w:t>
      </w:r>
      <w:r w:rsidR="001A510A" w:rsidRPr="002929CA">
        <w:rPr>
          <w:rFonts w:ascii="Times New Roman" w:hAnsi="Times New Roman"/>
          <w:sz w:val="22"/>
          <w:vertAlign w:val="superscript"/>
        </w:rPr>
        <w:t>6</w:t>
      </w:r>
      <w:r w:rsidR="001A510A" w:rsidRPr="002929CA">
        <w:rPr>
          <w:rFonts w:ascii="Times New Roman" w:hAnsi="Times New Roman"/>
          <w:sz w:val="22"/>
        </w:rPr>
        <w:t>/kg and 52.9</w:t>
      </w:r>
      <w:r w:rsidR="00700174" w:rsidRPr="002929CA">
        <w:rPr>
          <w:rFonts w:ascii="Times New Roman" w:hAnsi="Times New Roman"/>
          <w:sz w:val="22"/>
        </w:rPr>
        <w:t xml:space="preserve"> </w:t>
      </w:r>
      <w:r w:rsidR="001A510A" w:rsidRPr="002929CA">
        <w:rPr>
          <w:rFonts w:ascii="Times New Roman" w:hAnsi="Times New Roman"/>
          <w:sz w:val="22"/>
        </w:rPr>
        <w:t>×</w:t>
      </w:r>
      <w:r w:rsidR="00700174" w:rsidRPr="002929CA">
        <w:rPr>
          <w:rFonts w:ascii="Times New Roman" w:hAnsi="Times New Roman"/>
          <w:sz w:val="22"/>
        </w:rPr>
        <w:t xml:space="preserve"> </w:t>
      </w:r>
      <w:r w:rsidR="001A510A" w:rsidRPr="002929CA">
        <w:rPr>
          <w:rFonts w:ascii="Times New Roman" w:hAnsi="Times New Roman"/>
          <w:sz w:val="22"/>
        </w:rPr>
        <w:t>10</w:t>
      </w:r>
      <w:r w:rsidR="001A510A" w:rsidRPr="002929CA">
        <w:rPr>
          <w:rFonts w:ascii="Times New Roman" w:hAnsi="Times New Roman"/>
          <w:sz w:val="22"/>
          <w:vertAlign w:val="superscript"/>
        </w:rPr>
        <w:t>7</w:t>
      </w:r>
      <w:r w:rsidR="001A510A" w:rsidRPr="002929CA">
        <w:rPr>
          <w:rFonts w:ascii="Times New Roman" w:hAnsi="Times New Roman"/>
          <w:sz w:val="22"/>
        </w:rPr>
        <w:t>/kg,</w:t>
      </w:r>
      <w:r w:rsidR="00F00F14" w:rsidRPr="002929CA">
        <w:rPr>
          <w:rFonts w:ascii="Times New Roman" w:hAnsi="Times New Roman"/>
          <w:sz w:val="22"/>
        </w:rPr>
        <w:t xml:space="preserve"> </w:t>
      </w:r>
      <w:r w:rsidR="00D8641B" w:rsidRPr="002929CA">
        <w:rPr>
          <w:rFonts w:ascii="Times New Roman" w:hAnsi="Times New Roman"/>
          <w:sz w:val="22"/>
        </w:rPr>
        <w:t>respectively,</w:t>
      </w:r>
      <w:r w:rsidR="000A31F5" w:rsidRPr="002929CA">
        <w:rPr>
          <w:rFonts w:ascii="Times New Roman" w:hAnsi="Times New Roman"/>
          <w:sz w:val="22"/>
        </w:rPr>
        <w:t xml:space="preserve"> which were</w:t>
      </w:r>
      <w:r w:rsidR="00D8641B" w:rsidRPr="002929CA">
        <w:rPr>
          <w:rFonts w:ascii="Times New Roman" w:hAnsi="Times New Roman"/>
          <w:sz w:val="22"/>
        </w:rPr>
        <w:t xml:space="preserve"> </w:t>
      </w:r>
      <w:r w:rsidR="006F6C75" w:rsidRPr="002929CA">
        <w:rPr>
          <w:rFonts w:ascii="Times New Roman" w:hAnsi="Times New Roman"/>
          <w:sz w:val="22"/>
        </w:rPr>
        <w:t xml:space="preserve">the </w:t>
      </w:r>
      <w:r w:rsidR="00F00F14" w:rsidRPr="002929CA">
        <w:rPr>
          <w:rFonts w:ascii="Times New Roman" w:hAnsi="Times New Roman"/>
          <w:sz w:val="22"/>
        </w:rPr>
        <w:t>highest</w:t>
      </w:r>
      <w:r w:rsidR="006F6C75" w:rsidRPr="002929CA">
        <w:rPr>
          <w:rFonts w:ascii="Times New Roman" w:hAnsi="Times New Roman"/>
          <w:sz w:val="22"/>
        </w:rPr>
        <w:t xml:space="preserve"> </w:t>
      </w:r>
      <w:r w:rsidR="000D6A34">
        <w:rPr>
          <w:rFonts w:ascii="Times New Roman" w:hAnsi="Times New Roman"/>
          <w:sz w:val="22"/>
        </w:rPr>
        <w:t xml:space="preserve">among </w:t>
      </w:r>
      <w:r w:rsidR="000A31F5" w:rsidRPr="002929CA">
        <w:rPr>
          <w:rFonts w:ascii="Times New Roman" w:hAnsi="Times New Roman"/>
          <w:sz w:val="22"/>
        </w:rPr>
        <w:t xml:space="preserve">those who received </w:t>
      </w:r>
      <w:r w:rsidR="00A21E63">
        <w:rPr>
          <w:rFonts w:ascii="Times New Roman" w:hAnsi="Times New Roman"/>
          <w:sz w:val="22"/>
        </w:rPr>
        <w:t>an</w:t>
      </w:r>
      <w:r w:rsidR="000A31F5" w:rsidRPr="002929CA">
        <w:rPr>
          <w:rFonts w:ascii="Times New Roman" w:hAnsi="Times New Roman"/>
          <w:sz w:val="22"/>
        </w:rPr>
        <w:t xml:space="preserve"> optional reinforced</w:t>
      </w:r>
      <w:r w:rsidR="005F6E06" w:rsidRPr="002929CA">
        <w:rPr>
          <w:rFonts w:ascii="Times New Roman" w:hAnsi="Times New Roman"/>
          <w:sz w:val="22"/>
        </w:rPr>
        <w:t xml:space="preserve"> SC</w:t>
      </w:r>
      <w:r w:rsidR="000A31F5" w:rsidRPr="002929CA">
        <w:rPr>
          <w:rFonts w:ascii="Times New Roman" w:hAnsi="Times New Roman"/>
          <w:sz w:val="22"/>
        </w:rPr>
        <w:t xml:space="preserve"> infusion</w:t>
      </w:r>
      <w:r w:rsidR="001A510A" w:rsidRPr="002929CA">
        <w:rPr>
          <w:rFonts w:ascii="Times New Roman" w:hAnsi="Times New Roman"/>
          <w:sz w:val="22"/>
        </w:rPr>
        <w:t>.</w:t>
      </w:r>
      <w:r w:rsidR="006A3F8D" w:rsidRPr="002929CA">
        <w:rPr>
          <w:rFonts w:ascii="Times New Roman" w:hAnsi="Times New Roman"/>
          <w:sz w:val="22"/>
        </w:rPr>
        <w:t xml:space="preserve"> </w:t>
      </w:r>
      <w:r w:rsidR="006F6C75" w:rsidRPr="002929CA">
        <w:rPr>
          <w:rFonts w:ascii="Times New Roman" w:hAnsi="Times New Roman"/>
          <w:sz w:val="22"/>
        </w:rPr>
        <w:t xml:space="preserve">The other </w:t>
      </w:r>
      <w:r w:rsidR="00A21E63">
        <w:rPr>
          <w:rFonts w:ascii="Times New Roman" w:hAnsi="Times New Roman"/>
          <w:sz w:val="22"/>
        </w:rPr>
        <w:t xml:space="preserve">patient </w:t>
      </w:r>
      <w:r w:rsidR="001A510A" w:rsidRPr="002929CA">
        <w:rPr>
          <w:rFonts w:ascii="Times New Roman" w:hAnsi="Times New Roman"/>
          <w:sz w:val="22"/>
        </w:rPr>
        <w:t>(UPN #</w:t>
      </w:r>
      <w:r w:rsidR="000A31F5" w:rsidRPr="002929CA">
        <w:rPr>
          <w:rFonts w:ascii="Times New Roman" w:hAnsi="Times New Roman"/>
          <w:sz w:val="22"/>
        </w:rPr>
        <w:t>0</w:t>
      </w:r>
      <w:r w:rsidR="001A510A" w:rsidRPr="002929CA">
        <w:rPr>
          <w:rFonts w:ascii="Times New Roman" w:hAnsi="Times New Roman"/>
          <w:sz w:val="22"/>
        </w:rPr>
        <w:t xml:space="preserve">2) </w:t>
      </w:r>
      <w:r w:rsidR="00700174" w:rsidRPr="002929CA">
        <w:rPr>
          <w:rFonts w:ascii="Times New Roman" w:hAnsi="Times New Roman"/>
          <w:sz w:val="22"/>
        </w:rPr>
        <w:t xml:space="preserve">developed </w:t>
      </w:r>
      <w:r w:rsidR="005F6E06" w:rsidRPr="002929CA">
        <w:rPr>
          <w:rFonts w:ascii="Times New Roman" w:hAnsi="Times New Roman"/>
          <w:sz w:val="22"/>
        </w:rPr>
        <w:t xml:space="preserve">severe </w:t>
      </w:r>
      <w:r w:rsidR="001A510A" w:rsidRPr="002929CA">
        <w:rPr>
          <w:rFonts w:ascii="Times New Roman" w:hAnsi="Times New Roman"/>
          <w:sz w:val="22"/>
        </w:rPr>
        <w:t>chronic oral GVHD, which was partially responsive to corticosteroid</w:t>
      </w:r>
      <w:r w:rsidR="005F6E06" w:rsidRPr="002929CA">
        <w:rPr>
          <w:rFonts w:ascii="Times New Roman" w:hAnsi="Times New Roman"/>
          <w:sz w:val="22"/>
        </w:rPr>
        <w:t xml:space="preserve"> </w:t>
      </w:r>
      <w:r w:rsidR="001A510A" w:rsidRPr="002929CA">
        <w:rPr>
          <w:rFonts w:ascii="Times New Roman" w:hAnsi="Times New Roman"/>
          <w:sz w:val="22"/>
        </w:rPr>
        <w:t xml:space="preserve">and </w:t>
      </w:r>
      <w:r w:rsidR="005F6E06" w:rsidRPr="002929CA">
        <w:rPr>
          <w:rFonts w:ascii="Times New Roman" w:hAnsi="Times New Roman"/>
          <w:sz w:val="22"/>
        </w:rPr>
        <w:t>received</w:t>
      </w:r>
      <w:r w:rsidR="00035861" w:rsidRPr="002929CA">
        <w:rPr>
          <w:rFonts w:ascii="Times New Roman" w:hAnsi="Times New Roman"/>
          <w:sz w:val="22"/>
        </w:rPr>
        <w:t xml:space="preserve"> </w:t>
      </w:r>
      <w:r w:rsidR="001A510A" w:rsidRPr="002929CA">
        <w:rPr>
          <w:rFonts w:ascii="Times New Roman" w:hAnsi="Times New Roman"/>
          <w:sz w:val="22"/>
        </w:rPr>
        <w:t>ruxolitinib for 5 months.</w:t>
      </w:r>
      <w:r w:rsidR="006A3F8D" w:rsidRPr="002929CA">
        <w:rPr>
          <w:rFonts w:ascii="Times New Roman" w:hAnsi="Times New Roman"/>
          <w:sz w:val="22"/>
        </w:rPr>
        <w:t xml:space="preserve"> </w:t>
      </w:r>
      <w:r w:rsidR="00973459" w:rsidRPr="002929CA">
        <w:rPr>
          <w:rFonts w:ascii="Times New Roman" w:hAnsi="Times New Roman"/>
          <w:sz w:val="22"/>
        </w:rPr>
        <w:t>At the last follow-up</w:t>
      </w:r>
      <w:r w:rsidR="001A510A" w:rsidRPr="002929CA">
        <w:rPr>
          <w:rFonts w:ascii="Times New Roman" w:hAnsi="Times New Roman"/>
          <w:sz w:val="22"/>
        </w:rPr>
        <w:t>,</w:t>
      </w:r>
      <w:r w:rsidR="00A21E63">
        <w:rPr>
          <w:rFonts w:ascii="Times New Roman" w:hAnsi="Times New Roman"/>
          <w:sz w:val="22"/>
        </w:rPr>
        <w:t xml:space="preserve"> </w:t>
      </w:r>
      <w:r w:rsidR="00035861" w:rsidRPr="002929CA">
        <w:rPr>
          <w:rFonts w:ascii="Times New Roman" w:hAnsi="Times New Roman"/>
          <w:sz w:val="22"/>
        </w:rPr>
        <w:t>discontinu</w:t>
      </w:r>
      <w:r w:rsidR="00A21E63">
        <w:rPr>
          <w:rFonts w:ascii="Times New Roman" w:hAnsi="Times New Roman"/>
          <w:sz w:val="22"/>
        </w:rPr>
        <w:t>ation</w:t>
      </w:r>
      <w:r w:rsidR="00035861" w:rsidRPr="002929CA">
        <w:rPr>
          <w:rFonts w:ascii="Times New Roman" w:hAnsi="Times New Roman"/>
          <w:sz w:val="22"/>
        </w:rPr>
        <w:t xml:space="preserve"> </w:t>
      </w:r>
      <w:r w:rsidR="00A21E63">
        <w:rPr>
          <w:rFonts w:ascii="Times New Roman" w:hAnsi="Times New Roman"/>
          <w:sz w:val="22"/>
        </w:rPr>
        <w:t xml:space="preserve">of </w:t>
      </w:r>
      <w:r w:rsidR="00035861" w:rsidRPr="002929CA">
        <w:rPr>
          <w:rFonts w:ascii="Times New Roman" w:hAnsi="Times New Roman"/>
          <w:sz w:val="22"/>
        </w:rPr>
        <w:t>s</w:t>
      </w:r>
      <w:r w:rsidR="001A510A" w:rsidRPr="002929CA">
        <w:rPr>
          <w:rFonts w:ascii="Times New Roman" w:hAnsi="Times New Roman"/>
          <w:sz w:val="22"/>
        </w:rPr>
        <w:t>irolimus</w:t>
      </w:r>
      <w:r w:rsidR="00F21096" w:rsidRPr="002929CA">
        <w:rPr>
          <w:rFonts w:ascii="Times New Roman" w:hAnsi="Times New Roman"/>
          <w:sz w:val="22"/>
        </w:rPr>
        <w:t xml:space="preserve"> </w:t>
      </w:r>
      <w:r w:rsidR="00A21E63">
        <w:rPr>
          <w:rFonts w:ascii="Times New Roman" w:hAnsi="Times New Roman"/>
          <w:sz w:val="22"/>
        </w:rPr>
        <w:t xml:space="preserve">was being attempted in this patient </w:t>
      </w:r>
      <w:r w:rsidR="00F21096" w:rsidRPr="002929CA">
        <w:rPr>
          <w:rFonts w:ascii="Times New Roman" w:hAnsi="Times New Roman"/>
          <w:sz w:val="22"/>
        </w:rPr>
        <w:t xml:space="preserve">after confirming </w:t>
      </w:r>
      <w:r w:rsidR="00A21E63">
        <w:rPr>
          <w:rFonts w:ascii="Times New Roman" w:hAnsi="Times New Roman"/>
          <w:sz w:val="22"/>
        </w:rPr>
        <w:t xml:space="preserve">the </w:t>
      </w:r>
      <w:r w:rsidR="00F21096" w:rsidRPr="002929CA">
        <w:rPr>
          <w:rFonts w:ascii="Times New Roman" w:hAnsi="Times New Roman"/>
          <w:sz w:val="22"/>
        </w:rPr>
        <w:t>disappearance of chronic GVHD</w:t>
      </w:r>
      <w:r w:rsidR="001A510A" w:rsidRPr="002929CA">
        <w:rPr>
          <w:rFonts w:ascii="Times New Roman" w:hAnsi="Times New Roman"/>
          <w:sz w:val="22"/>
        </w:rPr>
        <w:t xml:space="preserve">. </w:t>
      </w:r>
      <w:r w:rsidR="006F6C75" w:rsidRPr="002929CA">
        <w:rPr>
          <w:rFonts w:ascii="Times New Roman" w:hAnsi="Times New Roman"/>
          <w:sz w:val="22"/>
        </w:rPr>
        <w:t>This patient’s infused</w:t>
      </w:r>
      <w:r w:rsidR="00DD51A9">
        <w:rPr>
          <w:rFonts w:ascii="Times New Roman" w:hAnsi="Times New Roman"/>
          <w:sz w:val="22"/>
        </w:rPr>
        <w:t xml:space="preserve"> </w:t>
      </w:r>
      <w:r w:rsidR="006F6C75" w:rsidRPr="002929CA">
        <w:rPr>
          <w:rFonts w:ascii="Times New Roman" w:hAnsi="Times New Roman"/>
          <w:sz w:val="22"/>
        </w:rPr>
        <w:t>CD34+ and CD3+ cell</w:t>
      </w:r>
      <w:r w:rsidR="00DD51A9">
        <w:rPr>
          <w:rFonts w:ascii="Times New Roman" w:hAnsi="Times New Roman"/>
          <w:sz w:val="22"/>
        </w:rPr>
        <w:t xml:space="preserve"> doses</w:t>
      </w:r>
      <w:r w:rsidR="006F6C75" w:rsidRPr="002929CA">
        <w:rPr>
          <w:rFonts w:ascii="Times New Roman" w:hAnsi="Times New Roman"/>
          <w:sz w:val="22"/>
        </w:rPr>
        <w:t xml:space="preserve"> were </w:t>
      </w:r>
      <w:r w:rsidR="00803BF6" w:rsidRPr="002929CA">
        <w:rPr>
          <w:rFonts w:ascii="Times New Roman" w:hAnsi="Times New Roman"/>
          <w:sz w:val="22"/>
        </w:rPr>
        <w:t>13.0</w:t>
      </w:r>
      <w:r w:rsidR="006F6C75" w:rsidRPr="002929CA">
        <w:rPr>
          <w:rFonts w:ascii="Times New Roman" w:hAnsi="Times New Roman"/>
          <w:sz w:val="22"/>
        </w:rPr>
        <w:t xml:space="preserve"> × 10</w:t>
      </w:r>
      <w:r w:rsidR="006F6C75" w:rsidRPr="002929CA">
        <w:rPr>
          <w:rFonts w:ascii="Times New Roman" w:hAnsi="Times New Roman"/>
          <w:sz w:val="22"/>
          <w:vertAlign w:val="superscript"/>
        </w:rPr>
        <w:t>6</w:t>
      </w:r>
      <w:r w:rsidR="006F6C75" w:rsidRPr="002929CA">
        <w:rPr>
          <w:rFonts w:ascii="Times New Roman" w:hAnsi="Times New Roman"/>
          <w:sz w:val="22"/>
        </w:rPr>
        <w:t xml:space="preserve">/kg and </w:t>
      </w:r>
      <w:r w:rsidR="00803BF6" w:rsidRPr="002929CA">
        <w:rPr>
          <w:rFonts w:ascii="Times New Roman" w:hAnsi="Times New Roman"/>
          <w:sz w:val="22"/>
        </w:rPr>
        <w:t>27.9</w:t>
      </w:r>
      <w:r w:rsidR="006F6C75" w:rsidRPr="002929CA">
        <w:rPr>
          <w:rFonts w:ascii="Times New Roman" w:hAnsi="Times New Roman"/>
          <w:sz w:val="22"/>
        </w:rPr>
        <w:t xml:space="preserve"> × 10</w:t>
      </w:r>
      <w:r w:rsidR="006F6C75" w:rsidRPr="002929CA">
        <w:rPr>
          <w:rFonts w:ascii="Times New Roman" w:hAnsi="Times New Roman"/>
          <w:sz w:val="22"/>
          <w:vertAlign w:val="superscript"/>
        </w:rPr>
        <w:t>7</w:t>
      </w:r>
      <w:r w:rsidR="006F6C75" w:rsidRPr="002929CA">
        <w:rPr>
          <w:rFonts w:ascii="Times New Roman" w:hAnsi="Times New Roman"/>
          <w:sz w:val="22"/>
        </w:rPr>
        <w:t>/kg, respectively, which were the second</w:t>
      </w:r>
      <w:r w:rsidR="00DD51A9">
        <w:rPr>
          <w:rFonts w:ascii="Times New Roman" w:hAnsi="Times New Roman"/>
          <w:sz w:val="22"/>
        </w:rPr>
        <w:t>-</w:t>
      </w:r>
      <w:r w:rsidR="006F6C75" w:rsidRPr="002929CA">
        <w:rPr>
          <w:rFonts w:ascii="Times New Roman" w:hAnsi="Times New Roman"/>
          <w:sz w:val="22"/>
        </w:rPr>
        <w:t xml:space="preserve">highest </w:t>
      </w:r>
      <w:r w:rsidR="00DD51A9">
        <w:rPr>
          <w:rFonts w:ascii="Times New Roman" w:hAnsi="Times New Roman"/>
          <w:sz w:val="22"/>
        </w:rPr>
        <w:t>among</w:t>
      </w:r>
      <w:r w:rsidR="006F6C75" w:rsidRPr="002929CA">
        <w:rPr>
          <w:rFonts w:ascii="Times New Roman" w:hAnsi="Times New Roman"/>
          <w:sz w:val="22"/>
        </w:rPr>
        <w:t xml:space="preserve"> those who received the optional reinforced </w:t>
      </w:r>
      <w:r w:rsidR="00E261E9" w:rsidRPr="002929CA">
        <w:rPr>
          <w:rFonts w:ascii="Times New Roman" w:hAnsi="Times New Roman"/>
          <w:sz w:val="22"/>
        </w:rPr>
        <w:t xml:space="preserve">SC </w:t>
      </w:r>
      <w:r w:rsidR="006F6C75" w:rsidRPr="002929CA">
        <w:rPr>
          <w:rFonts w:ascii="Times New Roman" w:hAnsi="Times New Roman"/>
          <w:sz w:val="22"/>
        </w:rPr>
        <w:t xml:space="preserve">infusion. </w:t>
      </w:r>
      <w:r w:rsidR="001A510A" w:rsidRPr="002929CA">
        <w:rPr>
          <w:rFonts w:ascii="Times New Roman" w:hAnsi="Times New Roman"/>
          <w:sz w:val="22"/>
        </w:rPr>
        <w:t xml:space="preserve">The </w:t>
      </w:r>
      <w:r w:rsidR="005F6E06" w:rsidRPr="002929CA">
        <w:rPr>
          <w:rFonts w:ascii="Times New Roman" w:hAnsi="Times New Roman"/>
          <w:sz w:val="22"/>
        </w:rPr>
        <w:t>other</w:t>
      </w:r>
      <w:r w:rsidR="001A510A" w:rsidRPr="002929CA">
        <w:rPr>
          <w:rFonts w:ascii="Times New Roman" w:hAnsi="Times New Roman"/>
          <w:sz w:val="22"/>
        </w:rPr>
        <w:t xml:space="preserve"> </w:t>
      </w:r>
      <w:r w:rsidR="006A3F8D" w:rsidRPr="002929CA">
        <w:rPr>
          <w:rFonts w:ascii="Times New Roman" w:hAnsi="Times New Roman"/>
          <w:sz w:val="22"/>
        </w:rPr>
        <w:t>three</w:t>
      </w:r>
      <w:r w:rsidR="00D007E0" w:rsidRPr="002929CA">
        <w:rPr>
          <w:rFonts w:ascii="Times New Roman" w:hAnsi="Times New Roman"/>
          <w:sz w:val="22"/>
        </w:rPr>
        <w:t xml:space="preserve"> </w:t>
      </w:r>
      <w:r w:rsidR="001A510A" w:rsidRPr="002929CA">
        <w:rPr>
          <w:rFonts w:ascii="Times New Roman" w:hAnsi="Times New Roman"/>
          <w:sz w:val="22"/>
        </w:rPr>
        <w:t xml:space="preserve">did not </w:t>
      </w:r>
      <w:r w:rsidR="00A65C9A" w:rsidRPr="002929CA">
        <w:rPr>
          <w:rFonts w:ascii="Times New Roman" w:hAnsi="Times New Roman"/>
          <w:sz w:val="22"/>
        </w:rPr>
        <w:t xml:space="preserve">develop </w:t>
      </w:r>
      <w:r w:rsidR="001A510A" w:rsidRPr="002929CA">
        <w:rPr>
          <w:rFonts w:ascii="Times New Roman" w:hAnsi="Times New Roman"/>
          <w:sz w:val="22"/>
        </w:rPr>
        <w:t>any form of GVHD</w:t>
      </w:r>
      <w:r w:rsidR="00670C5C" w:rsidRPr="002929CA">
        <w:rPr>
          <w:rFonts w:ascii="Times New Roman" w:hAnsi="Times New Roman"/>
          <w:sz w:val="22"/>
        </w:rPr>
        <w:t xml:space="preserve">, </w:t>
      </w:r>
      <w:r w:rsidR="001A510A" w:rsidRPr="002929CA">
        <w:rPr>
          <w:rFonts w:ascii="Times New Roman" w:hAnsi="Times New Roman"/>
          <w:sz w:val="22"/>
        </w:rPr>
        <w:t xml:space="preserve">and </w:t>
      </w:r>
      <w:r w:rsidR="008C43E9" w:rsidRPr="002929CA">
        <w:rPr>
          <w:rFonts w:ascii="Times New Roman" w:hAnsi="Times New Roman"/>
          <w:sz w:val="22"/>
        </w:rPr>
        <w:t>discontinue</w:t>
      </w:r>
      <w:r w:rsidR="001869E8" w:rsidRPr="002929CA">
        <w:rPr>
          <w:rFonts w:ascii="Times New Roman" w:hAnsi="Times New Roman"/>
          <w:sz w:val="22"/>
        </w:rPr>
        <w:t>d</w:t>
      </w:r>
      <w:r w:rsidR="00B42265" w:rsidRPr="002929CA">
        <w:rPr>
          <w:rFonts w:ascii="Times New Roman" w:hAnsi="Times New Roman"/>
          <w:sz w:val="22"/>
        </w:rPr>
        <w:t xml:space="preserve"> </w:t>
      </w:r>
      <w:r w:rsidR="006A3F8D" w:rsidRPr="002929CA">
        <w:rPr>
          <w:rFonts w:ascii="Times New Roman" w:hAnsi="Times New Roman"/>
          <w:sz w:val="22"/>
        </w:rPr>
        <w:t>sirolimus</w:t>
      </w:r>
      <w:r w:rsidR="008F6427" w:rsidRPr="002929CA">
        <w:rPr>
          <w:rFonts w:ascii="Times New Roman" w:hAnsi="Times New Roman"/>
          <w:sz w:val="22"/>
        </w:rPr>
        <w:t xml:space="preserve"> at </w:t>
      </w:r>
      <w:r w:rsidR="00803BF6" w:rsidRPr="002929CA">
        <w:rPr>
          <w:rFonts w:ascii="Times New Roman" w:hAnsi="Times New Roman"/>
          <w:sz w:val="22"/>
        </w:rPr>
        <w:t xml:space="preserve">optional reinforced SC infusion </w:t>
      </w:r>
      <w:r w:rsidR="00DD51A9">
        <w:rPr>
          <w:rFonts w:ascii="Times New Roman" w:hAnsi="Times New Roman"/>
          <w:sz w:val="22"/>
        </w:rPr>
        <w:t xml:space="preserve">times of </w:t>
      </w:r>
      <w:r w:rsidR="00803BF6" w:rsidRPr="002929CA">
        <w:rPr>
          <w:rFonts w:ascii="Times New Roman" w:hAnsi="Times New Roman"/>
          <w:sz w:val="22"/>
        </w:rPr>
        <w:t>16.8, 15.5, and 7.8 months, respectively</w:t>
      </w:r>
      <w:r w:rsidR="006A3F8D" w:rsidRPr="002929CA">
        <w:rPr>
          <w:rFonts w:ascii="Times New Roman" w:hAnsi="Times New Roman"/>
          <w:sz w:val="22"/>
        </w:rPr>
        <w:t xml:space="preserve">. </w:t>
      </w:r>
      <w:r w:rsidR="00DD51A9">
        <w:rPr>
          <w:rFonts w:ascii="Times New Roman" w:hAnsi="Times New Roman"/>
          <w:sz w:val="22"/>
        </w:rPr>
        <w:t>In the total patients</w:t>
      </w:r>
      <w:r w:rsidR="00EF0B77" w:rsidRPr="002929CA">
        <w:rPr>
          <w:rFonts w:ascii="Times New Roman" w:hAnsi="Times New Roman"/>
          <w:sz w:val="22"/>
        </w:rPr>
        <w:t>, t</w:t>
      </w:r>
      <w:r w:rsidR="00447F7F" w:rsidRPr="002929CA">
        <w:rPr>
          <w:rFonts w:ascii="Times New Roman" w:hAnsi="Times New Roman"/>
          <w:sz w:val="22"/>
        </w:rPr>
        <w:t>he cumulative incidence of a</w:t>
      </w:r>
      <w:r w:rsidR="001104CA" w:rsidRPr="002929CA">
        <w:rPr>
          <w:rFonts w:ascii="Times New Roman" w:hAnsi="Times New Roman"/>
          <w:sz w:val="22"/>
        </w:rPr>
        <w:t xml:space="preserve">cute </w:t>
      </w:r>
      <w:r w:rsidR="006A3F8D" w:rsidRPr="002929CA">
        <w:rPr>
          <w:rFonts w:ascii="Times New Roman" w:hAnsi="Times New Roman"/>
          <w:sz w:val="22"/>
        </w:rPr>
        <w:t xml:space="preserve">grade III-IV </w:t>
      </w:r>
      <w:r w:rsidR="00447F7F" w:rsidRPr="002929CA">
        <w:rPr>
          <w:rFonts w:ascii="Times New Roman" w:hAnsi="Times New Roman"/>
          <w:sz w:val="22"/>
        </w:rPr>
        <w:t xml:space="preserve">GVHD </w:t>
      </w:r>
      <w:r w:rsidR="00932383" w:rsidRPr="002929CA">
        <w:rPr>
          <w:rFonts w:ascii="Times New Roman" w:hAnsi="Times New Roman"/>
          <w:sz w:val="22"/>
        </w:rPr>
        <w:t xml:space="preserve">at </w:t>
      </w:r>
      <w:r w:rsidR="00E261E9" w:rsidRPr="002929CA">
        <w:rPr>
          <w:rFonts w:ascii="Times New Roman" w:hAnsi="Times New Roman"/>
          <w:sz w:val="22"/>
        </w:rPr>
        <w:t>optional reinforced SC</w:t>
      </w:r>
      <w:r w:rsidR="00B42B59" w:rsidRPr="002929CA">
        <w:rPr>
          <w:rFonts w:ascii="Times New Roman" w:hAnsi="Times New Roman"/>
          <w:sz w:val="22"/>
        </w:rPr>
        <w:t xml:space="preserve"> </w:t>
      </w:r>
      <w:r w:rsidR="006A3F8D" w:rsidRPr="002929CA">
        <w:rPr>
          <w:rFonts w:ascii="Times New Roman" w:hAnsi="Times New Roman"/>
          <w:sz w:val="22"/>
        </w:rPr>
        <w:t xml:space="preserve">infusion </w:t>
      </w:r>
      <w:r w:rsidR="00932383" w:rsidRPr="002929CA">
        <w:rPr>
          <w:rFonts w:ascii="Times New Roman" w:hAnsi="Times New Roman"/>
          <w:sz w:val="22"/>
        </w:rPr>
        <w:t xml:space="preserve">day </w:t>
      </w:r>
      <w:r w:rsidR="006F6C75" w:rsidRPr="002929CA">
        <w:rPr>
          <w:rFonts w:ascii="Times New Roman" w:hAnsi="Times New Roman"/>
          <w:sz w:val="22"/>
        </w:rPr>
        <w:t xml:space="preserve">100 </w:t>
      </w:r>
      <w:r w:rsidR="006A3F8D" w:rsidRPr="002929CA">
        <w:rPr>
          <w:rFonts w:ascii="Times New Roman" w:hAnsi="Times New Roman"/>
          <w:sz w:val="22"/>
        </w:rPr>
        <w:t xml:space="preserve">was </w:t>
      </w:r>
      <w:r w:rsidR="00D5523E" w:rsidRPr="002929CA">
        <w:rPr>
          <w:rFonts w:ascii="Times New Roman" w:hAnsi="Times New Roman"/>
          <w:sz w:val="22"/>
        </w:rPr>
        <w:t>20.0% (95% CI, 0</w:t>
      </w:r>
      <w:r w:rsidR="00C76D0C">
        <w:rPr>
          <w:rFonts w:ascii="Times New Roman" w:hAnsi="Times New Roman"/>
          <w:sz w:val="22"/>
        </w:rPr>
        <w:t xml:space="preserve"> </w:t>
      </w:r>
      <w:r w:rsidR="00D5523E" w:rsidRPr="002929CA">
        <w:rPr>
          <w:rFonts w:ascii="Times New Roman" w:hAnsi="Times New Roman"/>
          <w:sz w:val="22"/>
        </w:rPr>
        <w:t>–</w:t>
      </w:r>
      <w:r w:rsidR="00C76D0C">
        <w:rPr>
          <w:rFonts w:ascii="Times New Roman" w:hAnsi="Times New Roman"/>
          <w:sz w:val="22"/>
        </w:rPr>
        <w:t xml:space="preserve"> </w:t>
      </w:r>
      <w:r w:rsidR="00D5523E" w:rsidRPr="002929CA">
        <w:rPr>
          <w:rFonts w:ascii="Times New Roman" w:hAnsi="Times New Roman"/>
          <w:sz w:val="22"/>
        </w:rPr>
        <w:t>48.4</w:t>
      </w:r>
      <w:r w:rsidR="00BE0111" w:rsidRPr="002929CA">
        <w:rPr>
          <w:rFonts w:ascii="Times New Roman" w:hAnsi="Times New Roman"/>
          <w:sz w:val="22"/>
        </w:rPr>
        <w:t>)</w:t>
      </w:r>
      <w:r w:rsidR="00932383" w:rsidRPr="002929CA">
        <w:rPr>
          <w:rFonts w:ascii="Times New Roman" w:hAnsi="Times New Roman"/>
          <w:sz w:val="22"/>
        </w:rPr>
        <w:t>.</w:t>
      </w:r>
      <w:r w:rsidR="002A32CF" w:rsidRPr="002929CA">
        <w:rPr>
          <w:rFonts w:ascii="Times New Roman" w:hAnsi="Times New Roman"/>
          <w:sz w:val="22"/>
        </w:rPr>
        <w:t xml:space="preserve"> </w:t>
      </w:r>
      <w:r w:rsidR="00932383" w:rsidRPr="002929CA">
        <w:rPr>
          <w:rFonts w:ascii="Times New Roman" w:hAnsi="Times New Roman"/>
          <w:sz w:val="22"/>
        </w:rPr>
        <w:t>The cumulative incidence</w:t>
      </w:r>
      <w:r w:rsidR="00904FDB" w:rsidRPr="002929CA">
        <w:rPr>
          <w:rFonts w:ascii="Times New Roman" w:hAnsi="Times New Roman"/>
          <w:sz w:val="22"/>
        </w:rPr>
        <w:t>s</w:t>
      </w:r>
      <w:r w:rsidR="00932383" w:rsidRPr="002929CA">
        <w:rPr>
          <w:rFonts w:ascii="Times New Roman" w:hAnsi="Times New Roman"/>
          <w:sz w:val="22"/>
        </w:rPr>
        <w:t xml:space="preserve"> </w:t>
      </w:r>
      <w:r w:rsidR="003549BD" w:rsidRPr="002929CA">
        <w:rPr>
          <w:rFonts w:ascii="Times New Roman" w:hAnsi="Times New Roman"/>
          <w:sz w:val="22"/>
        </w:rPr>
        <w:t xml:space="preserve">of </w:t>
      </w:r>
      <w:r w:rsidR="00904FDB" w:rsidRPr="002929CA">
        <w:rPr>
          <w:rFonts w:ascii="Times New Roman" w:hAnsi="Times New Roman"/>
          <w:sz w:val="22"/>
        </w:rPr>
        <w:t>severe c</w:t>
      </w:r>
      <w:r w:rsidR="001104CA" w:rsidRPr="002929CA">
        <w:rPr>
          <w:rFonts w:ascii="Times New Roman" w:hAnsi="Times New Roman"/>
          <w:sz w:val="22"/>
        </w:rPr>
        <w:t xml:space="preserve">hronic </w:t>
      </w:r>
      <w:r w:rsidR="00904FDB" w:rsidRPr="002929CA">
        <w:rPr>
          <w:rFonts w:ascii="Times New Roman" w:hAnsi="Times New Roman"/>
          <w:sz w:val="22"/>
        </w:rPr>
        <w:t>GVHD</w:t>
      </w:r>
      <w:r w:rsidR="00932383" w:rsidRPr="002929CA">
        <w:rPr>
          <w:rFonts w:ascii="Times New Roman" w:hAnsi="Times New Roman"/>
          <w:sz w:val="22"/>
        </w:rPr>
        <w:t xml:space="preserve"> </w:t>
      </w:r>
      <w:r w:rsidR="00904FDB" w:rsidRPr="002929CA">
        <w:rPr>
          <w:rFonts w:ascii="Times New Roman" w:hAnsi="Times New Roman"/>
          <w:sz w:val="22"/>
        </w:rPr>
        <w:t xml:space="preserve">at </w:t>
      </w:r>
      <w:r w:rsidR="00C76D0C">
        <w:rPr>
          <w:rFonts w:ascii="Times New Roman" w:hAnsi="Times New Roman"/>
          <w:sz w:val="22"/>
        </w:rPr>
        <w:t>an</w:t>
      </w:r>
      <w:r w:rsidR="00E261E9" w:rsidRPr="002929CA">
        <w:rPr>
          <w:rFonts w:ascii="Times New Roman" w:hAnsi="Times New Roman"/>
          <w:sz w:val="22"/>
        </w:rPr>
        <w:t xml:space="preserve"> optional reinforced SC </w:t>
      </w:r>
      <w:r w:rsidR="00B42B59" w:rsidRPr="002929CA">
        <w:rPr>
          <w:rFonts w:ascii="Times New Roman" w:hAnsi="Times New Roman"/>
          <w:sz w:val="22"/>
        </w:rPr>
        <w:t>infusion</w:t>
      </w:r>
      <w:r w:rsidR="00C76D0C">
        <w:rPr>
          <w:rFonts w:ascii="Times New Roman" w:hAnsi="Times New Roman"/>
          <w:sz w:val="22"/>
        </w:rPr>
        <w:t xml:space="preserve"> time of</w:t>
      </w:r>
      <w:r w:rsidR="00B42B59" w:rsidRPr="002929CA">
        <w:rPr>
          <w:rFonts w:ascii="Times New Roman" w:hAnsi="Times New Roman"/>
          <w:sz w:val="22"/>
        </w:rPr>
        <w:t xml:space="preserve"> </w:t>
      </w:r>
      <w:r w:rsidR="00904FDB" w:rsidRPr="002929CA">
        <w:rPr>
          <w:rFonts w:ascii="Times New Roman" w:hAnsi="Times New Roman"/>
          <w:sz w:val="22"/>
        </w:rPr>
        <w:t>12 months</w:t>
      </w:r>
      <w:r w:rsidR="001104CA" w:rsidRPr="002929CA">
        <w:rPr>
          <w:rFonts w:ascii="Times New Roman" w:hAnsi="Times New Roman"/>
          <w:sz w:val="22"/>
        </w:rPr>
        <w:t xml:space="preserve"> </w:t>
      </w:r>
      <w:r w:rsidR="003549BD" w:rsidRPr="002929CA">
        <w:rPr>
          <w:rFonts w:ascii="Times New Roman" w:hAnsi="Times New Roman"/>
          <w:sz w:val="22"/>
        </w:rPr>
        <w:t>was</w:t>
      </w:r>
      <w:r w:rsidR="00904FDB" w:rsidRPr="002929CA">
        <w:rPr>
          <w:rFonts w:ascii="Times New Roman" w:hAnsi="Times New Roman"/>
          <w:sz w:val="22"/>
        </w:rPr>
        <w:t xml:space="preserve"> </w:t>
      </w:r>
      <w:r w:rsidR="00D5523E" w:rsidRPr="002929CA">
        <w:rPr>
          <w:rFonts w:ascii="Times New Roman" w:hAnsi="Times New Roman"/>
          <w:sz w:val="22"/>
        </w:rPr>
        <w:t>20.0% (95% CI, 0.4</w:t>
      </w:r>
      <w:r w:rsidR="00C76D0C">
        <w:rPr>
          <w:rFonts w:ascii="Times New Roman" w:hAnsi="Times New Roman"/>
          <w:sz w:val="22"/>
        </w:rPr>
        <w:t xml:space="preserve"> </w:t>
      </w:r>
      <w:r w:rsidR="00904FDB" w:rsidRPr="002929CA">
        <w:rPr>
          <w:rFonts w:ascii="Times New Roman" w:hAnsi="Times New Roman"/>
          <w:sz w:val="22"/>
        </w:rPr>
        <w:t>–</w:t>
      </w:r>
      <w:r w:rsidR="00C76D0C">
        <w:rPr>
          <w:rFonts w:ascii="Times New Roman" w:hAnsi="Times New Roman"/>
          <w:sz w:val="22"/>
        </w:rPr>
        <w:t xml:space="preserve"> </w:t>
      </w:r>
      <w:r w:rsidR="00D5523E" w:rsidRPr="002929CA">
        <w:rPr>
          <w:rFonts w:ascii="Times New Roman" w:hAnsi="Times New Roman"/>
          <w:sz w:val="22"/>
        </w:rPr>
        <w:t>63.2</w:t>
      </w:r>
      <w:r w:rsidR="003549BD" w:rsidRPr="002929CA">
        <w:rPr>
          <w:rFonts w:ascii="Times New Roman" w:hAnsi="Times New Roman"/>
          <w:sz w:val="22"/>
        </w:rPr>
        <w:t>)</w:t>
      </w:r>
      <w:r w:rsidR="00904FDB" w:rsidRPr="002929CA">
        <w:rPr>
          <w:rFonts w:ascii="Times New Roman" w:hAnsi="Times New Roman"/>
          <w:sz w:val="22"/>
        </w:rPr>
        <w:t>.</w:t>
      </w:r>
      <w:r w:rsidR="00DC79C8" w:rsidRPr="002929CA">
        <w:rPr>
          <w:rFonts w:ascii="Times New Roman" w:hAnsi="Times New Roman"/>
          <w:sz w:val="22"/>
        </w:rPr>
        <w:t xml:space="preserve"> </w:t>
      </w:r>
    </w:p>
    <w:p w14:paraId="2A5E3CE0" w14:textId="4E963E23" w:rsidR="00973459" w:rsidRPr="002929CA" w:rsidRDefault="0074500D" w:rsidP="00973459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After </w:t>
      </w:r>
      <w:r w:rsidR="002944F5">
        <w:rPr>
          <w:rFonts w:ascii="Times New Roman" w:hAnsi="Times New Roman"/>
          <w:sz w:val="22"/>
        </w:rPr>
        <w:t xml:space="preserve">the </w:t>
      </w:r>
      <w:r w:rsidR="00B42B59" w:rsidRPr="002929CA">
        <w:rPr>
          <w:rFonts w:ascii="Times New Roman" w:hAnsi="Times New Roman"/>
          <w:sz w:val="22"/>
        </w:rPr>
        <w:t>patients received the optional reinforced SC infusion</w:t>
      </w:r>
      <w:r w:rsidR="002A145E">
        <w:rPr>
          <w:rFonts w:ascii="Times New Roman" w:hAnsi="Times New Roman"/>
          <w:sz w:val="22"/>
        </w:rPr>
        <w:t>s</w:t>
      </w:r>
      <w:r w:rsidR="00B42B59" w:rsidRPr="002929CA">
        <w:rPr>
          <w:rFonts w:ascii="Times New Roman" w:hAnsi="Times New Roman"/>
          <w:sz w:val="22"/>
        </w:rPr>
        <w:t xml:space="preserve">, </w:t>
      </w:r>
      <w:r w:rsidR="007F6265">
        <w:rPr>
          <w:rFonts w:ascii="Times New Roman" w:hAnsi="Times New Roman"/>
          <w:sz w:val="22"/>
        </w:rPr>
        <w:t xml:space="preserve">both </w:t>
      </w:r>
      <w:r w:rsidR="00B82DED" w:rsidRPr="002929CA">
        <w:rPr>
          <w:rFonts w:ascii="Times New Roman" w:hAnsi="Times New Roman"/>
          <w:sz w:val="22"/>
        </w:rPr>
        <w:t>CMV reactivation requiring pre-emptive therapy</w:t>
      </w:r>
      <w:r w:rsidR="00C70028" w:rsidRPr="002929CA">
        <w:rPr>
          <w:rFonts w:ascii="Times New Roman" w:hAnsi="Times New Roman"/>
          <w:sz w:val="22"/>
        </w:rPr>
        <w:t xml:space="preserve"> and hemorrhagic cystitis were observed in one</w:t>
      </w:r>
      <w:r w:rsidR="002A145E">
        <w:rPr>
          <w:rFonts w:ascii="Times New Roman" w:hAnsi="Times New Roman"/>
          <w:sz w:val="22"/>
        </w:rPr>
        <w:t xml:space="preserve"> patient</w:t>
      </w:r>
      <w:r w:rsidR="00C70028" w:rsidRPr="002929CA">
        <w:rPr>
          <w:rFonts w:ascii="Times New Roman" w:hAnsi="Times New Roman"/>
          <w:sz w:val="22"/>
        </w:rPr>
        <w:t xml:space="preserve"> </w:t>
      </w:r>
      <w:r w:rsidR="00E261E9" w:rsidRPr="002929CA">
        <w:rPr>
          <w:rFonts w:ascii="Times New Roman" w:hAnsi="Times New Roman"/>
          <w:sz w:val="22"/>
        </w:rPr>
        <w:t>(UPN #0</w:t>
      </w:r>
      <w:r w:rsidR="0039099E" w:rsidRPr="002929CA">
        <w:rPr>
          <w:rFonts w:ascii="Times New Roman" w:hAnsi="Times New Roman"/>
          <w:sz w:val="22"/>
        </w:rPr>
        <w:t>2</w:t>
      </w:r>
      <w:r w:rsidR="00E261E9" w:rsidRPr="002929CA">
        <w:rPr>
          <w:rFonts w:ascii="Times New Roman" w:hAnsi="Times New Roman"/>
          <w:sz w:val="22"/>
        </w:rPr>
        <w:t>)</w:t>
      </w:r>
      <w:r w:rsidR="007F6265">
        <w:rPr>
          <w:rFonts w:ascii="Times New Roman" w:hAnsi="Times New Roman"/>
          <w:sz w:val="22"/>
        </w:rPr>
        <w:t xml:space="preserve">, </w:t>
      </w:r>
      <w:r w:rsidR="0039099E" w:rsidRPr="002929CA">
        <w:rPr>
          <w:rFonts w:ascii="Times New Roman" w:hAnsi="Times New Roman"/>
          <w:sz w:val="22"/>
        </w:rPr>
        <w:t xml:space="preserve">at the optional reinforced infusion </w:t>
      </w:r>
      <w:r w:rsidR="00803BF6" w:rsidRPr="002929CA">
        <w:rPr>
          <w:rFonts w:ascii="Times New Roman" w:hAnsi="Times New Roman"/>
          <w:sz w:val="22"/>
        </w:rPr>
        <w:t>2.9 and 2.8 months</w:t>
      </w:r>
      <w:r w:rsidR="007F6265">
        <w:rPr>
          <w:rFonts w:ascii="Times New Roman" w:hAnsi="Times New Roman"/>
          <w:sz w:val="22"/>
        </w:rPr>
        <w:t xml:space="preserve">, </w:t>
      </w:r>
      <w:r w:rsidR="0039099E" w:rsidRPr="002929CA">
        <w:rPr>
          <w:rFonts w:ascii="Times New Roman" w:hAnsi="Times New Roman"/>
          <w:sz w:val="22"/>
        </w:rPr>
        <w:t>respe</w:t>
      </w:r>
      <w:r w:rsidR="00803BF6" w:rsidRPr="002929CA">
        <w:rPr>
          <w:rFonts w:ascii="Times New Roman" w:hAnsi="Times New Roman"/>
          <w:sz w:val="22"/>
        </w:rPr>
        <w:t>c</w:t>
      </w:r>
      <w:r w:rsidR="0039099E" w:rsidRPr="002929CA">
        <w:rPr>
          <w:rFonts w:ascii="Times New Roman" w:hAnsi="Times New Roman"/>
          <w:sz w:val="22"/>
        </w:rPr>
        <w:t>tively</w:t>
      </w:r>
      <w:r w:rsidR="00C70028" w:rsidRPr="002929CA">
        <w:rPr>
          <w:rFonts w:ascii="Times New Roman" w:hAnsi="Times New Roman"/>
          <w:sz w:val="22"/>
        </w:rPr>
        <w:t xml:space="preserve">. </w:t>
      </w:r>
      <w:r w:rsidR="00803BF6" w:rsidRPr="002929CA">
        <w:rPr>
          <w:rFonts w:ascii="Times New Roman" w:hAnsi="Times New Roman"/>
          <w:sz w:val="22"/>
        </w:rPr>
        <w:t>O</w:t>
      </w:r>
      <w:r w:rsidR="0039099E" w:rsidRPr="002929CA">
        <w:rPr>
          <w:rFonts w:ascii="Times New Roman" w:hAnsi="Times New Roman"/>
          <w:sz w:val="22"/>
        </w:rPr>
        <w:t xml:space="preserve">ne patient (UPN #04) was hospitalized due to non-specific colitis at </w:t>
      </w:r>
      <w:r w:rsidR="001E0245">
        <w:rPr>
          <w:rFonts w:ascii="Times New Roman" w:hAnsi="Times New Roman"/>
          <w:sz w:val="22"/>
        </w:rPr>
        <w:t>an</w:t>
      </w:r>
      <w:r w:rsidR="0039099E" w:rsidRPr="002929CA">
        <w:rPr>
          <w:rFonts w:ascii="Times New Roman" w:hAnsi="Times New Roman"/>
          <w:sz w:val="22"/>
        </w:rPr>
        <w:t xml:space="preserve"> optional reinforced infusion</w:t>
      </w:r>
      <w:r w:rsidR="002A145E">
        <w:rPr>
          <w:rFonts w:ascii="Times New Roman" w:hAnsi="Times New Roman"/>
          <w:sz w:val="22"/>
        </w:rPr>
        <w:t xml:space="preserve"> time of</w:t>
      </w:r>
      <w:r w:rsidR="0039099E" w:rsidRPr="002929CA">
        <w:rPr>
          <w:rFonts w:ascii="Times New Roman" w:hAnsi="Times New Roman"/>
          <w:sz w:val="22"/>
        </w:rPr>
        <w:t xml:space="preserve"> 0.6 months. </w:t>
      </w:r>
      <w:r w:rsidR="00DC79C8" w:rsidRPr="002929CA">
        <w:rPr>
          <w:rFonts w:ascii="Times New Roman" w:hAnsi="Times New Roman"/>
          <w:sz w:val="22"/>
        </w:rPr>
        <w:t xml:space="preserve">Except </w:t>
      </w:r>
      <w:r w:rsidR="00A65C9A" w:rsidRPr="002929CA">
        <w:rPr>
          <w:rFonts w:ascii="Times New Roman" w:hAnsi="Times New Roman"/>
          <w:sz w:val="22"/>
        </w:rPr>
        <w:t xml:space="preserve">for the </w:t>
      </w:r>
      <w:r w:rsidR="00DC79C8" w:rsidRPr="002929CA">
        <w:rPr>
          <w:rFonts w:ascii="Times New Roman" w:hAnsi="Times New Roman"/>
          <w:sz w:val="22"/>
        </w:rPr>
        <w:t xml:space="preserve">above-described </w:t>
      </w:r>
      <w:r w:rsidR="00B42B59" w:rsidRPr="002929CA">
        <w:rPr>
          <w:rFonts w:ascii="Times New Roman" w:hAnsi="Times New Roman"/>
          <w:sz w:val="22"/>
        </w:rPr>
        <w:t xml:space="preserve">acute </w:t>
      </w:r>
      <w:r w:rsidR="00DC79C8" w:rsidRPr="002929CA">
        <w:rPr>
          <w:rFonts w:ascii="Times New Roman" w:hAnsi="Times New Roman"/>
          <w:sz w:val="22"/>
        </w:rPr>
        <w:t xml:space="preserve">GVHD-related </w:t>
      </w:r>
      <w:r w:rsidR="00B42B59" w:rsidRPr="002929CA">
        <w:rPr>
          <w:rFonts w:ascii="Times New Roman" w:hAnsi="Times New Roman"/>
          <w:sz w:val="22"/>
        </w:rPr>
        <w:t>mortality</w:t>
      </w:r>
      <w:r w:rsidR="00DC79C8" w:rsidRPr="002929CA">
        <w:rPr>
          <w:rFonts w:ascii="Times New Roman" w:hAnsi="Times New Roman"/>
          <w:sz w:val="22"/>
        </w:rPr>
        <w:t xml:space="preserve">, </w:t>
      </w:r>
      <w:r w:rsidR="002A145E">
        <w:rPr>
          <w:rFonts w:ascii="Times New Roman" w:hAnsi="Times New Roman"/>
          <w:sz w:val="22"/>
        </w:rPr>
        <w:t>no</w:t>
      </w:r>
      <w:r w:rsidR="00B42B59" w:rsidRPr="002929CA">
        <w:rPr>
          <w:rFonts w:ascii="Times New Roman" w:hAnsi="Times New Roman"/>
          <w:sz w:val="22"/>
        </w:rPr>
        <w:t xml:space="preserve"> </w:t>
      </w:r>
      <w:r w:rsidR="00DC79C8" w:rsidRPr="002929CA">
        <w:rPr>
          <w:rFonts w:ascii="Times New Roman" w:hAnsi="Times New Roman"/>
          <w:sz w:val="22"/>
        </w:rPr>
        <w:t xml:space="preserve">additional </w:t>
      </w:r>
      <w:r w:rsidR="002E2BFD" w:rsidRPr="002929CA">
        <w:rPr>
          <w:rFonts w:ascii="Times New Roman" w:hAnsi="Times New Roman"/>
          <w:sz w:val="22"/>
        </w:rPr>
        <w:t>TRM</w:t>
      </w:r>
      <w:r w:rsidR="00DC79C8" w:rsidRPr="002929CA">
        <w:rPr>
          <w:rFonts w:ascii="Times New Roman" w:hAnsi="Times New Roman"/>
          <w:sz w:val="22"/>
        </w:rPr>
        <w:t xml:space="preserve"> was observed.</w:t>
      </w:r>
      <w:bookmarkStart w:id="12" w:name="_Hlk18409024"/>
      <w:r w:rsidR="00973459" w:rsidRPr="002929CA">
        <w:rPr>
          <w:rFonts w:ascii="Times New Roman" w:hAnsi="Times New Roman"/>
          <w:sz w:val="22"/>
        </w:rPr>
        <w:t xml:space="preserve"> </w:t>
      </w:r>
    </w:p>
    <w:bookmarkEnd w:id="12"/>
    <w:p w14:paraId="47D0BC79" w14:textId="6927BF9C" w:rsidR="00B42B59" w:rsidRPr="002929CA" w:rsidRDefault="00B42B59" w:rsidP="008E1819">
      <w:pPr>
        <w:wordWrap/>
        <w:adjustRightInd w:val="0"/>
        <w:snapToGrid w:val="0"/>
        <w:spacing w:line="480" w:lineRule="auto"/>
        <w:ind w:firstLineChars="50" w:firstLine="110"/>
        <w:rPr>
          <w:rFonts w:ascii="Times New Roman" w:hAnsi="Times New Roman"/>
          <w:sz w:val="22"/>
        </w:rPr>
      </w:pPr>
    </w:p>
    <w:p w14:paraId="64FF61AB" w14:textId="37750168" w:rsidR="00B42B59" w:rsidRPr="002929CA" w:rsidRDefault="00B42B59" w:rsidP="00B42B59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2929CA">
        <w:rPr>
          <w:rFonts w:ascii="Times New Roman" w:hAnsi="Times New Roman"/>
          <w:b/>
          <w:sz w:val="22"/>
        </w:rPr>
        <w:t>3.4 Survival outcomes</w:t>
      </w:r>
    </w:p>
    <w:p w14:paraId="261C6357" w14:textId="6B040797" w:rsidR="002563CD" w:rsidRPr="002929CA" w:rsidRDefault="00011751" w:rsidP="00852633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With a median follow-up duration of 31.5 months (range, 4.2 – 64.4), t</w:t>
      </w:r>
      <w:r w:rsidR="004F33BA" w:rsidRPr="002929CA">
        <w:rPr>
          <w:rFonts w:ascii="Times New Roman" w:hAnsi="Times New Roman"/>
          <w:sz w:val="22"/>
        </w:rPr>
        <w:t xml:space="preserve">he </w:t>
      </w:r>
      <w:r w:rsidR="005F6E06" w:rsidRPr="002929CA">
        <w:rPr>
          <w:rFonts w:ascii="Times New Roman" w:hAnsi="Times New Roman"/>
          <w:sz w:val="22"/>
        </w:rPr>
        <w:t>EFS</w:t>
      </w:r>
      <w:r w:rsidR="004F33BA" w:rsidRPr="002929CA">
        <w:rPr>
          <w:rFonts w:ascii="Times New Roman" w:hAnsi="Times New Roman"/>
          <w:sz w:val="22"/>
        </w:rPr>
        <w:t xml:space="preserve"> and </w:t>
      </w:r>
      <w:r w:rsidR="005F6E06" w:rsidRPr="002929CA">
        <w:rPr>
          <w:rFonts w:ascii="Times New Roman" w:hAnsi="Times New Roman"/>
          <w:sz w:val="22"/>
        </w:rPr>
        <w:t>OS</w:t>
      </w:r>
      <w:r w:rsidR="004F33BA" w:rsidRPr="002929CA">
        <w:rPr>
          <w:rFonts w:ascii="Times New Roman" w:hAnsi="Times New Roman"/>
          <w:sz w:val="22"/>
        </w:rPr>
        <w:t xml:space="preserve"> </w:t>
      </w:r>
      <w:r w:rsidR="000D0321" w:rsidRPr="002929CA">
        <w:rPr>
          <w:rFonts w:ascii="Times New Roman" w:hAnsi="Times New Roman"/>
          <w:sz w:val="22"/>
        </w:rPr>
        <w:t xml:space="preserve">at </w:t>
      </w:r>
      <w:r w:rsidR="00FF741A">
        <w:rPr>
          <w:rFonts w:ascii="Times New Roman" w:hAnsi="Times New Roman"/>
          <w:sz w:val="22"/>
        </w:rPr>
        <w:t>four</w:t>
      </w:r>
      <w:r w:rsidR="000D0321" w:rsidRPr="002929CA">
        <w:rPr>
          <w:rFonts w:ascii="Times New Roman" w:hAnsi="Times New Roman"/>
          <w:sz w:val="22"/>
        </w:rPr>
        <w:t xml:space="preserve"> years </w:t>
      </w:r>
      <w:r w:rsidR="004F33BA" w:rsidRPr="002929CA">
        <w:rPr>
          <w:rFonts w:ascii="Times New Roman" w:hAnsi="Times New Roman"/>
          <w:sz w:val="22"/>
        </w:rPr>
        <w:t>w</w:t>
      </w:r>
      <w:r w:rsidR="00604D3C" w:rsidRPr="002929CA">
        <w:rPr>
          <w:rFonts w:ascii="Times New Roman" w:hAnsi="Times New Roman"/>
          <w:sz w:val="22"/>
        </w:rPr>
        <w:t>ere</w:t>
      </w:r>
      <w:r w:rsidR="004F33BA" w:rsidRPr="002929CA">
        <w:rPr>
          <w:rFonts w:ascii="Times New Roman" w:hAnsi="Times New Roman"/>
          <w:sz w:val="22"/>
        </w:rPr>
        <w:t xml:space="preserve"> 91.7% (95% CI, 53.9–98.8)</w:t>
      </w:r>
      <w:r w:rsidR="00B42B59" w:rsidRPr="002929CA">
        <w:rPr>
          <w:rFonts w:ascii="Times New Roman" w:hAnsi="Times New Roman"/>
          <w:sz w:val="22"/>
        </w:rPr>
        <w:t xml:space="preserve"> in both </w:t>
      </w:r>
      <w:r w:rsidR="00FF741A">
        <w:rPr>
          <w:rFonts w:ascii="Times New Roman" w:hAnsi="Times New Roman"/>
          <w:sz w:val="22"/>
        </w:rPr>
        <w:t xml:space="preserve">patient groups </w:t>
      </w:r>
      <w:r w:rsidR="0088630F" w:rsidRPr="002929CA">
        <w:rPr>
          <w:rFonts w:ascii="Times New Roman" w:hAnsi="Times New Roman"/>
          <w:sz w:val="22"/>
        </w:rPr>
        <w:t>(Fig</w:t>
      </w:r>
      <w:r w:rsidR="00141084">
        <w:rPr>
          <w:rFonts w:ascii="Times New Roman" w:hAnsi="Times New Roman"/>
          <w:sz w:val="22"/>
        </w:rPr>
        <w:t>ure</w:t>
      </w:r>
      <w:r w:rsidR="0088630F" w:rsidRPr="002929CA">
        <w:rPr>
          <w:rFonts w:ascii="Times New Roman" w:hAnsi="Times New Roman"/>
          <w:sz w:val="22"/>
        </w:rPr>
        <w:t xml:space="preserve"> </w:t>
      </w:r>
      <w:r w:rsidR="00BC43C1" w:rsidRPr="002929CA">
        <w:rPr>
          <w:rFonts w:ascii="Times New Roman" w:hAnsi="Times New Roman"/>
          <w:sz w:val="22"/>
        </w:rPr>
        <w:t>4</w:t>
      </w:r>
      <w:r w:rsidR="00141084">
        <w:rPr>
          <w:rFonts w:ascii="Times New Roman" w:hAnsi="Times New Roman"/>
          <w:sz w:val="22"/>
        </w:rPr>
        <w:t>A</w:t>
      </w:r>
      <w:r w:rsidR="0088630F" w:rsidRPr="002929CA">
        <w:rPr>
          <w:rFonts w:ascii="Times New Roman" w:hAnsi="Times New Roman"/>
          <w:sz w:val="22"/>
        </w:rPr>
        <w:t xml:space="preserve"> and </w:t>
      </w:r>
      <w:r w:rsidR="00BC43C1" w:rsidRPr="002929CA">
        <w:rPr>
          <w:rFonts w:ascii="Times New Roman" w:hAnsi="Times New Roman"/>
          <w:sz w:val="22"/>
        </w:rPr>
        <w:t>4</w:t>
      </w:r>
      <w:r w:rsidR="00141084">
        <w:rPr>
          <w:rFonts w:ascii="Times New Roman" w:hAnsi="Times New Roman"/>
          <w:sz w:val="22"/>
        </w:rPr>
        <w:t>B</w:t>
      </w:r>
      <w:r w:rsidR="004622D0" w:rsidRPr="002929CA">
        <w:rPr>
          <w:rFonts w:ascii="Times New Roman" w:hAnsi="Times New Roman"/>
          <w:sz w:val="22"/>
        </w:rPr>
        <w:t>)</w:t>
      </w:r>
      <w:r w:rsidR="000D0321" w:rsidRPr="002929CA">
        <w:rPr>
          <w:rFonts w:ascii="Times New Roman" w:hAnsi="Times New Roman"/>
          <w:sz w:val="22"/>
        </w:rPr>
        <w:t xml:space="preserve">. </w:t>
      </w:r>
      <w:r w:rsidR="004F33BA" w:rsidRPr="002929CA">
        <w:rPr>
          <w:rFonts w:ascii="Times New Roman" w:hAnsi="Times New Roman"/>
          <w:sz w:val="22"/>
        </w:rPr>
        <w:t>The thalassemia-free survival rate</w:t>
      </w:r>
      <w:r w:rsidR="00B42B59" w:rsidRPr="002929CA">
        <w:rPr>
          <w:rFonts w:ascii="Times New Roman" w:hAnsi="Times New Roman"/>
          <w:sz w:val="22"/>
        </w:rPr>
        <w:t xml:space="preserve"> at </w:t>
      </w:r>
      <w:r w:rsidR="00FF741A">
        <w:rPr>
          <w:rFonts w:ascii="Times New Roman" w:hAnsi="Times New Roman"/>
          <w:sz w:val="22"/>
        </w:rPr>
        <w:t>four</w:t>
      </w:r>
      <w:r w:rsidR="00B42B59" w:rsidRPr="002929CA">
        <w:rPr>
          <w:rFonts w:ascii="Times New Roman" w:hAnsi="Times New Roman"/>
          <w:sz w:val="22"/>
        </w:rPr>
        <w:t xml:space="preserve"> years</w:t>
      </w:r>
      <w:r w:rsidR="004F33BA" w:rsidRPr="002929CA">
        <w:rPr>
          <w:rFonts w:ascii="Times New Roman" w:hAnsi="Times New Roman"/>
          <w:sz w:val="22"/>
        </w:rPr>
        <w:t xml:space="preserve"> in β-</w:t>
      </w:r>
      <w:r w:rsidR="00A26779" w:rsidRPr="002929CA">
        <w:rPr>
          <w:rFonts w:ascii="Times New Roman" w:hAnsi="Times New Roman"/>
          <w:sz w:val="22"/>
        </w:rPr>
        <w:t>TM</w:t>
      </w:r>
      <w:r w:rsidR="002C6679" w:rsidRPr="002929CA">
        <w:rPr>
          <w:rFonts w:ascii="Times New Roman" w:hAnsi="Times New Roman"/>
          <w:sz w:val="22"/>
        </w:rPr>
        <w:t xml:space="preserve"> </w:t>
      </w:r>
      <w:r w:rsidR="004F33BA" w:rsidRPr="002929CA">
        <w:rPr>
          <w:rFonts w:ascii="Times New Roman" w:hAnsi="Times New Roman"/>
          <w:sz w:val="22"/>
        </w:rPr>
        <w:t xml:space="preserve">patients was </w:t>
      </w:r>
      <w:r w:rsidR="00AD76E4" w:rsidRPr="002929CA">
        <w:rPr>
          <w:rFonts w:ascii="Times New Roman" w:hAnsi="Times New Roman"/>
          <w:sz w:val="22"/>
        </w:rPr>
        <w:t xml:space="preserve">87.5% </w:t>
      </w:r>
      <w:r w:rsidR="004F33BA" w:rsidRPr="002929CA">
        <w:rPr>
          <w:rFonts w:ascii="Times New Roman" w:hAnsi="Times New Roman"/>
          <w:sz w:val="22"/>
        </w:rPr>
        <w:t xml:space="preserve">(95% CI, 38.7–98.1) </w:t>
      </w:r>
      <w:r w:rsidR="0088630F" w:rsidRPr="002929CA">
        <w:rPr>
          <w:rFonts w:ascii="Times New Roman" w:hAnsi="Times New Roman"/>
          <w:sz w:val="22"/>
        </w:rPr>
        <w:t>(Fig</w:t>
      </w:r>
      <w:r w:rsidR="00141084">
        <w:rPr>
          <w:rFonts w:ascii="Times New Roman" w:hAnsi="Times New Roman"/>
          <w:sz w:val="22"/>
        </w:rPr>
        <w:t>ure</w:t>
      </w:r>
      <w:r w:rsidR="0088630F" w:rsidRPr="002929CA">
        <w:rPr>
          <w:rFonts w:ascii="Times New Roman" w:hAnsi="Times New Roman"/>
          <w:sz w:val="22"/>
        </w:rPr>
        <w:t xml:space="preserve"> </w:t>
      </w:r>
      <w:r w:rsidR="00BC43C1" w:rsidRPr="002929CA">
        <w:rPr>
          <w:rFonts w:ascii="Times New Roman" w:hAnsi="Times New Roman"/>
          <w:sz w:val="22"/>
        </w:rPr>
        <w:t>4</w:t>
      </w:r>
      <w:r w:rsidR="00141084">
        <w:rPr>
          <w:rFonts w:ascii="Times New Roman" w:hAnsi="Times New Roman"/>
          <w:sz w:val="22"/>
        </w:rPr>
        <w:t>C</w:t>
      </w:r>
      <w:r w:rsidR="004622D0" w:rsidRPr="002929CA">
        <w:rPr>
          <w:rFonts w:ascii="Times New Roman" w:hAnsi="Times New Roman"/>
          <w:sz w:val="22"/>
        </w:rPr>
        <w:t>)</w:t>
      </w:r>
      <w:r w:rsidR="004F33BA" w:rsidRPr="002929CA">
        <w:rPr>
          <w:rFonts w:ascii="Times New Roman" w:hAnsi="Times New Roman"/>
          <w:sz w:val="22"/>
        </w:rPr>
        <w:t>.</w:t>
      </w:r>
      <w:r w:rsidR="000D0321" w:rsidRPr="002929CA">
        <w:rPr>
          <w:rFonts w:ascii="Times New Roman" w:hAnsi="Times New Roman"/>
          <w:sz w:val="22"/>
        </w:rPr>
        <w:t xml:space="preserve"> </w:t>
      </w:r>
      <w:r w:rsidR="005F6E06" w:rsidRPr="002929CA">
        <w:rPr>
          <w:rFonts w:ascii="Times New Roman" w:hAnsi="Times New Roman"/>
          <w:sz w:val="22"/>
        </w:rPr>
        <w:t xml:space="preserve">The SCD-free survival rate at </w:t>
      </w:r>
      <w:r w:rsidR="00FF741A">
        <w:rPr>
          <w:rFonts w:ascii="Times New Roman" w:hAnsi="Times New Roman"/>
          <w:sz w:val="22"/>
        </w:rPr>
        <w:t>four</w:t>
      </w:r>
      <w:r w:rsidR="005F6E06" w:rsidRPr="002929CA">
        <w:rPr>
          <w:rFonts w:ascii="Times New Roman" w:hAnsi="Times New Roman"/>
          <w:sz w:val="22"/>
        </w:rPr>
        <w:t xml:space="preserve"> years in </w:t>
      </w:r>
      <w:r w:rsidR="00FF741A">
        <w:rPr>
          <w:rFonts w:ascii="Times New Roman" w:hAnsi="Times New Roman"/>
          <w:sz w:val="22"/>
        </w:rPr>
        <w:t xml:space="preserve">the </w:t>
      </w:r>
      <w:r w:rsidR="005F6E06" w:rsidRPr="002929CA">
        <w:rPr>
          <w:rFonts w:ascii="Times New Roman" w:hAnsi="Times New Roman"/>
          <w:sz w:val="22"/>
        </w:rPr>
        <w:t xml:space="preserve">SCD patients was </w:t>
      </w:r>
      <w:r w:rsidR="00937519" w:rsidRPr="002929CA">
        <w:rPr>
          <w:rFonts w:ascii="Times New Roman" w:hAnsi="Times New Roman"/>
          <w:sz w:val="22"/>
        </w:rPr>
        <w:t xml:space="preserve">100% </w:t>
      </w:r>
      <w:r w:rsidR="005F6E06" w:rsidRPr="002929CA">
        <w:rPr>
          <w:rFonts w:ascii="Times New Roman" w:hAnsi="Times New Roman"/>
          <w:sz w:val="22"/>
        </w:rPr>
        <w:t>(F</w:t>
      </w:r>
      <w:r w:rsidR="008F2659">
        <w:rPr>
          <w:rFonts w:ascii="Times New Roman" w:hAnsi="Times New Roman"/>
          <w:sz w:val="22"/>
        </w:rPr>
        <w:t>igure</w:t>
      </w:r>
      <w:r w:rsidR="005F6E06" w:rsidRPr="002929CA">
        <w:rPr>
          <w:rFonts w:ascii="Times New Roman" w:hAnsi="Times New Roman"/>
          <w:sz w:val="22"/>
        </w:rPr>
        <w:t xml:space="preserve"> </w:t>
      </w:r>
      <w:r w:rsidR="00BC43C1" w:rsidRPr="002929CA">
        <w:rPr>
          <w:rFonts w:ascii="Times New Roman" w:hAnsi="Times New Roman"/>
          <w:sz w:val="22"/>
        </w:rPr>
        <w:t>4</w:t>
      </w:r>
      <w:r w:rsidR="00141084">
        <w:rPr>
          <w:rFonts w:ascii="Times New Roman" w:hAnsi="Times New Roman"/>
          <w:sz w:val="22"/>
        </w:rPr>
        <w:t>D</w:t>
      </w:r>
      <w:r w:rsidR="005F6E06" w:rsidRPr="002929CA">
        <w:rPr>
          <w:rFonts w:ascii="Times New Roman" w:hAnsi="Times New Roman"/>
          <w:sz w:val="22"/>
        </w:rPr>
        <w:t>).</w:t>
      </w:r>
    </w:p>
    <w:p w14:paraId="69E78B0E" w14:textId="77777777" w:rsidR="002563CD" w:rsidRPr="002929CA" w:rsidRDefault="002563CD" w:rsidP="00852633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341B7189" w14:textId="75EF1842" w:rsidR="005B596B" w:rsidRPr="002929CA" w:rsidRDefault="00AE255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b/>
          <w:bCs/>
          <w:sz w:val="22"/>
        </w:rPr>
        <w:t xml:space="preserve">4. </w:t>
      </w:r>
      <w:r w:rsidRPr="002929CA">
        <w:rPr>
          <w:rFonts w:ascii="Times New Roman" w:hAnsi="Times New Roman" w:hint="eastAsia"/>
          <w:b/>
          <w:bCs/>
          <w:sz w:val="22"/>
        </w:rPr>
        <w:t>D</w:t>
      </w:r>
      <w:r w:rsidRPr="002929CA">
        <w:rPr>
          <w:rFonts w:ascii="Times New Roman" w:hAnsi="Times New Roman"/>
          <w:b/>
          <w:bCs/>
          <w:sz w:val="22"/>
        </w:rPr>
        <w:t>ISCUSSION</w:t>
      </w:r>
    </w:p>
    <w:p w14:paraId="5B72E019" w14:textId="77777777" w:rsidR="0067072E" w:rsidRPr="002929CA" w:rsidRDefault="0067072E" w:rsidP="00540C34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</w:p>
    <w:p w14:paraId="5AF0A88B" w14:textId="1CB680DC" w:rsidR="00540C34" w:rsidRPr="002929CA" w:rsidRDefault="00A65C9A" w:rsidP="00540C34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Unlike SCD, </w:t>
      </w:r>
      <w:r w:rsidR="00A26779" w:rsidRPr="002929CA">
        <w:rPr>
          <w:rFonts w:ascii="Times New Roman" w:hAnsi="Times New Roman"/>
          <w:sz w:val="22"/>
        </w:rPr>
        <w:t xml:space="preserve">β-TM </w:t>
      </w:r>
      <w:r w:rsidR="005D4CC7" w:rsidRPr="002929CA">
        <w:rPr>
          <w:rFonts w:ascii="Times New Roman" w:hAnsi="Times New Roman"/>
          <w:sz w:val="22"/>
        </w:rPr>
        <w:t xml:space="preserve">patients </w:t>
      </w:r>
      <w:r w:rsidRPr="002929CA">
        <w:rPr>
          <w:rFonts w:ascii="Times New Roman" w:hAnsi="Times New Roman"/>
          <w:sz w:val="22"/>
        </w:rPr>
        <w:t xml:space="preserve">do </w:t>
      </w:r>
      <w:r w:rsidR="005D4CC7" w:rsidRPr="002929CA">
        <w:rPr>
          <w:rFonts w:ascii="Times New Roman" w:hAnsi="Times New Roman"/>
          <w:sz w:val="22"/>
        </w:rPr>
        <w:t xml:space="preserve">not </w:t>
      </w:r>
      <w:r w:rsidRPr="002929CA">
        <w:rPr>
          <w:rFonts w:ascii="Times New Roman" w:hAnsi="Times New Roman"/>
          <w:sz w:val="22"/>
        </w:rPr>
        <w:t xml:space="preserve">require </w:t>
      </w:r>
      <w:r w:rsidR="005D4CC7" w:rsidRPr="002929CA">
        <w:rPr>
          <w:rFonts w:ascii="Times New Roman" w:hAnsi="Times New Roman"/>
          <w:sz w:val="22"/>
        </w:rPr>
        <w:t xml:space="preserve">chemotherapy </w:t>
      </w:r>
      <w:r w:rsidRPr="002929CA">
        <w:rPr>
          <w:rFonts w:ascii="Times New Roman" w:hAnsi="Times New Roman"/>
          <w:sz w:val="22"/>
        </w:rPr>
        <w:t xml:space="preserve">nor is their </w:t>
      </w:r>
      <w:r w:rsidR="005D4CC7" w:rsidRPr="002929CA">
        <w:rPr>
          <w:rFonts w:ascii="Times New Roman" w:hAnsi="Times New Roman"/>
          <w:sz w:val="22"/>
        </w:rPr>
        <w:t>immunologic</w:t>
      </w:r>
      <w:r w:rsidRPr="002929CA">
        <w:rPr>
          <w:rFonts w:ascii="Times New Roman" w:hAnsi="Times New Roman"/>
          <w:sz w:val="22"/>
        </w:rPr>
        <w:t>al</w:t>
      </w:r>
      <w:r w:rsidR="005D4CC7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system </w:t>
      </w:r>
      <w:r w:rsidR="005D0DDC" w:rsidRPr="002929CA">
        <w:rPr>
          <w:rFonts w:ascii="Times New Roman" w:hAnsi="Times New Roman"/>
          <w:sz w:val="22"/>
        </w:rPr>
        <w:t xml:space="preserve">impaired. </w:t>
      </w:r>
      <w:r w:rsidR="00CD20D2" w:rsidRPr="002929CA">
        <w:rPr>
          <w:rFonts w:ascii="Times New Roman" w:hAnsi="Times New Roman"/>
          <w:sz w:val="22"/>
        </w:rPr>
        <w:t>However</w:t>
      </w:r>
      <w:r w:rsidR="00ED6C0B" w:rsidRPr="002929CA">
        <w:rPr>
          <w:rFonts w:ascii="Times New Roman" w:hAnsi="Times New Roman"/>
          <w:sz w:val="22"/>
        </w:rPr>
        <w:t xml:space="preserve">, </w:t>
      </w:r>
      <w:r w:rsidR="005D0DDC" w:rsidRPr="002929CA">
        <w:rPr>
          <w:rFonts w:ascii="Times New Roman" w:hAnsi="Times New Roman"/>
          <w:sz w:val="22"/>
        </w:rPr>
        <w:t xml:space="preserve">they have a robustly hyperplastic and expanded </w:t>
      </w:r>
      <w:r w:rsidR="00C05448" w:rsidRPr="002929CA">
        <w:rPr>
          <w:rFonts w:ascii="Times New Roman" w:hAnsi="Times New Roman"/>
          <w:sz w:val="22"/>
        </w:rPr>
        <w:t>BM</w:t>
      </w:r>
      <w:r w:rsidR="005D0DDC" w:rsidRPr="002929CA">
        <w:rPr>
          <w:rFonts w:ascii="Times New Roman" w:hAnsi="Times New Roman"/>
          <w:sz w:val="22"/>
        </w:rPr>
        <w:t xml:space="preserve"> co</w:t>
      </w:r>
      <w:r w:rsidR="00BB2AEA" w:rsidRPr="002929CA">
        <w:rPr>
          <w:rFonts w:ascii="Times New Roman" w:hAnsi="Times New Roman"/>
          <w:sz w:val="22"/>
        </w:rPr>
        <w:t>m</w:t>
      </w:r>
      <w:r w:rsidR="005D0DDC" w:rsidRPr="002929CA">
        <w:rPr>
          <w:rFonts w:ascii="Times New Roman" w:hAnsi="Times New Roman"/>
          <w:sz w:val="22"/>
        </w:rPr>
        <w:t>partment</w:t>
      </w:r>
      <w:r w:rsidR="00BB2AEA" w:rsidRPr="002929CA">
        <w:rPr>
          <w:rFonts w:ascii="Times New Roman" w:hAnsi="Times New Roman"/>
          <w:sz w:val="22"/>
        </w:rPr>
        <w:t xml:space="preserve"> </w:t>
      </w:r>
      <w:r w:rsidR="004E25E9" w:rsidRPr="002929CA">
        <w:rPr>
          <w:rFonts w:ascii="Times New Roman" w:hAnsi="Times New Roman"/>
          <w:sz w:val="22"/>
        </w:rPr>
        <w:t>with</w:t>
      </w:r>
      <w:r w:rsidR="00BB2AEA" w:rsidRPr="002929CA">
        <w:rPr>
          <w:rFonts w:ascii="Times New Roman" w:hAnsi="Times New Roman"/>
          <w:sz w:val="22"/>
        </w:rPr>
        <w:t xml:space="preserve"> allo</w:t>
      </w:r>
      <w:r w:rsidR="00855FFA" w:rsidRPr="002929CA">
        <w:rPr>
          <w:rFonts w:ascii="Times New Roman" w:hAnsi="Times New Roman"/>
          <w:sz w:val="22"/>
        </w:rPr>
        <w:t>-</w:t>
      </w:r>
      <w:r w:rsidR="00BB2AEA" w:rsidRPr="002929CA">
        <w:rPr>
          <w:rFonts w:ascii="Times New Roman" w:hAnsi="Times New Roman"/>
          <w:sz w:val="22"/>
        </w:rPr>
        <w:t xml:space="preserve">sensitization </w:t>
      </w:r>
      <w:r w:rsidRPr="002929CA">
        <w:rPr>
          <w:rFonts w:ascii="Times New Roman" w:hAnsi="Times New Roman"/>
          <w:sz w:val="22"/>
        </w:rPr>
        <w:t xml:space="preserve">as a result of </w:t>
      </w:r>
      <w:r w:rsidR="00BB2AEA" w:rsidRPr="002929CA">
        <w:rPr>
          <w:rFonts w:ascii="Times New Roman" w:hAnsi="Times New Roman"/>
          <w:sz w:val="22"/>
        </w:rPr>
        <w:t>multiple transfusions</w:t>
      </w:r>
      <w:r w:rsidR="008C5C32" w:rsidRPr="002929CA">
        <w:rPr>
          <w:rFonts w:ascii="Times New Roman" w:hAnsi="Times New Roman"/>
          <w:sz w:val="22"/>
        </w:rPr>
        <w:t xml:space="preserve"> </w:t>
      </w:r>
      <w:r w:rsidR="008D377B" w:rsidRPr="002929CA">
        <w:rPr>
          <w:rFonts w:ascii="Times New Roman" w:hAnsi="Times New Roman"/>
          <w:sz w:val="22"/>
        </w:rPr>
        <w:fldChar w:fldCharType="begin"/>
      </w:r>
      <w:r w:rsidR="00A4482C" w:rsidRPr="002929CA">
        <w:rPr>
          <w:rFonts w:ascii="Times New Roman" w:hAnsi="Times New Roman"/>
          <w:sz w:val="22"/>
        </w:rPr>
        <w:instrText xml:space="preserve"> ADDIN EN.CITE &lt;EndNote&gt;&lt;Cite&gt;&lt;Author&gt;Fibach&lt;/Author&gt;&lt;Year&gt;2017&lt;/Year&gt;&lt;RecNum&gt;23&lt;/RecNum&gt;&lt;DisplayText&gt;[7]&lt;/DisplayText&gt;&lt;record&gt;&lt;rec-number&gt;23&lt;/rec-number&gt;&lt;foreign-keys&gt;&lt;key app="EN" db-id="aptsrxf56vdppcer9vlxvpx1zd2xv5espaa0" timestamp="1585621874"&gt;23&lt;/key&gt;&lt;/foreign-keys&gt;&lt;ref-type name="Journal Article"&gt;17&lt;/ref-type&gt;&lt;contributors&gt;&lt;authors&gt;&lt;author&gt;Fibach, E.&lt;/author&gt;&lt;author&gt;Rachmilewitz, E. A.&lt;/author&gt;&lt;/authors&gt;&lt;/contributors&gt;&lt;auth-address&gt;Department of Hematology, Hadassah - Hebrew University Medical Center, Jerusalem, Israel.&amp;#xD;Department of Hematology, The Edith Wolfson Medical Center, Holon, Israel.&lt;/auth-address&gt;&lt;titles&gt;&lt;title&gt;Pathophysiology and treatment of patients with beta-thalassemia - an update&lt;/title&gt;&lt;secondary-title&gt;F1000Res&lt;/secondary-title&gt;&lt;/titles&gt;&lt;periodical&gt;&lt;full-title&gt;F1000Res&lt;/full-title&gt;&lt;/periodical&gt;&lt;pages&gt;2156&lt;/pages&gt;&lt;volume&gt;6&lt;/volume&gt;&lt;edition&gt;2018/01/16&lt;/edition&gt;&lt;keywords&gt;&lt;keyword&gt;Thalessemia&lt;/keyword&gt;&lt;keyword&gt;hemolytic anemia&lt;/keyword&gt;&lt;keyword&gt;beta-globin&lt;/keyword&gt;&lt;keyword&gt;competing interests were disclosed.&lt;/keyword&gt;&lt;/keywords&gt;&lt;dates&gt;&lt;year&gt;2017&lt;/year&gt;&lt;/dates&gt;&lt;isbn&gt;2046-1402 (Print)&amp;#xD;2046-1402 (Linking)&lt;/isbn&gt;&lt;accession-num&gt;29333256&lt;/accession-num&gt;&lt;urls&gt;&lt;related-urls&gt;&lt;url&gt;https://www.ncbi.nlm.nih.gov/pubmed/29333256&lt;/url&gt;&lt;/related-urls&gt;&lt;/urls&gt;&lt;custom2&gt;PMC5749127&lt;/custom2&gt;&lt;electronic-resource-num&gt;10.12688/f1000research.12688.1&lt;/electronic-resource-num&gt;&lt;/record&gt;&lt;/Cite&gt;&lt;/EndNote&gt;</w:instrText>
      </w:r>
      <w:r w:rsidR="008D377B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[7]</w:t>
      </w:r>
      <w:r w:rsidR="008D377B" w:rsidRPr="002929CA">
        <w:rPr>
          <w:rFonts w:ascii="Times New Roman" w:hAnsi="Times New Roman"/>
          <w:sz w:val="22"/>
        </w:rPr>
        <w:fldChar w:fldCharType="end"/>
      </w:r>
      <w:r w:rsidR="00BB2AEA" w:rsidRPr="002929CA">
        <w:rPr>
          <w:rFonts w:ascii="Times New Roman" w:hAnsi="Times New Roman"/>
          <w:sz w:val="22"/>
        </w:rPr>
        <w:t xml:space="preserve">. </w:t>
      </w:r>
      <w:r w:rsidR="00855FFA" w:rsidRPr="002929CA">
        <w:rPr>
          <w:rFonts w:ascii="Times New Roman" w:hAnsi="Times New Roman"/>
          <w:sz w:val="22"/>
        </w:rPr>
        <w:t xml:space="preserve">Therefore, </w:t>
      </w:r>
      <w:r w:rsidR="00ED6C0B" w:rsidRPr="002929CA">
        <w:rPr>
          <w:rFonts w:ascii="Times New Roman" w:hAnsi="Times New Roman"/>
          <w:sz w:val="22"/>
        </w:rPr>
        <w:t xml:space="preserve">the ideal conditioning </w:t>
      </w:r>
      <w:r w:rsidR="00855FFA" w:rsidRPr="002929CA">
        <w:rPr>
          <w:rFonts w:ascii="Times New Roman" w:hAnsi="Times New Roman"/>
          <w:sz w:val="22"/>
        </w:rPr>
        <w:t xml:space="preserve">for </w:t>
      </w:r>
      <w:r w:rsidR="00A26779" w:rsidRPr="002929CA">
        <w:rPr>
          <w:rFonts w:ascii="Times New Roman" w:hAnsi="Times New Roman"/>
          <w:sz w:val="22"/>
        </w:rPr>
        <w:t>β-TM</w:t>
      </w:r>
      <w:r w:rsidR="00855FFA" w:rsidRPr="002929CA">
        <w:rPr>
          <w:rFonts w:ascii="Times New Roman" w:hAnsi="Times New Roman"/>
          <w:sz w:val="22"/>
        </w:rPr>
        <w:t xml:space="preserve"> </w:t>
      </w:r>
      <w:r w:rsidR="000544B1" w:rsidRPr="002929CA">
        <w:rPr>
          <w:rFonts w:ascii="Times New Roman" w:hAnsi="Times New Roman"/>
          <w:sz w:val="22"/>
        </w:rPr>
        <w:t xml:space="preserve">patients </w:t>
      </w:r>
      <w:r w:rsidR="00ED6C0B" w:rsidRPr="002929CA">
        <w:rPr>
          <w:rFonts w:ascii="Times New Roman" w:hAnsi="Times New Roman"/>
          <w:sz w:val="22"/>
        </w:rPr>
        <w:t>should be able to eradicate</w:t>
      </w:r>
      <w:r w:rsidR="00897DF7" w:rsidRPr="002929CA">
        <w:rPr>
          <w:rFonts w:ascii="Times New Roman" w:hAnsi="Times New Roman"/>
          <w:sz w:val="22"/>
        </w:rPr>
        <w:t xml:space="preserve"> </w:t>
      </w:r>
      <w:r w:rsidR="00AA79B0">
        <w:rPr>
          <w:rFonts w:ascii="Times New Roman" w:hAnsi="Times New Roman"/>
          <w:sz w:val="22"/>
        </w:rPr>
        <w:t xml:space="preserve">the </w:t>
      </w:r>
      <w:r w:rsidR="00897DF7" w:rsidRPr="002929CA">
        <w:rPr>
          <w:rFonts w:ascii="Times New Roman" w:hAnsi="Times New Roman"/>
          <w:sz w:val="22"/>
        </w:rPr>
        <w:t xml:space="preserve">hyperplastic </w:t>
      </w:r>
      <w:r w:rsidR="008C3623" w:rsidRPr="002929CA">
        <w:rPr>
          <w:rFonts w:ascii="Times New Roman" w:hAnsi="Times New Roman"/>
          <w:sz w:val="22"/>
        </w:rPr>
        <w:t>BM</w:t>
      </w:r>
      <w:r w:rsidR="00897DF7" w:rsidRPr="002929CA">
        <w:rPr>
          <w:rFonts w:ascii="Times New Roman" w:hAnsi="Times New Roman"/>
          <w:sz w:val="22"/>
        </w:rPr>
        <w:t xml:space="preserve"> and </w:t>
      </w:r>
      <w:r w:rsidRPr="002929CA">
        <w:rPr>
          <w:rFonts w:ascii="Times New Roman" w:hAnsi="Times New Roman"/>
          <w:sz w:val="22"/>
        </w:rPr>
        <w:t xml:space="preserve">be </w:t>
      </w:r>
      <w:r w:rsidR="00897DF7" w:rsidRPr="002929CA">
        <w:rPr>
          <w:rFonts w:ascii="Times New Roman" w:hAnsi="Times New Roman"/>
          <w:sz w:val="22"/>
        </w:rPr>
        <w:t xml:space="preserve">sufficiently </w:t>
      </w:r>
      <w:r w:rsidR="00855FFA" w:rsidRPr="002929CA">
        <w:rPr>
          <w:rFonts w:ascii="Times New Roman" w:hAnsi="Times New Roman"/>
          <w:sz w:val="22"/>
        </w:rPr>
        <w:t>immuno</w:t>
      </w:r>
      <w:r w:rsidR="00897DF7" w:rsidRPr="002929CA">
        <w:rPr>
          <w:rFonts w:ascii="Times New Roman" w:hAnsi="Times New Roman"/>
          <w:sz w:val="22"/>
        </w:rPr>
        <w:t xml:space="preserve">suppressive </w:t>
      </w:r>
      <w:r w:rsidR="0073799C" w:rsidRPr="002929CA">
        <w:rPr>
          <w:rFonts w:ascii="Times New Roman" w:hAnsi="Times New Roman"/>
          <w:sz w:val="22"/>
        </w:rPr>
        <w:t>to overcome the established allo</w:t>
      </w:r>
      <w:r w:rsidR="00855FFA" w:rsidRPr="002929CA">
        <w:rPr>
          <w:rFonts w:ascii="Times New Roman" w:hAnsi="Times New Roman"/>
          <w:sz w:val="22"/>
        </w:rPr>
        <w:t>-</w:t>
      </w:r>
      <w:r w:rsidR="0073799C" w:rsidRPr="002929CA">
        <w:rPr>
          <w:rFonts w:ascii="Times New Roman" w:hAnsi="Times New Roman"/>
          <w:sz w:val="22"/>
        </w:rPr>
        <w:t xml:space="preserve">sensitization. </w:t>
      </w:r>
      <w:r w:rsidR="00AA79B0">
        <w:rPr>
          <w:rFonts w:ascii="Times New Roman" w:hAnsi="Times New Roman"/>
          <w:sz w:val="22"/>
        </w:rPr>
        <w:t>In</w:t>
      </w:r>
      <w:r w:rsidR="008C3094" w:rsidRPr="002929CA">
        <w:rPr>
          <w:rFonts w:ascii="Times New Roman" w:hAnsi="Times New Roman"/>
          <w:sz w:val="22"/>
        </w:rPr>
        <w:t xml:space="preserve"> </w:t>
      </w:r>
      <w:r w:rsidR="000544B1" w:rsidRPr="002929CA">
        <w:rPr>
          <w:rFonts w:ascii="Times New Roman" w:hAnsi="Times New Roman"/>
          <w:sz w:val="22"/>
        </w:rPr>
        <w:t>this</w:t>
      </w:r>
      <w:r w:rsidR="00855FFA" w:rsidRPr="002929CA">
        <w:rPr>
          <w:rFonts w:ascii="Times New Roman" w:hAnsi="Times New Roman"/>
          <w:sz w:val="22"/>
        </w:rPr>
        <w:t xml:space="preserve"> </w:t>
      </w:r>
      <w:r w:rsidR="008C3094" w:rsidRPr="002929CA">
        <w:rPr>
          <w:rFonts w:ascii="Times New Roman" w:hAnsi="Times New Roman"/>
          <w:sz w:val="22"/>
        </w:rPr>
        <w:t>circumstanc</w:t>
      </w:r>
      <w:r w:rsidR="000544B1" w:rsidRPr="002929CA">
        <w:rPr>
          <w:rFonts w:ascii="Times New Roman" w:hAnsi="Times New Roman"/>
          <w:sz w:val="22"/>
        </w:rPr>
        <w:t>e</w:t>
      </w:r>
      <w:r w:rsidR="008C3094" w:rsidRPr="002929CA">
        <w:rPr>
          <w:rFonts w:ascii="Times New Roman" w:hAnsi="Times New Roman"/>
          <w:sz w:val="22"/>
        </w:rPr>
        <w:t xml:space="preserve">, </w:t>
      </w:r>
      <w:r w:rsidR="000F2D0E" w:rsidRPr="002929CA">
        <w:rPr>
          <w:rFonts w:ascii="Times New Roman" w:hAnsi="Times New Roman"/>
          <w:sz w:val="22"/>
        </w:rPr>
        <w:t>MAC</w:t>
      </w:r>
      <w:r w:rsidR="00C85904" w:rsidRPr="002929CA">
        <w:rPr>
          <w:rFonts w:ascii="Times New Roman" w:hAnsi="Times New Roman"/>
          <w:sz w:val="22"/>
        </w:rPr>
        <w:t xml:space="preserve"> </w:t>
      </w:r>
      <w:r w:rsidR="00604D3C" w:rsidRPr="002929CA">
        <w:rPr>
          <w:rFonts w:ascii="Times New Roman" w:hAnsi="Times New Roman"/>
          <w:sz w:val="22"/>
        </w:rPr>
        <w:t>with</w:t>
      </w:r>
      <w:r w:rsidR="00C85904" w:rsidRPr="002929CA">
        <w:rPr>
          <w:rFonts w:ascii="Times New Roman" w:hAnsi="Times New Roman"/>
          <w:sz w:val="22"/>
        </w:rPr>
        <w:t xml:space="preserve"> busulfan and cyclophosphamide has been considered </w:t>
      </w:r>
      <w:r w:rsidRPr="002929CA">
        <w:rPr>
          <w:rFonts w:ascii="Times New Roman" w:hAnsi="Times New Roman"/>
          <w:sz w:val="22"/>
        </w:rPr>
        <w:t xml:space="preserve">a </w:t>
      </w:r>
      <w:r w:rsidR="00C85904" w:rsidRPr="002929CA">
        <w:rPr>
          <w:rFonts w:ascii="Times New Roman" w:hAnsi="Times New Roman"/>
          <w:sz w:val="22"/>
        </w:rPr>
        <w:t>standard</w:t>
      </w:r>
      <w:r w:rsidR="002A60B7" w:rsidRPr="002929CA">
        <w:rPr>
          <w:rFonts w:ascii="Times New Roman" w:hAnsi="Times New Roman"/>
          <w:sz w:val="22"/>
        </w:rPr>
        <w:t xml:space="preserve"> regimen</w:t>
      </w:r>
      <w:r w:rsidR="00C85904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for </w:t>
      </w:r>
      <w:r w:rsidR="004F095B" w:rsidRPr="002929CA">
        <w:rPr>
          <w:rFonts w:ascii="Times New Roman" w:hAnsi="Times New Roman"/>
          <w:sz w:val="22"/>
        </w:rPr>
        <w:t xml:space="preserve">β-TM </w:t>
      </w:r>
      <w:r w:rsidR="008D377B" w:rsidRPr="002929CA">
        <w:rPr>
          <w:rFonts w:ascii="Times New Roman" w:hAnsi="Times New Roman"/>
          <w:sz w:val="22"/>
        </w:rPr>
        <w:t>patients receiving alloSCT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="005D5FA5" w:rsidRPr="002929CA">
        <w:rPr>
          <w:rFonts w:ascii="Times New Roman" w:hAnsi="Times New Roman"/>
          <w:sz w:val="22"/>
        </w:rPr>
        <w:fldChar w:fldCharType="begin"/>
      </w:r>
      <w:r w:rsidR="00A4482C" w:rsidRPr="002929CA">
        <w:rPr>
          <w:rFonts w:ascii="Times New Roman" w:hAnsi="Times New Roman"/>
          <w:sz w:val="22"/>
        </w:rPr>
        <w:instrText xml:space="preserve"> ADDIN EN.CITE &lt;EndNote&gt;&lt;Cite&gt;&lt;Author&gt;Lucarelli G&lt;/Author&gt;&lt;Year&gt;1990&lt;/Year&gt;&lt;RecNum&gt;4&lt;/RecNum&gt;&lt;DisplayText&gt;[8]&lt;/DisplayText&gt;&lt;record&gt;&lt;rec-number&gt;4&lt;/rec-number&gt;&lt;foreign-keys&gt;&lt;key app="EN" db-id="aptsrxf56vdppcer9vlxvpx1zd2xv5espaa0" timestamp="1585553781"&gt;4&lt;/key&gt;&lt;/foreign-keys&gt;&lt;ref-type name="Journal Article"&gt;17&lt;/ref-type&gt;&lt;contributors&gt;&lt;authors&gt;&lt;author&gt;Lucarelli G, Galimberti M, Polchi P, Angelucci E, Baronciani D, Giardini C, Politi P, Durazzi SM, Muretto P, Albertini F.&lt;/author&gt;&lt;/authors&gt;&lt;/contributors&gt;&lt;titles&gt;&lt;title&gt;Bone Marrow Transplantation in Patients with Thalassemia&lt;/title&gt;&lt;secondary-title&gt;New England Journal of Medicine&lt;/secondary-title&gt;&lt;/titles&gt;&lt;periodical&gt;&lt;full-title&gt;New England Journal of Medicine&lt;/full-title&gt;&lt;/periodical&gt;&lt;pages&gt;417-421&lt;/pages&gt;&lt;volume&gt;322&lt;/volume&gt;&lt;number&gt;7&lt;/number&gt;&lt;section&gt;417&lt;/section&gt;&lt;dates&gt;&lt;year&gt;1990&lt;/year&gt;&lt;/dates&gt;&lt;urls&gt;&lt;/urls&gt;&lt;/record&gt;&lt;/Cite&gt;&lt;/EndNote&gt;</w:instrText>
      </w:r>
      <w:r w:rsidR="005D5FA5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[8]</w:t>
      </w:r>
      <w:r w:rsidR="005D5FA5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C85904" w:rsidRPr="002929CA">
        <w:rPr>
          <w:rFonts w:ascii="Times New Roman" w:hAnsi="Times New Roman"/>
          <w:sz w:val="22"/>
        </w:rPr>
        <w:t xml:space="preserve"> However, </w:t>
      </w:r>
      <w:r w:rsidR="000F2D0E" w:rsidRPr="002929CA">
        <w:rPr>
          <w:rFonts w:ascii="Times New Roman" w:hAnsi="Times New Roman"/>
          <w:sz w:val="22"/>
        </w:rPr>
        <w:t>MAC</w:t>
      </w:r>
      <w:r w:rsidR="00C85904" w:rsidRPr="002929CA">
        <w:rPr>
          <w:rFonts w:ascii="Times New Roman" w:hAnsi="Times New Roman"/>
          <w:sz w:val="22"/>
        </w:rPr>
        <w:t xml:space="preserve"> or even </w:t>
      </w:r>
      <w:r w:rsidR="000F2D0E" w:rsidRPr="002929CA">
        <w:rPr>
          <w:rFonts w:ascii="Times New Roman" w:hAnsi="Times New Roman"/>
          <w:sz w:val="22"/>
        </w:rPr>
        <w:t>RIC</w:t>
      </w:r>
      <w:r w:rsidR="002724EC" w:rsidRPr="002929CA">
        <w:rPr>
          <w:rFonts w:ascii="Times New Roman" w:hAnsi="Times New Roman"/>
          <w:sz w:val="22"/>
        </w:rPr>
        <w:t xml:space="preserve"> is associated with </w:t>
      </w:r>
      <w:r w:rsidR="008D377B" w:rsidRPr="002929CA">
        <w:rPr>
          <w:rFonts w:ascii="Times New Roman" w:hAnsi="Times New Roman"/>
          <w:sz w:val="22"/>
        </w:rPr>
        <w:t xml:space="preserve">high </w:t>
      </w:r>
      <w:r w:rsidR="002724EC" w:rsidRPr="002929CA">
        <w:rPr>
          <w:rFonts w:ascii="Times New Roman" w:hAnsi="Times New Roman"/>
          <w:sz w:val="22"/>
        </w:rPr>
        <w:t>TRM</w:t>
      </w:r>
      <w:r w:rsidR="008D377B" w:rsidRPr="002929CA">
        <w:rPr>
          <w:rFonts w:ascii="Times New Roman" w:hAnsi="Times New Roman"/>
          <w:sz w:val="22"/>
        </w:rPr>
        <w:t xml:space="preserve"> </w:t>
      </w:r>
      <w:r w:rsidR="000544B1" w:rsidRPr="002929CA">
        <w:rPr>
          <w:rFonts w:ascii="Times New Roman" w:hAnsi="Times New Roman"/>
          <w:sz w:val="22"/>
        </w:rPr>
        <w:t xml:space="preserve">incidence </w:t>
      </w:r>
      <w:r w:rsidRPr="002929CA">
        <w:rPr>
          <w:rFonts w:ascii="Times New Roman" w:hAnsi="Times New Roman"/>
          <w:sz w:val="22"/>
        </w:rPr>
        <w:t xml:space="preserve">in </w:t>
      </w:r>
      <w:r w:rsidR="00C85904" w:rsidRPr="002929CA">
        <w:rPr>
          <w:rFonts w:ascii="Times New Roman" w:hAnsi="Times New Roman"/>
          <w:sz w:val="22"/>
        </w:rPr>
        <w:t xml:space="preserve">adult </w:t>
      </w:r>
      <w:r w:rsidR="00A26779" w:rsidRPr="002929CA">
        <w:rPr>
          <w:rFonts w:ascii="Times New Roman" w:hAnsi="Times New Roman"/>
          <w:sz w:val="22"/>
        </w:rPr>
        <w:t>β-TM</w:t>
      </w:r>
      <w:r w:rsidR="008C5C32" w:rsidRPr="002929CA">
        <w:rPr>
          <w:rFonts w:ascii="Times New Roman" w:hAnsi="Times New Roman"/>
          <w:sz w:val="22"/>
        </w:rPr>
        <w:t xml:space="preserve"> </w:t>
      </w:r>
      <w:r w:rsidR="00C85904" w:rsidRPr="002929CA">
        <w:rPr>
          <w:rFonts w:ascii="Times New Roman" w:hAnsi="Times New Roman"/>
          <w:sz w:val="22"/>
        </w:rPr>
        <w:t>patients</w:t>
      </w:r>
      <w:r w:rsidR="00CD20D2" w:rsidRPr="002929CA">
        <w:rPr>
          <w:rFonts w:ascii="Times New Roman" w:hAnsi="Times New Roman"/>
          <w:sz w:val="22"/>
        </w:rPr>
        <w:t xml:space="preserve">, </w:t>
      </w:r>
      <w:r w:rsidR="00EC4228" w:rsidRPr="002929CA">
        <w:rPr>
          <w:rFonts w:ascii="Times New Roman" w:hAnsi="Times New Roman"/>
          <w:sz w:val="22"/>
        </w:rPr>
        <w:t>who already have</w:t>
      </w:r>
      <w:r w:rsidRPr="002929CA">
        <w:rPr>
          <w:rFonts w:ascii="Times New Roman" w:hAnsi="Times New Roman"/>
          <w:sz w:val="22"/>
        </w:rPr>
        <w:t xml:space="preserve"> </w:t>
      </w:r>
      <w:r w:rsidR="00CD20D2" w:rsidRPr="002929CA">
        <w:rPr>
          <w:rFonts w:ascii="Times New Roman" w:hAnsi="Times New Roman"/>
          <w:sz w:val="22"/>
        </w:rPr>
        <w:t xml:space="preserve">advanced disease with marked erythroid expansion and </w:t>
      </w:r>
      <w:r w:rsidR="00C85904" w:rsidRPr="002929CA">
        <w:rPr>
          <w:rFonts w:ascii="Times New Roman" w:hAnsi="Times New Roman"/>
          <w:sz w:val="22"/>
        </w:rPr>
        <w:t>multiple comorbidities.</w:t>
      </w:r>
      <w:r w:rsidR="00796B0C" w:rsidRPr="002929CA">
        <w:rPr>
          <w:rFonts w:ascii="Times New Roman" w:hAnsi="Times New Roman"/>
          <w:sz w:val="22"/>
        </w:rPr>
        <w:t xml:space="preserve"> </w:t>
      </w:r>
      <w:r w:rsidR="003E766C" w:rsidRPr="002929CA">
        <w:rPr>
          <w:rFonts w:ascii="Times New Roman" w:hAnsi="Times New Roman"/>
          <w:sz w:val="22"/>
        </w:rPr>
        <w:t>Early experience</w:t>
      </w:r>
      <w:r w:rsidRPr="002929CA">
        <w:rPr>
          <w:rFonts w:ascii="Times New Roman" w:hAnsi="Times New Roman"/>
          <w:sz w:val="22"/>
        </w:rPr>
        <w:t>s</w:t>
      </w:r>
      <w:r w:rsidR="003E766C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of </w:t>
      </w:r>
      <w:r w:rsidR="008C5C32" w:rsidRPr="002929CA">
        <w:rPr>
          <w:rFonts w:ascii="Times New Roman" w:hAnsi="Times New Roman"/>
          <w:sz w:val="22"/>
        </w:rPr>
        <w:t xml:space="preserve">alloSCT using MAC </w:t>
      </w:r>
      <w:r w:rsidR="00774277" w:rsidRPr="002929CA">
        <w:rPr>
          <w:rFonts w:ascii="Times New Roman" w:hAnsi="Times New Roman"/>
          <w:sz w:val="22"/>
        </w:rPr>
        <w:t xml:space="preserve">patients </w:t>
      </w:r>
      <w:r w:rsidR="008C5C32" w:rsidRPr="002929CA">
        <w:rPr>
          <w:rFonts w:ascii="Times New Roman" w:hAnsi="Times New Roman"/>
          <w:sz w:val="22"/>
        </w:rPr>
        <w:t>showed poor outcomes</w:t>
      </w:r>
      <w:r w:rsidRPr="002929CA">
        <w:rPr>
          <w:rFonts w:ascii="Times New Roman" w:hAnsi="Times New Roman"/>
          <w:sz w:val="22"/>
        </w:rPr>
        <w:t>,</w:t>
      </w:r>
      <w:r w:rsidR="00774277" w:rsidRPr="002929CA">
        <w:rPr>
          <w:rFonts w:ascii="Times New Roman" w:hAnsi="Times New Roman"/>
          <w:sz w:val="22"/>
        </w:rPr>
        <w:t xml:space="preserve"> with </w:t>
      </w:r>
      <w:r w:rsidRPr="002929CA">
        <w:rPr>
          <w:rFonts w:ascii="Times New Roman" w:hAnsi="Times New Roman"/>
          <w:sz w:val="22"/>
        </w:rPr>
        <w:t xml:space="preserve">an </w:t>
      </w:r>
      <w:r w:rsidR="00774277" w:rsidRPr="002929CA">
        <w:rPr>
          <w:rFonts w:ascii="Times New Roman" w:hAnsi="Times New Roman"/>
          <w:sz w:val="22"/>
        </w:rPr>
        <w:t>overall and rejection-free survival</w:t>
      </w:r>
      <w:r w:rsidR="008C5C32" w:rsidRPr="002929CA">
        <w:rPr>
          <w:rFonts w:ascii="Times New Roman" w:hAnsi="Times New Roman"/>
          <w:sz w:val="22"/>
        </w:rPr>
        <w:t xml:space="preserve"> rates</w:t>
      </w:r>
      <w:r w:rsidR="00774277" w:rsidRPr="002929CA">
        <w:rPr>
          <w:rFonts w:ascii="Times New Roman" w:hAnsi="Times New Roman"/>
          <w:sz w:val="22"/>
        </w:rPr>
        <w:t xml:space="preserve"> of only 65% and 62%</w:t>
      </w:r>
      <w:r w:rsidR="008C5C32" w:rsidRPr="002929CA">
        <w:rPr>
          <w:rFonts w:ascii="Times New Roman" w:hAnsi="Times New Roman"/>
          <w:sz w:val="22"/>
        </w:rPr>
        <w:t xml:space="preserve">, </w:t>
      </w:r>
      <w:r w:rsidR="00774277" w:rsidRPr="002929CA">
        <w:rPr>
          <w:rFonts w:ascii="Times New Roman" w:hAnsi="Times New Roman"/>
          <w:sz w:val="22"/>
        </w:rPr>
        <w:t>respectively</w:t>
      </w:r>
      <w:r w:rsidR="00CD20D2" w:rsidRPr="002929CA">
        <w:rPr>
          <w:rFonts w:ascii="Times New Roman" w:hAnsi="Times New Roman"/>
          <w:sz w:val="22"/>
        </w:rPr>
        <w:t xml:space="preserve">. </w:t>
      </w:r>
      <w:r w:rsidR="004B7036" w:rsidRPr="002929CA">
        <w:rPr>
          <w:rFonts w:ascii="Times New Roman" w:hAnsi="Times New Roman"/>
          <w:sz w:val="22"/>
        </w:rPr>
        <w:t>Their</w:t>
      </w:r>
      <w:r w:rsidR="00CD20D2" w:rsidRPr="002929CA">
        <w:rPr>
          <w:rFonts w:ascii="Times New Roman" w:hAnsi="Times New Roman"/>
          <w:sz w:val="22"/>
        </w:rPr>
        <w:t xml:space="preserve"> TRM incidence was significant</w:t>
      </w:r>
      <w:r w:rsidR="000544B1" w:rsidRPr="002929CA">
        <w:rPr>
          <w:rFonts w:ascii="Times New Roman" w:hAnsi="Times New Roman"/>
          <w:sz w:val="22"/>
        </w:rPr>
        <w:t>ly high</w:t>
      </w:r>
      <w:r w:rsidR="00CD20D2" w:rsidRPr="002929CA">
        <w:rPr>
          <w:rFonts w:ascii="Times New Roman" w:hAnsi="Times New Roman"/>
          <w:sz w:val="22"/>
        </w:rPr>
        <w:t>, ranging from 28% to 37% depending on the cyclophosphamide</w:t>
      </w:r>
      <w:r w:rsidR="000544B1" w:rsidRPr="002929CA">
        <w:rPr>
          <w:rFonts w:ascii="Times New Roman" w:hAnsi="Times New Roman"/>
          <w:sz w:val="22"/>
        </w:rPr>
        <w:t xml:space="preserve"> dose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="00026DBC" w:rsidRPr="002929CA">
        <w:rPr>
          <w:rFonts w:ascii="Times New Roman" w:hAnsi="Times New Roman"/>
          <w:sz w:val="22"/>
        </w:rPr>
        <w:fldChar w:fldCharType="begin"/>
      </w:r>
      <w:r w:rsidR="00A4482C" w:rsidRPr="002929CA">
        <w:rPr>
          <w:rFonts w:ascii="Times New Roman" w:hAnsi="Times New Roman"/>
          <w:sz w:val="22"/>
        </w:rPr>
        <w:instrText xml:space="preserve"> ADDIN EN.CITE &lt;EndNote&gt;&lt;Cite&gt;&lt;Author&gt;G. Lucarelli&lt;/Author&gt;&lt;Year&gt;1999&lt;/Year&gt;&lt;RecNum&gt;5&lt;/RecNum&gt;&lt;DisplayText&gt;[9]&lt;/DisplayText&gt;&lt;record&gt;&lt;rec-number&gt;5&lt;/rec-number&gt;&lt;foreign-keys&gt;&lt;key app="EN" db-id="aptsrxf56vdppcer9vlxvpx1zd2xv5espaa0" timestamp="1585553781"&gt;5&lt;/key&gt;&lt;/foreign-keys&gt;&lt;ref-type name="Journal Article"&gt;17&lt;/ref-type&gt;&lt;contributors&gt;&lt;authors&gt;&lt;author&gt;G. Lucarelli, RA Clift, M Galimbeti, E Angelucci, C Giardini, D Baronciani, P Polchi, M Andreani, D Gaziev, B Erer, A Ciaroni, FD&amp;apos;Adamo, F Albertini, P Muretto&lt;/author&gt;&lt;/authors&gt;&lt;/contributors&gt;&lt;titles&gt;&lt;title&gt;Bone Marrow Transplantation in Adult Thalassemia Patients&lt;/title&gt;&lt;secondary-title&gt;Blood&lt;/secondary-title&gt;&lt;/titles&gt;&lt;periodical&gt;&lt;full-title&gt;Blood&lt;/full-title&gt;&lt;/periodical&gt;&lt;pages&gt;1164-1167&lt;/pages&gt;&lt;volume&gt;93&lt;/volume&gt;&lt;number&gt;4&lt;/number&gt;&lt;section&gt;1164&lt;/section&gt;&lt;dates&gt;&lt;year&gt;1999&lt;/year&gt;&lt;/dates&gt;&lt;urls&gt;&lt;/urls&gt;&lt;/record&gt;&lt;/Cite&gt;&lt;/EndNote&gt;</w:instrText>
      </w:r>
      <w:r w:rsidR="00026DBC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[9]</w:t>
      </w:r>
      <w:r w:rsidR="00026DBC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 xml:space="preserve">. </w:t>
      </w:r>
      <w:r w:rsidR="008C5C32" w:rsidRPr="002929CA">
        <w:rPr>
          <w:rFonts w:ascii="Times New Roman" w:hAnsi="Times New Roman"/>
          <w:sz w:val="22"/>
        </w:rPr>
        <w:t>Accordingly</w:t>
      </w:r>
      <w:r w:rsidRPr="002929CA">
        <w:rPr>
          <w:rFonts w:ascii="Times New Roman" w:hAnsi="Times New Roman"/>
          <w:sz w:val="22"/>
        </w:rPr>
        <w:t>, s</w:t>
      </w:r>
      <w:r w:rsidR="00796B0C" w:rsidRPr="002929CA">
        <w:rPr>
          <w:rFonts w:ascii="Times New Roman" w:hAnsi="Times New Roman"/>
          <w:sz w:val="22"/>
        </w:rPr>
        <w:t xml:space="preserve">afer conditioning </w:t>
      </w:r>
      <w:r w:rsidR="00CD20D2" w:rsidRPr="002929CA">
        <w:rPr>
          <w:rFonts w:ascii="Times New Roman" w:hAnsi="Times New Roman"/>
          <w:sz w:val="22"/>
        </w:rPr>
        <w:t xml:space="preserve">regimens with </w:t>
      </w:r>
      <w:r w:rsidRPr="002929CA">
        <w:rPr>
          <w:rFonts w:ascii="Times New Roman" w:hAnsi="Times New Roman"/>
          <w:sz w:val="22"/>
        </w:rPr>
        <w:t>induc</w:t>
      </w:r>
      <w:r w:rsidR="00CD20D2" w:rsidRPr="002929CA">
        <w:rPr>
          <w:rFonts w:ascii="Times New Roman" w:hAnsi="Times New Roman"/>
          <w:sz w:val="22"/>
        </w:rPr>
        <w:t>ing</w:t>
      </w:r>
      <w:r w:rsidRPr="002929CA">
        <w:rPr>
          <w:rFonts w:ascii="Times New Roman" w:hAnsi="Times New Roman"/>
          <w:sz w:val="22"/>
        </w:rPr>
        <w:t xml:space="preserve"> </w:t>
      </w:r>
      <w:r w:rsidR="00B351E5" w:rsidRPr="002929CA">
        <w:rPr>
          <w:rFonts w:ascii="Times New Roman" w:hAnsi="Times New Roman"/>
          <w:sz w:val="22"/>
        </w:rPr>
        <w:t xml:space="preserve">stable donor chimerism </w:t>
      </w:r>
      <w:r w:rsidR="00CD20D2" w:rsidRPr="002929CA">
        <w:rPr>
          <w:rFonts w:ascii="Times New Roman" w:hAnsi="Times New Roman"/>
          <w:sz w:val="22"/>
        </w:rPr>
        <w:t>are</w:t>
      </w:r>
      <w:r w:rsidR="00B351E5" w:rsidRPr="002929CA">
        <w:rPr>
          <w:rFonts w:ascii="Times New Roman" w:hAnsi="Times New Roman"/>
          <w:sz w:val="22"/>
        </w:rPr>
        <w:t xml:space="preserve"> required for this</w:t>
      </w:r>
      <w:r w:rsidR="00CD20D2" w:rsidRPr="002929CA">
        <w:rPr>
          <w:rFonts w:ascii="Times New Roman" w:hAnsi="Times New Roman"/>
          <w:sz w:val="22"/>
        </w:rPr>
        <w:t xml:space="preserve"> </w:t>
      </w:r>
      <w:r w:rsidR="00B351E5" w:rsidRPr="002929CA">
        <w:rPr>
          <w:rFonts w:ascii="Times New Roman" w:hAnsi="Times New Roman"/>
          <w:sz w:val="22"/>
        </w:rPr>
        <w:t>population.</w:t>
      </w:r>
    </w:p>
    <w:p w14:paraId="73DD0F7C" w14:textId="2C04CF63" w:rsidR="00B229E3" w:rsidRPr="002929CA" w:rsidRDefault="00C85904" w:rsidP="00AA2865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Although </w:t>
      </w:r>
      <w:r w:rsidR="00425E71" w:rsidRPr="002929CA">
        <w:rPr>
          <w:rFonts w:ascii="Times New Roman" w:hAnsi="Times New Roman"/>
          <w:sz w:val="22"/>
        </w:rPr>
        <w:t xml:space="preserve">several </w:t>
      </w:r>
      <w:r w:rsidR="00FC381F" w:rsidRPr="002929CA">
        <w:rPr>
          <w:rFonts w:ascii="Times New Roman" w:hAnsi="Times New Roman"/>
          <w:sz w:val="22"/>
        </w:rPr>
        <w:t>studies</w:t>
      </w:r>
      <w:r w:rsidRPr="002929CA">
        <w:rPr>
          <w:rFonts w:ascii="Times New Roman" w:hAnsi="Times New Roman"/>
          <w:sz w:val="22"/>
        </w:rPr>
        <w:t xml:space="preserve"> of </w:t>
      </w:r>
      <w:r w:rsidR="00AF4AD8" w:rsidRPr="002929CA">
        <w:rPr>
          <w:rFonts w:ascii="Times New Roman" w:hAnsi="Times New Roman"/>
          <w:sz w:val="22"/>
        </w:rPr>
        <w:t xml:space="preserve">alloSCT using </w:t>
      </w:r>
      <w:r w:rsidRPr="002929CA">
        <w:rPr>
          <w:rFonts w:ascii="Times New Roman" w:hAnsi="Times New Roman"/>
          <w:sz w:val="22"/>
        </w:rPr>
        <w:t>NMA</w:t>
      </w:r>
      <w:r w:rsidR="00425E71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conditioning </w:t>
      </w:r>
      <w:r w:rsidR="00425E71" w:rsidRPr="002929CA">
        <w:rPr>
          <w:rFonts w:ascii="Times New Roman" w:hAnsi="Times New Roman"/>
          <w:sz w:val="22"/>
        </w:rPr>
        <w:t>for</w:t>
      </w:r>
      <w:r w:rsidR="00F3122E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adult </w:t>
      </w:r>
      <w:r w:rsidR="00425E71" w:rsidRPr="002929CA">
        <w:rPr>
          <w:rFonts w:ascii="Times New Roman" w:hAnsi="Times New Roman"/>
          <w:sz w:val="22"/>
        </w:rPr>
        <w:t xml:space="preserve">SCD </w:t>
      </w:r>
      <w:r w:rsidRPr="002929CA">
        <w:rPr>
          <w:rFonts w:ascii="Times New Roman" w:hAnsi="Times New Roman"/>
          <w:sz w:val="22"/>
        </w:rPr>
        <w:t>patients</w:t>
      </w:r>
      <w:r w:rsidR="007D0B24">
        <w:rPr>
          <w:rFonts w:ascii="Times New Roman" w:hAnsi="Times New Roman"/>
          <w:sz w:val="22"/>
        </w:rPr>
        <w:t xml:space="preserve"> have been reported</w:t>
      </w:r>
      <w:r w:rsidR="00425E71" w:rsidRPr="002929CA">
        <w:rPr>
          <w:rFonts w:ascii="Times New Roman" w:hAnsi="Times New Roman"/>
          <w:sz w:val="22"/>
        </w:rPr>
        <w:t xml:space="preserve"> </w:t>
      </w:r>
      <w:r w:rsidR="00E56EDA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Y051bT4yPC9SZWNOdW0+PERpc3BsYXlUZXh0PlsyLDEwLDExXTwvRGlzcGxheVRleHQ+PHJlY29y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 </w:instrText>
      </w:r>
      <w:r w:rsidR="00A4482C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Y051bT4yPC9SZWNOdW0+PERpc3BsYXlUZXh0PlsyLDEwLDExXTwvRGlzcGxheVRleHQ+PHJlY29y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EN.CITE.DATA </w:instrText>
      </w:r>
      <w:r w:rsidR="00A4482C" w:rsidRPr="002929CA">
        <w:rPr>
          <w:rFonts w:ascii="Times New Roman" w:hAnsi="Times New Roman"/>
          <w:sz w:val="22"/>
        </w:rPr>
      </w:r>
      <w:r w:rsidR="00A4482C" w:rsidRPr="002929CA">
        <w:rPr>
          <w:rFonts w:ascii="Times New Roman" w:hAnsi="Times New Roman"/>
          <w:sz w:val="22"/>
        </w:rPr>
        <w:fldChar w:fldCharType="end"/>
      </w:r>
      <w:r w:rsidR="00E56EDA" w:rsidRPr="002929CA">
        <w:rPr>
          <w:rFonts w:ascii="Times New Roman" w:hAnsi="Times New Roman"/>
          <w:sz w:val="22"/>
        </w:rPr>
      </w:r>
      <w:r w:rsidR="00E56EDA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[2,10,11]</w:t>
      </w:r>
      <w:r w:rsidR="00E56EDA" w:rsidRPr="002929CA">
        <w:rPr>
          <w:rFonts w:ascii="Times New Roman" w:hAnsi="Times New Roman"/>
          <w:sz w:val="22"/>
        </w:rPr>
        <w:fldChar w:fldCharType="end"/>
      </w:r>
      <w:r w:rsidR="00425E71" w:rsidRPr="002929CA">
        <w:rPr>
          <w:rFonts w:ascii="Times New Roman" w:hAnsi="Times New Roman"/>
          <w:sz w:val="22"/>
        </w:rPr>
        <w:t xml:space="preserve">, </w:t>
      </w:r>
      <w:r w:rsidR="007D0B24">
        <w:rPr>
          <w:rFonts w:ascii="Times New Roman" w:hAnsi="Times New Roman"/>
          <w:sz w:val="22"/>
        </w:rPr>
        <w:t>they are</w:t>
      </w:r>
      <w:r w:rsidR="00425E71" w:rsidRPr="002929CA">
        <w:rPr>
          <w:rFonts w:ascii="Times New Roman" w:hAnsi="Times New Roman"/>
          <w:sz w:val="22"/>
        </w:rPr>
        <w:t xml:space="preserve"> currently </w:t>
      </w:r>
      <w:r w:rsidR="00FC381F" w:rsidRPr="002929CA">
        <w:rPr>
          <w:rFonts w:ascii="Times New Roman" w:hAnsi="Times New Roman"/>
          <w:sz w:val="22"/>
        </w:rPr>
        <w:t xml:space="preserve">very </w:t>
      </w:r>
      <w:r w:rsidR="00425E71" w:rsidRPr="002929CA">
        <w:rPr>
          <w:rFonts w:ascii="Times New Roman" w:hAnsi="Times New Roman"/>
          <w:sz w:val="22"/>
        </w:rPr>
        <w:t xml:space="preserve">scarce </w:t>
      </w:r>
      <w:r w:rsidR="007D0B24">
        <w:rPr>
          <w:rFonts w:ascii="Times New Roman" w:hAnsi="Times New Roman"/>
          <w:sz w:val="22"/>
        </w:rPr>
        <w:t>in</w:t>
      </w:r>
      <w:r w:rsidR="00425E71" w:rsidRPr="002929CA">
        <w:rPr>
          <w:rFonts w:ascii="Times New Roman" w:hAnsi="Times New Roman"/>
          <w:sz w:val="22"/>
        </w:rPr>
        <w:t xml:space="preserve"> adult </w:t>
      </w:r>
      <w:r w:rsidR="00A26779" w:rsidRPr="002929CA">
        <w:rPr>
          <w:rFonts w:ascii="Times New Roman" w:hAnsi="Times New Roman"/>
          <w:sz w:val="22"/>
        </w:rPr>
        <w:t>β-TM</w:t>
      </w:r>
      <w:r w:rsidR="00425E71" w:rsidRPr="002929CA">
        <w:rPr>
          <w:rFonts w:ascii="Times New Roman" w:hAnsi="Times New Roman"/>
          <w:sz w:val="22"/>
        </w:rPr>
        <w:t xml:space="preserve"> patients.</w:t>
      </w:r>
      <w:r w:rsidR="00796B0C" w:rsidRPr="002929CA">
        <w:rPr>
          <w:rFonts w:ascii="Times New Roman" w:hAnsi="Times New Roman"/>
          <w:sz w:val="22"/>
        </w:rPr>
        <w:t xml:space="preserve"> </w:t>
      </w:r>
      <w:r w:rsidR="005043A5" w:rsidRPr="002929CA">
        <w:rPr>
          <w:rFonts w:ascii="Times New Roman" w:hAnsi="Times New Roman"/>
          <w:sz w:val="22"/>
        </w:rPr>
        <w:t>However, b</w:t>
      </w:r>
      <w:r w:rsidR="00EC4228" w:rsidRPr="002929CA">
        <w:rPr>
          <w:rFonts w:ascii="Times New Roman" w:hAnsi="Times New Roman"/>
          <w:kern w:val="0"/>
          <w:sz w:val="22"/>
        </w:rPr>
        <w:t xml:space="preserve">y analogy </w:t>
      </w:r>
      <w:r w:rsidR="007D0B24">
        <w:rPr>
          <w:rFonts w:ascii="Times New Roman" w:hAnsi="Times New Roman"/>
          <w:kern w:val="0"/>
          <w:sz w:val="22"/>
        </w:rPr>
        <w:t>to</w:t>
      </w:r>
      <w:r w:rsidR="00EC4228" w:rsidRPr="002929CA">
        <w:rPr>
          <w:rFonts w:ascii="Times New Roman" w:hAnsi="Times New Roman"/>
          <w:kern w:val="0"/>
          <w:sz w:val="22"/>
        </w:rPr>
        <w:t xml:space="preserve"> the behavior of malignant tissue</w:t>
      </w:r>
      <w:r w:rsidR="00135B61" w:rsidRPr="002929CA">
        <w:rPr>
          <w:rFonts w:ascii="Times New Roman" w:hAnsi="Times New Roman"/>
          <w:kern w:val="0"/>
          <w:sz w:val="22"/>
        </w:rPr>
        <w:t xml:space="preserve">, </w:t>
      </w:r>
      <w:r w:rsidR="007D0B24">
        <w:rPr>
          <w:rFonts w:ascii="Times New Roman" w:hAnsi="Times New Roman"/>
          <w:kern w:val="0"/>
          <w:sz w:val="22"/>
        </w:rPr>
        <w:t>the</w:t>
      </w:r>
      <w:r w:rsidR="00A65C9A" w:rsidRPr="002929CA">
        <w:rPr>
          <w:rFonts w:ascii="Times New Roman" w:hAnsi="Times New Roman"/>
          <w:kern w:val="0"/>
          <w:sz w:val="22"/>
        </w:rPr>
        <w:t xml:space="preserve"> </w:t>
      </w:r>
      <w:r w:rsidR="00135B61" w:rsidRPr="002929CA">
        <w:rPr>
          <w:rFonts w:ascii="Times New Roman" w:hAnsi="Times New Roman"/>
          <w:kern w:val="0"/>
          <w:sz w:val="22"/>
        </w:rPr>
        <w:t xml:space="preserve">large mass of rapidly proliferating hematopoietic tissue </w:t>
      </w:r>
      <w:r w:rsidR="00401111" w:rsidRPr="002929CA">
        <w:rPr>
          <w:rFonts w:ascii="Times New Roman" w:hAnsi="Times New Roman"/>
          <w:kern w:val="0"/>
          <w:sz w:val="22"/>
        </w:rPr>
        <w:t xml:space="preserve">in </w:t>
      </w:r>
      <w:r w:rsidR="00A26779" w:rsidRPr="002929CA">
        <w:rPr>
          <w:rFonts w:ascii="Times New Roman" w:hAnsi="Times New Roman"/>
          <w:sz w:val="22"/>
        </w:rPr>
        <w:t>β-TM</w:t>
      </w:r>
      <w:r w:rsidR="00401111" w:rsidRPr="002929CA">
        <w:rPr>
          <w:rFonts w:ascii="Times New Roman" w:hAnsi="Times New Roman"/>
          <w:kern w:val="0"/>
          <w:sz w:val="22"/>
        </w:rPr>
        <w:t xml:space="preserve"> </w:t>
      </w:r>
      <w:r w:rsidR="00A65C9A" w:rsidRPr="002929CA">
        <w:rPr>
          <w:rFonts w:ascii="Times New Roman" w:hAnsi="Times New Roman"/>
          <w:kern w:val="0"/>
          <w:sz w:val="22"/>
        </w:rPr>
        <w:t xml:space="preserve">is </w:t>
      </w:r>
      <w:r w:rsidR="00135B61" w:rsidRPr="002929CA">
        <w:rPr>
          <w:rFonts w:ascii="Times New Roman" w:hAnsi="Times New Roman"/>
          <w:kern w:val="0"/>
          <w:sz w:val="22"/>
        </w:rPr>
        <w:t>difficult to eradicate</w:t>
      </w:r>
      <w:r w:rsidR="00FC381F" w:rsidRPr="002929CA">
        <w:rPr>
          <w:rFonts w:ascii="Times New Roman" w:hAnsi="Times New Roman"/>
          <w:kern w:val="0"/>
          <w:sz w:val="22"/>
        </w:rPr>
        <w:t xml:space="preserve"> </w:t>
      </w:r>
      <w:r w:rsidR="00135B61" w:rsidRPr="002929CA">
        <w:rPr>
          <w:rFonts w:ascii="Times New Roman" w:hAnsi="Times New Roman"/>
          <w:kern w:val="0"/>
          <w:sz w:val="22"/>
        </w:rPr>
        <w:t xml:space="preserve">and </w:t>
      </w:r>
      <w:r w:rsidR="00A65C9A" w:rsidRPr="002929CA">
        <w:rPr>
          <w:rFonts w:ascii="Times New Roman" w:hAnsi="Times New Roman"/>
          <w:kern w:val="0"/>
          <w:sz w:val="22"/>
        </w:rPr>
        <w:t xml:space="preserve">is </w:t>
      </w:r>
      <w:r w:rsidR="00135B61" w:rsidRPr="002929CA">
        <w:rPr>
          <w:rFonts w:ascii="Times New Roman" w:hAnsi="Times New Roman"/>
          <w:kern w:val="0"/>
          <w:sz w:val="22"/>
        </w:rPr>
        <w:t>more likely to recur after transplantation</w:t>
      </w:r>
      <w:r w:rsidR="00FC381F" w:rsidRPr="002929CA">
        <w:rPr>
          <w:rFonts w:ascii="Times New Roman" w:hAnsi="Times New Roman"/>
          <w:kern w:val="0"/>
          <w:sz w:val="22"/>
        </w:rPr>
        <w:t xml:space="preserve"> with a low</w:t>
      </w:r>
      <w:r w:rsidR="00AA2865" w:rsidRPr="002929CA">
        <w:rPr>
          <w:rFonts w:ascii="Times New Roman" w:hAnsi="Times New Roman"/>
          <w:kern w:val="0"/>
          <w:sz w:val="22"/>
        </w:rPr>
        <w:t>-</w:t>
      </w:r>
      <w:r w:rsidR="00FC381F" w:rsidRPr="002929CA">
        <w:rPr>
          <w:rFonts w:ascii="Times New Roman" w:hAnsi="Times New Roman"/>
          <w:kern w:val="0"/>
          <w:sz w:val="22"/>
        </w:rPr>
        <w:t>intensity conditioning</w:t>
      </w:r>
      <w:r w:rsidR="00135B61" w:rsidRPr="002929CA">
        <w:rPr>
          <w:rFonts w:ascii="Times New Roman" w:hAnsi="Times New Roman"/>
          <w:kern w:val="0"/>
          <w:sz w:val="22"/>
        </w:rPr>
        <w:t xml:space="preserve">. </w:t>
      </w:r>
      <w:r w:rsidR="006741D3" w:rsidRPr="002929CA">
        <w:rPr>
          <w:rFonts w:ascii="Times New Roman" w:hAnsi="Times New Roman"/>
          <w:kern w:val="0"/>
          <w:sz w:val="22"/>
        </w:rPr>
        <w:t xml:space="preserve">AlloSCT using </w:t>
      </w:r>
      <w:r w:rsidR="00857E8D" w:rsidRPr="002929CA">
        <w:rPr>
          <w:rFonts w:ascii="Times New Roman" w:hAnsi="Times New Roman"/>
          <w:sz w:val="22"/>
        </w:rPr>
        <w:t>NMA</w:t>
      </w:r>
      <w:r w:rsidR="00FC381F" w:rsidRPr="002929CA">
        <w:rPr>
          <w:rFonts w:ascii="Times New Roman" w:hAnsi="Times New Roman"/>
          <w:sz w:val="22"/>
        </w:rPr>
        <w:t xml:space="preserve"> </w:t>
      </w:r>
      <w:r w:rsidR="00857E8D" w:rsidRPr="002929CA">
        <w:rPr>
          <w:rFonts w:ascii="Times New Roman" w:hAnsi="Times New Roman"/>
          <w:sz w:val="22"/>
        </w:rPr>
        <w:t xml:space="preserve">conditioning </w:t>
      </w:r>
      <w:r w:rsidR="00A65C9A" w:rsidRPr="002929CA">
        <w:rPr>
          <w:rFonts w:ascii="Times New Roman" w:hAnsi="Times New Roman"/>
          <w:sz w:val="22"/>
        </w:rPr>
        <w:t xml:space="preserve">has previously </w:t>
      </w:r>
      <w:r w:rsidR="00501BA2">
        <w:rPr>
          <w:rFonts w:ascii="Times New Roman" w:hAnsi="Times New Roman"/>
          <w:sz w:val="22"/>
        </w:rPr>
        <w:t xml:space="preserve">been </w:t>
      </w:r>
      <w:r w:rsidR="00F3520F" w:rsidRPr="002929CA">
        <w:rPr>
          <w:rFonts w:ascii="Times New Roman" w:hAnsi="Times New Roman"/>
          <w:sz w:val="22"/>
        </w:rPr>
        <w:t>reported</w:t>
      </w:r>
      <w:r w:rsidR="00F3122E" w:rsidRPr="002929CA">
        <w:rPr>
          <w:rFonts w:ascii="Times New Roman" w:hAnsi="Times New Roman"/>
          <w:sz w:val="22"/>
        </w:rPr>
        <w:t xml:space="preserve"> using a </w:t>
      </w:r>
      <w:r w:rsidR="00502FCF">
        <w:rPr>
          <w:rFonts w:ascii="Times New Roman" w:hAnsi="Times New Roman"/>
          <w:sz w:val="22"/>
        </w:rPr>
        <w:t xml:space="preserve">mixed pediatric </w:t>
      </w:r>
      <w:r w:rsidR="00F3520F" w:rsidRPr="002929CA">
        <w:rPr>
          <w:rFonts w:ascii="Times New Roman" w:hAnsi="Times New Roman"/>
          <w:sz w:val="22"/>
        </w:rPr>
        <w:t xml:space="preserve">population </w:t>
      </w:r>
      <w:r w:rsidR="00502FCF">
        <w:rPr>
          <w:rFonts w:ascii="Times New Roman" w:hAnsi="Times New Roman"/>
          <w:sz w:val="22"/>
        </w:rPr>
        <w:t xml:space="preserve">with </w:t>
      </w:r>
      <w:r w:rsidR="00A26779" w:rsidRPr="002929CA">
        <w:rPr>
          <w:rFonts w:ascii="Times New Roman" w:hAnsi="Times New Roman"/>
          <w:sz w:val="22"/>
        </w:rPr>
        <w:t>β-TM</w:t>
      </w:r>
      <w:r w:rsidR="00FC381F" w:rsidRPr="002929CA">
        <w:rPr>
          <w:rFonts w:ascii="Times New Roman" w:hAnsi="Times New Roman"/>
          <w:sz w:val="22"/>
        </w:rPr>
        <w:t xml:space="preserve"> and </w:t>
      </w:r>
      <w:r w:rsidR="00F3520F" w:rsidRPr="002929CA">
        <w:rPr>
          <w:rFonts w:ascii="Times New Roman" w:hAnsi="Times New Roman"/>
          <w:sz w:val="22"/>
        </w:rPr>
        <w:t>SCD</w:t>
      </w:r>
      <w:r w:rsidR="00502FCF">
        <w:rPr>
          <w:rFonts w:ascii="Times New Roman" w:hAnsi="Times New Roman"/>
          <w:sz w:val="22"/>
        </w:rPr>
        <w:t>. T</w:t>
      </w:r>
      <w:r w:rsidR="00F3520F" w:rsidRPr="002929CA">
        <w:rPr>
          <w:rFonts w:ascii="Times New Roman" w:hAnsi="Times New Roman"/>
          <w:sz w:val="22"/>
        </w:rPr>
        <w:t xml:space="preserve">he </w:t>
      </w:r>
      <w:r w:rsidR="00FE77CC" w:rsidRPr="002929CA">
        <w:rPr>
          <w:rFonts w:ascii="Times New Roman" w:hAnsi="Times New Roman"/>
          <w:sz w:val="22"/>
        </w:rPr>
        <w:t>outcome</w:t>
      </w:r>
      <w:r w:rsidR="00AA2865" w:rsidRPr="002929CA">
        <w:rPr>
          <w:rFonts w:ascii="Times New Roman" w:hAnsi="Times New Roman"/>
          <w:sz w:val="22"/>
        </w:rPr>
        <w:t>s</w:t>
      </w:r>
      <w:r w:rsidR="00F3520F" w:rsidRPr="002929CA">
        <w:rPr>
          <w:rFonts w:ascii="Times New Roman" w:hAnsi="Times New Roman"/>
          <w:sz w:val="22"/>
        </w:rPr>
        <w:t xml:space="preserve"> </w:t>
      </w:r>
      <w:r w:rsidR="00AA2865" w:rsidRPr="002929CA">
        <w:rPr>
          <w:rFonts w:ascii="Times New Roman" w:hAnsi="Times New Roman"/>
          <w:sz w:val="22"/>
        </w:rPr>
        <w:t>were</w:t>
      </w:r>
      <w:r w:rsidR="00F3520F" w:rsidRPr="002929CA">
        <w:rPr>
          <w:rFonts w:ascii="Times New Roman" w:hAnsi="Times New Roman"/>
          <w:sz w:val="22"/>
        </w:rPr>
        <w:t xml:space="preserve"> disappointing with only transient engraftment</w:t>
      </w:r>
      <w:r w:rsidR="007751CC" w:rsidRPr="002929CA">
        <w:rPr>
          <w:rFonts w:ascii="Times New Roman" w:hAnsi="Times New Roman"/>
          <w:sz w:val="22"/>
        </w:rPr>
        <w:t>, followed by overt graft failure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="00F3520F" w:rsidRPr="002929CA">
        <w:rPr>
          <w:rFonts w:ascii="Times New Roman" w:hAnsi="Times New Roman"/>
          <w:sz w:val="22"/>
        </w:rPr>
        <w:fldChar w:fldCharType="begin"/>
      </w:r>
      <w:r w:rsidR="008001CC" w:rsidRPr="002929CA">
        <w:rPr>
          <w:rFonts w:ascii="Times New Roman" w:hAnsi="Times New Roman"/>
          <w:sz w:val="22"/>
        </w:rPr>
        <w:instrText xml:space="preserve"> ADDIN EN.CITE &lt;EndNote&gt;&lt;Cite&gt;&lt;Author&gt;Iannone&lt;/Author&gt;&lt;Year&gt;2003&lt;/Year&gt;&lt;RecNum&gt;1&lt;/RecNum&gt;&lt;DisplayText&gt;[1]&lt;/DisplayText&gt;&lt;record&gt;&lt;rec-number&gt;1&lt;/rec-number&gt;&lt;foreign-keys&gt;&lt;key app="EN" db-id="rwtetx2rgpvef6e20z4vvfpjd9fttszsfd2s" timestamp="1571037250"&gt;1&lt;/key&gt;&lt;/foreign-keys&gt;&lt;ref-type name="Journal Article"&gt;17&lt;/ref-type&gt;&lt;contributors&gt;&lt;authors&gt;&lt;author&gt;Iannone, Robert&lt;/author&gt;&lt;author&gt;Casella, James F.&lt;/author&gt;&lt;author&gt;Fuchs, Ephraim J.&lt;/author&gt;&lt;author&gt;Chen, Allen R.&lt;/author&gt;&lt;author&gt;Jones, Richard J.&lt;/author&gt;&lt;author&gt;Woolfrey, Ann&lt;/author&gt;&lt;author&gt;Amylon, Michael&lt;/author&gt;&lt;author&gt;Sullivan, Keith M.&lt;/author&gt;&lt;author&gt;Storb, Rainer F.&lt;/author&gt;&lt;author&gt;Walters, Mark C.&lt;/author&gt;&lt;/authors&gt;&lt;/contributors&gt;&lt;titles&gt;&lt;title&gt;Results of minimally toxic nonmyeloablative transplantation in patients with sickle cell anemia and β-thalassemia&lt;/title&gt;&lt;secondary-title&gt;Biology of Blood and Marrow Transplantation&lt;/secondary-title&gt;&lt;/titles&gt;&lt;periodical&gt;&lt;full-title&gt;Biology of Blood and Marrow Transplantation&lt;/full-title&gt;&lt;/periodical&gt;&lt;pages&gt;519-528&lt;/pages&gt;&lt;volume&gt;9&lt;/volume&gt;&lt;number&gt;8&lt;/number&gt;&lt;section&gt;519&lt;/section&gt;&lt;dates&gt;&lt;year&gt;2003&lt;/year&gt;&lt;/dates&gt;&lt;isbn&gt;10838791&lt;/isbn&gt;&lt;urls&gt;&lt;/urls&gt;&lt;electronic-resource-num&gt;10.1016/s1083-8791(03)00192-7&lt;/electronic-resource-num&gt;&lt;/record&gt;&lt;/Cite&gt;&lt;/EndNote&gt;</w:instrText>
      </w:r>
      <w:r w:rsidR="00F3520F" w:rsidRPr="002929CA">
        <w:rPr>
          <w:rFonts w:ascii="Times New Roman" w:hAnsi="Times New Roman"/>
          <w:sz w:val="22"/>
        </w:rPr>
        <w:fldChar w:fldCharType="separate"/>
      </w:r>
      <w:r w:rsidR="008001CC" w:rsidRPr="002929CA">
        <w:rPr>
          <w:rFonts w:ascii="Times New Roman" w:hAnsi="Times New Roman"/>
          <w:noProof/>
          <w:sz w:val="22"/>
        </w:rPr>
        <w:t>[1]</w:t>
      </w:r>
      <w:r w:rsidR="00F3520F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F3520F" w:rsidRPr="002929CA">
        <w:rPr>
          <w:rFonts w:ascii="Times New Roman" w:hAnsi="Times New Roman"/>
          <w:sz w:val="22"/>
        </w:rPr>
        <w:t xml:space="preserve"> </w:t>
      </w:r>
      <w:r w:rsidR="00502FCF">
        <w:rPr>
          <w:rFonts w:ascii="Times New Roman" w:hAnsi="Times New Roman"/>
          <w:sz w:val="22"/>
        </w:rPr>
        <w:t>In contrast</w:t>
      </w:r>
      <w:r w:rsidR="00BF5C42" w:rsidRPr="002929CA">
        <w:rPr>
          <w:rFonts w:ascii="Times New Roman" w:hAnsi="Times New Roman"/>
          <w:sz w:val="22"/>
        </w:rPr>
        <w:t>,</w:t>
      </w:r>
      <w:r w:rsidR="004614DA" w:rsidRPr="002929CA">
        <w:rPr>
          <w:rFonts w:ascii="Times New Roman" w:hAnsi="Times New Roman"/>
          <w:sz w:val="22"/>
        </w:rPr>
        <w:t xml:space="preserve"> several studies</w:t>
      </w:r>
      <w:r w:rsidR="00502FCF">
        <w:rPr>
          <w:rFonts w:ascii="Times New Roman" w:hAnsi="Times New Roman"/>
          <w:sz w:val="22"/>
        </w:rPr>
        <w:t xml:space="preserve"> have</w:t>
      </w:r>
      <w:r w:rsidR="004614DA" w:rsidRPr="002929CA">
        <w:rPr>
          <w:rFonts w:ascii="Times New Roman" w:hAnsi="Times New Roman"/>
          <w:sz w:val="22"/>
        </w:rPr>
        <w:t xml:space="preserve"> support</w:t>
      </w:r>
      <w:r w:rsidR="00502FCF">
        <w:rPr>
          <w:rFonts w:ascii="Times New Roman" w:hAnsi="Times New Roman"/>
          <w:sz w:val="22"/>
        </w:rPr>
        <w:t>ed</w:t>
      </w:r>
      <w:r w:rsidR="004614DA" w:rsidRPr="002929CA">
        <w:rPr>
          <w:rFonts w:ascii="Times New Roman" w:hAnsi="Times New Roman"/>
          <w:sz w:val="22"/>
        </w:rPr>
        <w:t xml:space="preserve"> the observation that full donor chimerism is not mandatory </w:t>
      </w:r>
      <w:r w:rsidR="00502FCF">
        <w:rPr>
          <w:rFonts w:ascii="Times New Roman" w:hAnsi="Times New Roman"/>
          <w:sz w:val="22"/>
        </w:rPr>
        <w:t xml:space="preserve">for the clinical success of alloSCT </w:t>
      </w:r>
      <w:r w:rsidR="004614DA" w:rsidRPr="002929CA">
        <w:rPr>
          <w:rFonts w:ascii="Times New Roman" w:hAnsi="Times New Roman"/>
          <w:sz w:val="22"/>
        </w:rPr>
        <w:t xml:space="preserve">in </w:t>
      </w:r>
      <w:r w:rsidR="00A26779" w:rsidRPr="002929CA">
        <w:rPr>
          <w:rFonts w:ascii="Times New Roman" w:hAnsi="Times New Roman"/>
          <w:sz w:val="22"/>
        </w:rPr>
        <w:t>β-TM</w:t>
      </w:r>
      <w:r w:rsidR="00AA2865" w:rsidRPr="002929CA">
        <w:rPr>
          <w:rFonts w:ascii="Times New Roman" w:hAnsi="Times New Roman"/>
          <w:sz w:val="22"/>
        </w:rPr>
        <w:t xml:space="preserve"> patients</w:t>
      </w:r>
      <w:r w:rsidR="004614DA" w:rsidRPr="002929CA">
        <w:rPr>
          <w:rFonts w:ascii="Times New Roman" w:hAnsi="Times New Roman"/>
          <w:sz w:val="22"/>
        </w:rPr>
        <w:t>, as t</w:t>
      </w:r>
      <w:r w:rsidR="00FC381F" w:rsidRPr="002929CA">
        <w:rPr>
          <w:rFonts w:ascii="Times New Roman" w:hAnsi="Times New Roman"/>
          <w:sz w:val="22"/>
        </w:rPr>
        <w:t xml:space="preserve">he </w:t>
      </w:r>
      <w:r w:rsidR="004614DA" w:rsidRPr="002929CA">
        <w:rPr>
          <w:rFonts w:ascii="Times New Roman" w:hAnsi="Times New Roman"/>
          <w:sz w:val="22"/>
        </w:rPr>
        <w:t>persistence of even a small percentage of donor</w:t>
      </w:r>
      <w:r w:rsidR="00FC381F" w:rsidRPr="002929CA">
        <w:rPr>
          <w:rFonts w:ascii="Times New Roman" w:hAnsi="Times New Roman"/>
          <w:sz w:val="22"/>
        </w:rPr>
        <w:t>-derived</w:t>
      </w:r>
      <w:r w:rsidR="004614DA" w:rsidRPr="002929CA">
        <w:rPr>
          <w:rFonts w:ascii="Times New Roman" w:hAnsi="Times New Roman"/>
          <w:sz w:val="22"/>
        </w:rPr>
        <w:t xml:space="preserve"> erythropoiesis may maintain the potential to correct the phenotypic expression of the disease</w:t>
      </w:r>
      <w:r w:rsidR="00AA2865" w:rsidRPr="002929CA">
        <w:rPr>
          <w:rFonts w:ascii="Times New Roman" w:hAnsi="Times New Roman"/>
          <w:sz w:val="22"/>
        </w:rPr>
        <w:t xml:space="preserve">, </w:t>
      </w:r>
      <w:r w:rsidR="004614DA" w:rsidRPr="002929CA">
        <w:rPr>
          <w:rFonts w:ascii="Times New Roman" w:hAnsi="Times New Roman"/>
          <w:sz w:val="22"/>
        </w:rPr>
        <w:t xml:space="preserve">due to </w:t>
      </w:r>
      <w:r w:rsidR="0065479C" w:rsidRPr="002929CA">
        <w:rPr>
          <w:rFonts w:ascii="Times New Roman" w:hAnsi="Times New Roman"/>
          <w:sz w:val="22"/>
        </w:rPr>
        <w:t xml:space="preserve">the </w:t>
      </w:r>
      <w:r w:rsidR="004614DA" w:rsidRPr="002929CA">
        <w:rPr>
          <w:rFonts w:ascii="Times New Roman" w:hAnsi="Times New Roman"/>
          <w:sz w:val="22"/>
        </w:rPr>
        <w:t>competitive advantage of both donor</w:t>
      </w:r>
      <w:r w:rsidR="00FC381F" w:rsidRPr="002929CA">
        <w:rPr>
          <w:rFonts w:ascii="Times New Roman" w:hAnsi="Times New Roman"/>
          <w:sz w:val="22"/>
        </w:rPr>
        <w:t xml:space="preserve">-derived PB </w:t>
      </w:r>
      <w:r w:rsidR="004614DA" w:rsidRPr="002929CA">
        <w:rPr>
          <w:rFonts w:ascii="Times New Roman" w:hAnsi="Times New Roman"/>
          <w:sz w:val="22"/>
        </w:rPr>
        <w:t xml:space="preserve">erythrocytes and erythroid progenitors over their </w:t>
      </w:r>
      <w:r w:rsidR="00A26779" w:rsidRPr="002929CA">
        <w:rPr>
          <w:rFonts w:ascii="Times New Roman" w:hAnsi="Times New Roman"/>
          <w:sz w:val="22"/>
        </w:rPr>
        <w:t xml:space="preserve">β-TM </w:t>
      </w:r>
      <w:r w:rsidR="004614DA" w:rsidRPr="002929CA">
        <w:rPr>
          <w:rFonts w:ascii="Times New Roman" w:hAnsi="Times New Roman"/>
          <w:sz w:val="22"/>
        </w:rPr>
        <w:t>counterparts</w:t>
      </w:r>
      <w:r w:rsidR="00F370BD" w:rsidRPr="002929CA">
        <w:rPr>
          <w:rFonts w:ascii="Times New Roman" w:hAnsi="Times New Roman"/>
          <w:sz w:val="22"/>
        </w:rPr>
        <w:t>.</w:t>
      </w:r>
      <w:r w:rsidR="004614DA" w:rsidRPr="002929CA">
        <w:rPr>
          <w:rFonts w:ascii="Times New Roman" w:hAnsi="Times New Roman"/>
          <w:sz w:val="22"/>
        </w:rPr>
        <w:t xml:space="preserve"> </w:t>
      </w:r>
      <w:r w:rsidR="00617B4B" w:rsidRPr="002929CA">
        <w:rPr>
          <w:rFonts w:ascii="Times New Roman" w:hAnsi="Times New Roman"/>
          <w:sz w:val="22"/>
        </w:rPr>
        <w:t xml:space="preserve">According to a long-term </w:t>
      </w:r>
      <w:r w:rsidR="00F278CB">
        <w:rPr>
          <w:rFonts w:ascii="Times New Roman" w:hAnsi="Times New Roman"/>
          <w:sz w:val="22"/>
        </w:rPr>
        <w:t>stu</w:t>
      </w:r>
      <w:r w:rsidR="002879DD">
        <w:rPr>
          <w:rFonts w:ascii="Times New Roman" w:hAnsi="Times New Roman"/>
          <w:sz w:val="22"/>
        </w:rPr>
        <w:t>dy</w:t>
      </w:r>
      <w:r w:rsidR="00617B4B" w:rsidRPr="002929CA">
        <w:rPr>
          <w:rFonts w:ascii="Times New Roman" w:hAnsi="Times New Roman"/>
          <w:sz w:val="22"/>
        </w:rPr>
        <w:t xml:space="preserve">, transient </w:t>
      </w:r>
      <w:r w:rsidR="0016234B" w:rsidRPr="002929CA">
        <w:rPr>
          <w:rFonts w:ascii="Times New Roman" w:hAnsi="Times New Roman"/>
          <w:sz w:val="22"/>
        </w:rPr>
        <w:t>mixed chimerism</w:t>
      </w:r>
      <w:r w:rsidR="00617B4B" w:rsidRPr="002929CA">
        <w:rPr>
          <w:rFonts w:ascii="Times New Roman" w:hAnsi="Times New Roman"/>
          <w:sz w:val="22"/>
        </w:rPr>
        <w:t xml:space="preserve"> </w:t>
      </w:r>
      <w:r w:rsidR="006C169C" w:rsidRPr="002929CA">
        <w:rPr>
          <w:rFonts w:ascii="Times New Roman" w:hAnsi="Times New Roman"/>
          <w:sz w:val="22"/>
        </w:rPr>
        <w:t>did</w:t>
      </w:r>
      <w:r w:rsidR="00617B4B" w:rsidRPr="002929CA">
        <w:rPr>
          <w:rFonts w:ascii="Times New Roman" w:hAnsi="Times New Roman"/>
          <w:sz w:val="22"/>
        </w:rPr>
        <w:t xml:space="preserve"> not necessarily lead to graft rejection and </w:t>
      </w:r>
      <w:r w:rsidR="00AA2865" w:rsidRPr="002929CA">
        <w:rPr>
          <w:rFonts w:ascii="Times New Roman" w:hAnsi="Times New Roman"/>
          <w:sz w:val="22"/>
        </w:rPr>
        <w:t xml:space="preserve">eventually </w:t>
      </w:r>
      <w:r w:rsidR="009529B7" w:rsidRPr="002929CA">
        <w:rPr>
          <w:rFonts w:ascii="Times New Roman" w:hAnsi="Times New Roman"/>
          <w:sz w:val="22"/>
        </w:rPr>
        <w:t>evolved</w:t>
      </w:r>
      <w:r w:rsidR="00AA2865" w:rsidRPr="002929CA">
        <w:rPr>
          <w:rFonts w:ascii="Times New Roman" w:hAnsi="Times New Roman"/>
          <w:sz w:val="22"/>
        </w:rPr>
        <w:t xml:space="preserve"> </w:t>
      </w:r>
      <w:r w:rsidR="00617B4B" w:rsidRPr="002929CA">
        <w:rPr>
          <w:rFonts w:ascii="Times New Roman" w:hAnsi="Times New Roman"/>
          <w:sz w:val="22"/>
        </w:rPr>
        <w:t xml:space="preserve">toward </w:t>
      </w:r>
      <w:r w:rsidR="00AA2865" w:rsidRPr="002929CA">
        <w:rPr>
          <w:rFonts w:ascii="Times New Roman" w:hAnsi="Times New Roman"/>
          <w:sz w:val="22"/>
        </w:rPr>
        <w:t xml:space="preserve">a </w:t>
      </w:r>
      <w:r w:rsidR="00AA2865" w:rsidRPr="002929CA">
        <w:rPr>
          <w:rFonts w:ascii="Times New Roman" w:hAnsi="Times New Roman"/>
          <w:sz w:val="22"/>
        </w:rPr>
        <w:lastRenderedPageBreak/>
        <w:t xml:space="preserve">status of stable persistent mixed chimerism or </w:t>
      </w:r>
      <w:r w:rsidR="00617B4B" w:rsidRPr="002929CA">
        <w:rPr>
          <w:rFonts w:ascii="Times New Roman" w:hAnsi="Times New Roman"/>
          <w:sz w:val="22"/>
        </w:rPr>
        <w:t>complete donor chimerism</w:t>
      </w:r>
      <w:r w:rsidR="00AA2865" w:rsidRPr="002929CA">
        <w:rPr>
          <w:rFonts w:ascii="Times New Roman" w:hAnsi="Times New Roman"/>
          <w:sz w:val="22"/>
        </w:rPr>
        <w:t xml:space="preserve"> in most cases</w:t>
      </w:r>
      <w:r w:rsidR="00617B4B" w:rsidRPr="002929CA">
        <w:rPr>
          <w:rFonts w:ascii="Times New Roman" w:hAnsi="Times New Roman"/>
          <w:sz w:val="22"/>
        </w:rPr>
        <w:t xml:space="preserve"> </w:t>
      </w:r>
      <w:r w:rsidR="00617B4B" w:rsidRPr="002929CA">
        <w:rPr>
          <w:rFonts w:ascii="Times New Roman" w:hAnsi="Times New Roman"/>
          <w:sz w:val="22"/>
        </w:rPr>
        <w:fldChar w:fldCharType="begin"/>
      </w:r>
      <w:r w:rsidR="00A4482C" w:rsidRPr="002929CA">
        <w:rPr>
          <w:rFonts w:ascii="Times New Roman" w:hAnsi="Times New Roman"/>
          <w:sz w:val="22"/>
        </w:rPr>
        <w:instrText xml:space="preserve"> ADDIN EN.CITE &lt;EndNote&gt;&lt;Cite&gt;&lt;Author&gt;M Andreani&lt;/Author&gt;&lt;Year&gt;2000&lt;/Year&gt;&lt;RecNum&gt;8&lt;/RecNum&gt;&lt;DisplayText&gt;[12]&lt;/DisplayText&gt;&lt;record&gt;&lt;rec-number&gt;8&lt;/rec-number&gt;&lt;foreign-keys&gt;&lt;key app="EN" db-id="aptsrxf56vdppcer9vlxvpx1zd2xv5espaa0" timestamp="1585553781"&gt;8&lt;/key&gt;&lt;/foreign-keys&gt;&lt;ref-type name="Journal Article"&gt;17&lt;/ref-type&gt;&lt;contributors&gt;&lt;authors&gt;&lt;author&gt;M Andreani, S Nesci, G Lucarelli, P Tonucci, S Rapa, E Angelucci, B Persini, F Agostinelli, M Donati, M Manna&lt;/author&gt;&lt;/authors&gt;&lt;/contributors&gt;&lt;titles&gt;&lt;title&gt;Long-term survival of ex-thalassemic patients with persistent mixed chimerism after bone marrow transplantation&lt;/title&gt;&lt;secondary-title&gt;Bone Marrow Transplantation&lt;/secondary-title&gt;&lt;/titles&gt;&lt;periodical&gt;&lt;full-title&gt;Bone Marrow Transplantation&lt;/full-title&gt;&lt;/periodical&gt;&lt;pages&gt;401-404&lt;/pages&gt;&lt;volume&gt;25&lt;/volume&gt;&lt;section&gt;401&lt;/section&gt;&lt;dates&gt;&lt;year&gt;2000&lt;/year&gt;&lt;/dates&gt;&lt;urls&gt;&lt;/urls&gt;&lt;/record&gt;&lt;/Cite&gt;&lt;/EndNote&gt;</w:instrText>
      </w:r>
      <w:r w:rsidR="00617B4B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[12]</w:t>
      </w:r>
      <w:r w:rsidR="00617B4B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617B4B" w:rsidRPr="002929CA">
        <w:rPr>
          <w:rFonts w:ascii="Times New Roman" w:hAnsi="Times New Roman"/>
          <w:sz w:val="22"/>
        </w:rPr>
        <w:t xml:space="preserve"> In most reports, although the risk of </w:t>
      </w:r>
      <w:r w:rsidR="00327E92" w:rsidRPr="002929CA">
        <w:rPr>
          <w:rFonts w:ascii="Times New Roman" w:hAnsi="Times New Roman"/>
          <w:sz w:val="22"/>
        </w:rPr>
        <w:t xml:space="preserve">graft </w:t>
      </w:r>
      <w:r w:rsidR="00617B4B" w:rsidRPr="002929CA">
        <w:rPr>
          <w:rFonts w:ascii="Times New Roman" w:hAnsi="Times New Roman"/>
          <w:sz w:val="22"/>
        </w:rPr>
        <w:t xml:space="preserve">rejection appears greatest in the first </w:t>
      </w:r>
      <w:r w:rsidR="000A61C7" w:rsidRPr="002929CA">
        <w:rPr>
          <w:rFonts w:ascii="Times New Roman" w:hAnsi="Times New Roman"/>
          <w:sz w:val="22"/>
        </w:rPr>
        <w:t>three</w:t>
      </w:r>
      <w:r w:rsidR="00617B4B" w:rsidRPr="002929CA">
        <w:rPr>
          <w:rFonts w:ascii="Times New Roman" w:hAnsi="Times New Roman"/>
          <w:sz w:val="22"/>
        </w:rPr>
        <w:t xml:space="preserve"> months after transplantation, once persistent </w:t>
      </w:r>
      <w:r w:rsidR="00DB2722" w:rsidRPr="002929CA">
        <w:rPr>
          <w:rFonts w:ascii="Times New Roman" w:hAnsi="Times New Roman"/>
          <w:sz w:val="22"/>
        </w:rPr>
        <w:t xml:space="preserve">mixed chimerism </w:t>
      </w:r>
      <w:r w:rsidR="00617B4B" w:rsidRPr="002929CA">
        <w:rPr>
          <w:rFonts w:ascii="Times New Roman" w:hAnsi="Times New Roman"/>
          <w:sz w:val="22"/>
        </w:rPr>
        <w:t xml:space="preserve">is established, </w:t>
      </w:r>
      <w:r w:rsidR="00C84AD8">
        <w:rPr>
          <w:rFonts w:ascii="Times New Roman" w:hAnsi="Times New Roman"/>
          <w:sz w:val="22"/>
        </w:rPr>
        <w:t xml:space="preserve">the </w:t>
      </w:r>
      <w:r w:rsidR="00617B4B" w:rsidRPr="002929CA">
        <w:rPr>
          <w:rFonts w:ascii="Times New Roman" w:hAnsi="Times New Roman"/>
          <w:sz w:val="22"/>
        </w:rPr>
        <w:t>patients seem</w:t>
      </w:r>
      <w:r w:rsidR="00C84AD8">
        <w:rPr>
          <w:rFonts w:ascii="Times New Roman" w:hAnsi="Times New Roman"/>
          <w:sz w:val="22"/>
        </w:rPr>
        <w:t xml:space="preserve">ed </w:t>
      </w:r>
      <w:r w:rsidR="00617B4B" w:rsidRPr="002929CA">
        <w:rPr>
          <w:rFonts w:ascii="Times New Roman" w:hAnsi="Times New Roman"/>
          <w:sz w:val="22"/>
        </w:rPr>
        <w:t xml:space="preserve">no longer </w:t>
      </w:r>
      <w:r w:rsidR="00C84AD8">
        <w:rPr>
          <w:rFonts w:ascii="Times New Roman" w:hAnsi="Times New Roman"/>
          <w:sz w:val="22"/>
        </w:rPr>
        <w:t>at</w:t>
      </w:r>
      <w:r w:rsidR="00617B4B" w:rsidRPr="002929CA">
        <w:rPr>
          <w:rFonts w:ascii="Times New Roman" w:hAnsi="Times New Roman"/>
          <w:sz w:val="22"/>
        </w:rPr>
        <w:t xml:space="preserve"> risk,</w:t>
      </w:r>
      <w:r w:rsidR="000F2B53" w:rsidRPr="002929CA">
        <w:rPr>
          <w:rFonts w:ascii="Times New Roman" w:hAnsi="Times New Roman"/>
          <w:sz w:val="22"/>
        </w:rPr>
        <w:t xml:space="preserve"> achieving</w:t>
      </w:r>
      <w:r w:rsidR="00617B4B" w:rsidRPr="002929CA">
        <w:rPr>
          <w:rFonts w:ascii="Times New Roman" w:hAnsi="Times New Roman"/>
          <w:sz w:val="22"/>
        </w:rPr>
        <w:t xml:space="preserve"> a stable </w:t>
      </w:r>
      <w:r w:rsidR="00327E92" w:rsidRPr="002929CA">
        <w:rPr>
          <w:rFonts w:ascii="Times New Roman" w:hAnsi="Times New Roman"/>
          <w:sz w:val="22"/>
        </w:rPr>
        <w:t>graft function</w:t>
      </w:r>
      <w:r w:rsidR="00617B4B" w:rsidRPr="002929CA">
        <w:rPr>
          <w:rFonts w:ascii="Times New Roman" w:hAnsi="Times New Roman"/>
          <w:sz w:val="22"/>
        </w:rPr>
        <w:t xml:space="preserve"> </w:t>
      </w:r>
      <w:r w:rsidR="0065479C" w:rsidRPr="002929CA">
        <w:rPr>
          <w:rFonts w:ascii="Times New Roman" w:hAnsi="Times New Roman"/>
          <w:sz w:val="22"/>
        </w:rPr>
        <w:t xml:space="preserve">without the need for </w:t>
      </w:r>
      <w:r w:rsidR="00617B4B" w:rsidRPr="002929CA">
        <w:rPr>
          <w:rFonts w:ascii="Times New Roman" w:hAnsi="Times New Roman"/>
          <w:sz w:val="22"/>
        </w:rPr>
        <w:t>additional red blood cell transfusion</w:t>
      </w:r>
      <w:r w:rsidR="00DB2722" w:rsidRPr="002929CA">
        <w:rPr>
          <w:rFonts w:ascii="Times New Roman" w:hAnsi="Times New Roman"/>
          <w:sz w:val="22"/>
        </w:rPr>
        <w:t xml:space="preserve"> </w:t>
      </w:r>
      <w:r w:rsidR="00617B4B" w:rsidRPr="002929CA">
        <w:rPr>
          <w:rFonts w:ascii="Times New Roman" w:hAnsi="Times New Roman"/>
          <w:sz w:val="22"/>
        </w:rPr>
        <w:t>support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="00617B4B" w:rsidRPr="002929CA">
        <w:rPr>
          <w:rFonts w:ascii="Times New Roman" w:hAnsi="Times New Roman"/>
          <w:sz w:val="22"/>
        </w:rPr>
        <w:fldChar w:fldCharType="begin"/>
      </w:r>
      <w:r w:rsidR="00A4482C" w:rsidRPr="002929CA">
        <w:rPr>
          <w:rFonts w:ascii="Times New Roman" w:hAnsi="Times New Roman"/>
          <w:sz w:val="22"/>
        </w:rPr>
        <w:instrText xml:space="preserve"> ADDIN EN.CITE &lt;EndNote&gt;&lt;Cite&gt;&lt;Author&gt;Andreani&lt;/Author&gt;&lt;Year&gt;2008&lt;/Year&gt;&lt;RecNum&gt;9&lt;/RecNum&gt;&lt;DisplayText&gt;[13]&lt;/DisplayText&gt;&lt;record&gt;&lt;rec-number&gt;9&lt;/rec-number&gt;&lt;foreign-keys&gt;&lt;key app="EN" db-id="aptsrxf56vdppcer9vlxvpx1zd2xv5espaa0" timestamp="1585553781"&gt;9&lt;/key&gt;&lt;/foreign-keys&gt;&lt;ref-type name="Journal Article"&gt;17&lt;/ref-type&gt;&lt;contributors&gt;&lt;authors&gt;&lt;author&gt;Andreani, M.&lt;/author&gt;&lt;author&gt;Testi, M.&lt;/author&gt;&lt;author&gt;Battarra, M.&lt;/author&gt;&lt;author&gt;Indigeno, P.&lt;/author&gt;&lt;author&gt;Guagnano, A.&lt;/author&gt;&lt;author&gt;Polchi, P.&lt;/author&gt;&lt;author&gt;Federici, G.&lt;/author&gt;&lt;author&gt;Lucarelli, G.&lt;/author&gt;&lt;/authors&gt;&lt;/contributors&gt;&lt;auth-address&gt;Fdn IME, Lab Immunogenet &amp;amp; Biol Trapianti, Policlin Tor Vergata, I-00133 Rome, Italy&amp;#xD;Policlin Tor Vergata, Dipartimento Med Lab, Rome, Italy&lt;/auth-address&gt;&lt;titles&gt;&lt;title&gt;Relationship between mixed chimerism and rejection after bone marrow transplantation in thalassaemia&lt;/title&gt;&lt;secondary-title&gt;Blood Transfusion&lt;/secondary-title&gt;&lt;alt-title&gt;Blood Transfus-Italy&lt;/alt-title&gt;&lt;/titles&gt;&lt;periodical&gt;&lt;full-title&gt;Blood Transfusion&lt;/full-title&gt;&lt;abbr-1&gt;Blood Transfus-Italy&lt;/abbr-1&gt;&lt;/periodical&gt;&lt;alt-periodical&gt;&lt;full-title&gt;Blood Transfusion&lt;/full-title&gt;&lt;abbr-1&gt;Blood Transfus-Italy&lt;/abbr-1&gt;&lt;/alt-periodical&gt;&lt;pages&gt;143-149&lt;/pages&gt;&lt;volume&gt;6&lt;/volume&gt;&lt;number&gt;3&lt;/number&gt;&lt;section&gt;143&lt;/section&gt;&lt;keywords&gt;&lt;keyword&gt;bone marrow transplantation&lt;/keyword&gt;&lt;keyword&gt;mixed chimerism&lt;/keyword&gt;&lt;keyword&gt;rejection&lt;/keyword&gt;&lt;keyword&gt;thalassaemia&lt;/keyword&gt;&lt;/keywords&gt;&lt;dates&gt;&lt;year&gt;2008&lt;/year&gt;&lt;pub-dates&gt;&lt;date&gt;Jul&lt;/date&gt;&lt;/pub-dates&gt;&lt;/dates&gt;&lt;isbn&gt;1723-2007&lt;/isbn&gt;&lt;accession-num&gt;WOS:000207738300004&lt;/accession-num&gt;&lt;urls&gt;&lt;related-urls&gt;&lt;url&gt;&amp;lt;Go to ISI&amp;gt;://WOS:000207738300004&lt;/url&gt;&lt;/related-urls&gt;&lt;/urls&gt;&lt;electronic-resource-num&gt;10.2450/2008.0051-07&lt;/electronic-resource-num&gt;&lt;language&gt;English&lt;/language&gt;&lt;/record&gt;&lt;/Cite&gt;&lt;/EndNote&gt;</w:instrText>
      </w:r>
      <w:r w:rsidR="00617B4B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[13]</w:t>
      </w:r>
      <w:r w:rsidR="00617B4B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617B4B" w:rsidRPr="002929CA">
        <w:rPr>
          <w:rFonts w:ascii="Times New Roman" w:hAnsi="Times New Roman"/>
          <w:sz w:val="22"/>
        </w:rPr>
        <w:t xml:space="preserve"> </w:t>
      </w:r>
      <w:r w:rsidR="00DB2722" w:rsidRPr="002929CA">
        <w:rPr>
          <w:rFonts w:ascii="Times New Roman" w:hAnsi="Times New Roman"/>
          <w:sz w:val="22"/>
        </w:rPr>
        <w:t>Along with t</w:t>
      </w:r>
      <w:r w:rsidR="007C77FB" w:rsidRPr="002929CA">
        <w:rPr>
          <w:rFonts w:ascii="Times New Roman" w:hAnsi="Times New Roman"/>
          <w:sz w:val="22"/>
        </w:rPr>
        <w:t>hese data</w:t>
      </w:r>
      <w:r w:rsidR="00DB2722" w:rsidRPr="002929CA">
        <w:rPr>
          <w:rFonts w:ascii="Times New Roman" w:hAnsi="Times New Roman"/>
          <w:sz w:val="22"/>
        </w:rPr>
        <w:t>, a</w:t>
      </w:r>
      <w:r w:rsidR="0065479C" w:rsidRPr="002929CA">
        <w:rPr>
          <w:rFonts w:ascii="Times New Roman" w:hAnsi="Times New Roman"/>
          <w:sz w:val="22"/>
        </w:rPr>
        <w:t xml:space="preserve"> </w:t>
      </w:r>
      <w:r w:rsidR="00A117F0" w:rsidRPr="002929CA">
        <w:rPr>
          <w:rFonts w:ascii="Times New Roman" w:hAnsi="Times New Roman"/>
          <w:sz w:val="22"/>
        </w:rPr>
        <w:t xml:space="preserve">reliable </w:t>
      </w:r>
      <w:r w:rsidR="004B2F2B" w:rsidRPr="002929CA">
        <w:rPr>
          <w:rFonts w:ascii="Times New Roman" w:hAnsi="Times New Roman"/>
          <w:sz w:val="22"/>
        </w:rPr>
        <w:t xml:space="preserve">achievement </w:t>
      </w:r>
      <w:r w:rsidR="007C77FB" w:rsidRPr="002929CA">
        <w:rPr>
          <w:rFonts w:ascii="Times New Roman" w:hAnsi="Times New Roman"/>
          <w:sz w:val="22"/>
        </w:rPr>
        <w:t xml:space="preserve">of stable </w:t>
      </w:r>
      <w:r w:rsidR="00DB2722" w:rsidRPr="002929CA">
        <w:rPr>
          <w:rFonts w:ascii="Times New Roman" w:hAnsi="Times New Roman"/>
          <w:sz w:val="22"/>
        </w:rPr>
        <w:t xml:space="preserve">mixed chimerism </w:t>
      </w:r>
      <w:r w:rsidR="007C77FB" w:rsidRPr="002929CA">
        <w:rPr>
          <w:rFonts w:ascii="Times New Roman" w:hAnsi="Times New Roman"/>
          <w:sz w:val="22"/>
        </w:rPr>
        <w:t xml:space="preserve">by alemtuzumab </w:t>
      </w:r>
      <w:r w:rsidR="0065479C" w:rsidRPr="002929CA">
        <w:rPr>
          <w:rFonts w:ascii="Times New Roman" w:hAnsi="Times New Roman"/>
          <w:sz w:val="22"/>
        </w:rPr>
        <w:t xml:space="preserve">with </w:t>
      </w:r>
      <w:r w:rsidR="007C77FB" w:rsidRPr="002929CA">
        <w:rPr>
          <w:rFonts w:ascii="Times New Roman" w:hAnsi="Times New Roman"/>
          <w:sz w:val="22"/>
        </w:rPr>
        <w:t>low-dose TBI provide</w:t>
      </w:r>
      <w:r w:rsidR="00DB2722" w:rsidRPr="002929CA">
        <w:rPr>
          <w:rFonts w:ascii="Times New Roman" w:hAnsi="Times New Roman"/>
          <w:sz w:val="22"/>
        </w:rPr>
        <w:t>s</w:t>
      </w:r>
      <w:r w:rsidR="007C77FB" w:rsidRPr="002929CA">
        <w:rPr>
          <w:rFonts w:ascii="Times New Roman" w:hAnsi="Times New Roman"/>
          <w:sz w:val="22"/>
        </w:rPr>
        <w:t xml:space="preserve"> a </w:t>
      </w:r>
      <w:r w:rsidR="00DB2722" w:rsidRPr="002929CA">
        <w:rPr>
          <w:rFonts w:ascii="Times New Roman" w:hAnsi="Times New Roman"/>
          <w:sz w:val="22"/>
        </w:rPr>
        <w:t>rationale</w:t>
      </w:r>
      <w:r w:rsidR="007C77FB" w:rsidRPr="002929CA">
        <w:rPr>
          <w:rFonts w:ascii="Times New Roman" w:hAnsi="Times New Roman"/>
          <w:sz w:val="22"/>
        </w:rPr>
        <w:t xml:space="preserve"> for </w:t>
      </w:r>
      <w:r w:rsidR="006741D3" w:rsidRPr="002929CA">
        <w:rPr>
          <w:rFonts w:ascii="Times New Roman" w:hAnsi="Times New Roman"/>
          <w:sz w:val="22"/>
        </w:rPr>
        <w:t xml:space="preserve">alloSCT using </w:t>
      </w:r>
      <w:r w:rsidR="007C77FB" w:rsidRPr="002929CA">
        <w:rPr>
          <w:rFonts w:ascii="Times New Roman" w:hAnsi="Times New Roman"/>
          <w:sz w:val="22"/>
        </w:rPr>
        <w:t>NMA</w:t>
      </w:r>
      <w:r w:rsidR="00DB2722" w:rsidRPr="002929CA">
        <w:rPr>
          <w:rFonts w:ascii="Times New Roman" w:hAnsi="Times New Roman"/>
          <w:sz w:val="22"/>
        </w:rPr>
        <w:t xml:space="preserve"> </w:t>
      </w:r>
      <w:r w:rsidR="007C77FB" w:rsidRPr="002929CA">
        <w:rPr>
          <w:rFonts w:ascii="Times New Roman" w:hAnsi="Times New Roman"/>
          <w:sz w:val="22"/>
        </w:rPr>
        <w:t xml:space="preserve">conditioning </w:t>
      </w:r>
      <w:r w:rsidR="00DB2722" w:rsidRPr="002929CA">
        <w:rPr>
          <w:rFonts w:ascii="Times New Roman" w:hAnsi="Times New Roman"/>
          <w:sz w:val="22"/>
        </w:rPr>
        <w:t xml:space="preserve">in </w:t>
      </w:r>
      <w:r w:rsidR="00A26779" w:rsidRPr="002929CA">
        <w:rPr>
          <w:rFonts w:ascii="Times New Roman" w:hAnsi="Times New Roman"/>
          <w:sz w:val="22"/>
        </w:rPr>
        <w:t>β-TM</w:t>
      </w:r>
      <w:r w:rsidR="00DB2722" w:rsidRPr="002929CA">
        <w:rPr>
          <w:rFonts w:ascii="Times New Roman" w:hAnsi="Times New Roman"/>
          <w:sz w:val="22"/>
        </w:rPr>
        <w:t xml:space="preserve"> </w:t>
      </w:r>
      <w:r w:rsidR="00FE77CC" w:rsidRPr="002929CA">
        <w:rPr>
          <w:rFonts w:ascii="Times New Roman" w:hAnsi="Times New Roman"/>
          <w:sz w:val="22"/>
        </w:rPr>
        <w:t>patients</w:t>
      </w:r>
      <w:r w:rsidR="00DB2722" w:rsidRPr="002929CA">
        <w:rPr>
          <w:rFonts w:ascii="Times New Roman" w:hAnsi="Times New Roman"/>
          <w:sz w:val="22"/>
        </w:rPr>
        <w:t>.</w:t>
      </w:r>
      <w:r w:rsidR="007C77FB" w:rsidRPr="002929CA">
        <w:rPr>
          <w:rFonts w:ascii="Times New Roman" w:hAnsi="Times New Roman"/>
          <w:sz w:val="22"/>
        </w:rPr>
        <w:t xml:space="preserve"> </w:t>
      </w:r>
      <w:r w:rsidR="000F40C4" w:rsidRPr="002929CA">
        <w:rPr>
          <w:rFonts w:ascii="Times New Roman" w:hAnsi="Times New Roman"/>
          <w:sz w:val="22"/>
        </w:rPr>
        <w:t xml:space="preserve">Indeed, </w:t>
      </w:r>
      <w:r w:rsidR="0065479C" w:rsidRPr="002929CA">
        <w:rPr>
          <w:rFonts w:ascii="Times New Roman" w:hAnsi="Times New Roman"/>
          <w:sz w:val="22"/>
        </w:rPr>
        <w:t xml:space="preserve">a </w:t>
      </w:r>
      <w:r w:rsidR="000F40C4" w:rsidRPr="002929CA">
        <w:rPr>
          <w:rFonts w:ascii="Times New Roman" w:hAnsi="Times New Roman"/>
          <w:sz w:val="22"/>
        </w:rPr>
        <w:t>m</w:t>
      </w:r>
      <w:r w:rsidR="008F239C" w:rsidRPr="002929CA">
        <w:rPr>
          <w:rFonts w:ascii="Times New Roman" w:hAnsi="Times New Roman"/>
          <w:sz w:val="22"/>
        </w:rPr>
        <w:t xml:space="preserve">ajor population in our study </w:t>
      </w:r>
      <w:r w:rsidR="00DB2722" w:rsidRPr="002929CA">
        <w:rPr>
          <w:rFonts w:ascii="Times New Roman" w:hAnsi="Times New Roman"/>
          <w:sz w:val="22"/>
        </w:rPr>
        <w:t>was</w:t>
      </w:r>
      <w:r w:rsidR="008F239C" w:rsidRPr="002929CA">
        <w:rPr>
          <w:rFonts w:ascii="Times New Roman" w:hAnsi="Times New Roman"/>
          <w:sz w:val="22"/>
        </w:rPr>
        <w:t xml:space="preserve"> </w:t>
      </w:r>
      <w:r w:rsidR="00563F7D" w:rsidRPr="002929CA">
        <w:rPr>
          <w:rFonts w:ascii="Times New Roman" w:hAnsi="Times New Roman"/>
          <w:sz w:val="22"/>
        </w:rPr>
        <w:t xml:space="preserve">adult </w:t>
      </w:r>
      <w:r w:rsidR="00A26779" w:rsidRPr="002929CA">
        <w:rPr>
          <w:rFonts w:ascii="Times New Roman" w:hAnsi="Times New Roman"/>
          <w:sz w:val="22"/>
        </w:rPr>
        <w:t>β-TM</w:t>
      </w:r>
      <w:r w:rsidR="00DB2722" w:rsidRPr="002929CA">
        <w:rPr>
          <w:rFonts w:ascii="Times New Roman" w:hAnsi="Times New Roman"/>
          <w:sz w:val="22"/>
        </w:rPr>
        <w:t xml:space="preserve"> </w:t>
      </w:r>
      <w:r w:rsidR="008F239C" w:rsidRPr="002929CA">
        <w:rPr>
          <w:rFonts w:ascii="Times New Roman" w:hAnsi="Times New Roman"/>
          <w:sz w:val="22"/>
        </w:rPr>
        <w:t xml:space="preserve">patients </w:t>
      </w:r>
      <w:r w:rsidR="00A70929" w:rsidRPr="002929CA">
        <w:rPr>
          <w:rFonts w:ascii="Times New Roman" w:hAnsi="Times New Roman"/>
          <w:sz w:val="22"/>
        </w:rPr>
        <w:t>(</w:t>
      </w:r>
      <w:r w:rsidR="00FE77CC" w:rsidRPr="002929CA">
        <w:rPr>
          <w:rFonts w:ascii="Times New Roman" w:hAnsi="Times New Roman"/>
          <w:sz w:val="22"/>
        </w:rPr>
        <w:t>9 of 13</w:t>
      </w:r>
      <w:r w:rsidR="00DB2722" w:rsidRPr="002929CA">
        <w:rPr>
          <w:rFonts w:ascii="Times New Roman" w:hAnsi="Times New Roman"/>
          <w:sz w:val="22"/>
        </w:rPr>
        <w:t>;</w:t>
      </w:r>
      <w:r w:rsidR="00FE77CC" w:rsidRPr="002929CA">
        <w:rPr>
          <w:rFonts w:ascii="Times New Roman" w:hAnsi="Times New Roman"/>
          <w:sz w:val="22"/>
        </w:rPr>
        <w:t xml:space="preserve"> 69.2</w:t>
      </w:r>
      <w:r w:rsidR="00A70929" w:rsidRPr="002929CA">
        <w:rPr>
          <w:rFonts w:ascii="Times New Roman" w:hAnsi="Times New Roman"/>
          <w:sz w:val="22"/>
        </w:rPr>
        <w:t>%)</w:t>
      </w:r>
      <w:r w:rsidR="008F239C" w:rsidRPr="002929CA">
        <w:rPr>
          <w:rFonts w:ascii="Times New Roman" w:hAnsi="Times New Roman"/>
          <w:sz w:val="22"/>
        </w:rPr>
        <w:t>,</w:t>
      </w:r>
      <w:r w:rsidR="00DB2722" w:rsidRPr="002929CA">
        <w:rPr>
          <w:rFonts w:ascii="Times New Roman" w:hAnsi="Times New Roman"/>
          <w:sz w:val="22"/>
        </w:rPr>
        <w:t xml:space="preserve"> of whom </w:t>
      </w:r>
      <w:r w:rsidR="00C84AD8">
        <w:rPr>
          <w:rFonts w:ascii="Times New Roman" w:hAnsi="Times New Roman"/>
          <w:sz w:val="22"/>
        </w:rPr>
        <w:t>seven</w:t>
      </w:r>
      <w:r w:rsidR="00DB2722" w:rsidRPr="002929CA">
        <w:rPr>
          <w:rFonts w:ascii="Times New Roman" w:hAnsi="Times New Roman"/>
          <w:sz w:val="22"/>
        </w:rPr>
        <w:t xml:space="preserve"> (77.8%) </w:t>
      </w:r>
      <w:r w:rsidR="008D1A05" w:rsidRPr="002929CA">
        <w:rPr>
          <w:rFonts w:ascii="Times New Roman" w:hAnsi="Times New Roman"/>
          <w:sz w:val="22"/>
        </w:rPr>
        <w:t xml:space="preserve">achieved stable </w:t>
      </w:r>
      <w:r w:rsidR="00DB2722" w:rsidRPr="002929CA">
        <w:rPr>
          <w:rFonts w:ascii="Times New Roman" w:hAnsi="Times New Roman"/>
          <w:sz w:val="22"/>
        </w:rPr>
        <w:t>mixed chimerism</w:t>
      </w:r>
      <w:r w:rsidR="008D1A05" w:rsidRPr="002929CA">
        <w:rPr>
          <w:rFonts w:ascii="Times New Roman" w:hAnsi="Times New Roman"/>
          <w:sz w:val="22"/>
        </w:rPr>
        <w:t xml:space="preserve"> for more than </w:t>
      </w:r>
      <w:r w:rsidR="000F2B53" w:rsidRPr="002929CA">
        <w:rPr>
          <w:rFonts w:ascii="Times New Roman" w:hAnsi="Times New Roman"/>
          <w:sz w:val="22"/>
        </w:rPr>
        <w:t xml:space="preserve">post-transplant </w:t>
      </w:r>
      <w:r w:rsidR="00DB2722" w:rsidRPr="002929CA">
        <w:rPr>
          <w:rFonts w:ascii="Times New Roman" w:hAnsi="Times New Roman"/>
          <w:sz w:val="22"/>
        </w:rPr>
        <w:t>one</w:t>
      </w:r>
      <w:r w:rsidR="008D1A05" w:rsidRPr="002929CA">
        <w:rPr>
          <w:rFonts w:ascii="Times New Roman" w:hAnsi="Times New Roman"/>
          <w:sz w:val="22"/>
        </w:rPr>
        <w:t xml:space="preserve"> year</w:t>
      </w:r>
      <w:r w:rsidR="00DB2722" w:rsidRPr="002929CA">
        <w:rPr>
          <w:rFonts w:ascii="Times New Roman" w:hAnsi="Times New Roman"/>
          <w:sz w:val="22"/>
        </w:rPr>
        <w:t xml:space="preserve"> </w:t>
      </w:r>
      <w:r w:rsidR="008D1A05" w:rsidRPr="002929CA">
        <w:rPr>
          <w:rFonts w:ascii="Times New Roman" w:hAnsi="Times New Roman"/>
          <w:sz w:val="22"/>
        </w:rPr>
        <w:t xml:space="preserve">and </w:t>
      </w:r>
      <w:r w:rsidR="00C84AD8">
        <w:rPr>
          <w:rFonts w:ascii="Times New Roman" w:hAnsi="Times New Roman"/>
          <w:sz w:val="22"/>
        </w:rPr>
        <w:t>four</w:t>
      </w:r>
      <w:r w:rsidR="008D1A05" w:rsidRPr="002929CA">
        <w:rPr>
          <w:rFonts w:ascii="Times New Roman" w:hAnsi="Times New Roman"/>
          <w:sz w:val="22"/>
        </w:rPr>
        <w:t xml:space="preserve"> </w:t>
      </w:r>
      <w:r w:rsidR="00DB2722" w:rsidRPr="002929CA">
        <w:rPr>
          <w:rFonts w:ascii="Times New Roman" w:hAnsi="Times New Roman"/>
          <w:sz w:val="22"/>
        </w:rPr>
        <w:t xml:space="preserve">(30.8%) </w:t>
      </w:r>
      <w:r w:rsidR="008F239C" w:rsidRPr="002929CA">
        <w:rPr>
          <w:rFonts w:ascii="Times New Roman" w:hAnsi="Times New Roman"/>
          <w:sz w:val="22"/>
        </w:rPr>
        <w:t xml:space="preserve">did not require </w:t>
      </w:r>
      <w:r w:rsidR="000F2B53" w:rsidRPr="002929CA">
        <w:rPr>
          <w:rFonts w:ascii="Times New Roman" w:hAnsi="Times New Roman"/>
          <w:sz w:val="22"/>
        </w:rPr>
        <w:t>the</w:t>
      </w:r>
      <w:r w:rsidR="008F239C" w:rsidRPr="002929CA">
        <w:rPr>
          <w:rFonts w:ascii="Times New Roman" w:hAnsi="Times New Roman"/>
          <w:sz w:val="22"/>
        </w:rPr>
        <w:t xml:space="preserve"> </w:t>
      </w:r>
      <w:r w:rsidR="00DB2722" w:rsidRPr="002929CA">
        <w:rPr>
          <w:rFonts w:ascii="Times New Roman" w:hAnsi="Times New Roman"/>
          <w:sz w:val="22"/>
        </w:rPr>
        <w:t xml:space="preserve">optional reinforced </w:t>
      </w:r>
      <w:r w:rsidR="00886B92" w:rsidRPr="002929CA">
        <w:rPr>
          <w:rFonts w:ascii="Times New Roman" w:hAnsi="Times New Roman"/>
          <w:sz w:val="22"/>
        </w:rPr>
        <w:t>SC</w:t>
      </w:r>
      <w:r w:rsidR="008F239C" w:rsidRPr="002929CA">
        <w:rPr>
          <w:rFonts w:ascii="Times New Roman" w:hAnsi="Times New Roman"/>
          <w:sz w:val="22"/>
        </w:rPr>
        <w:t xml:space="preserve"> infusion </w:t>
      </w:r>
      <w:r w:rsidR="0065479C" w:rsidRPr="002929CA">
        <w:rPr>
          <w:rFonts w:ascii="Times New Roman" w:hAnsi="Times New Roman"/>
          <w:sz w:val="22"/>
        </w:rPr>
        <w:t xml:space="preserve">due to </w:t>
      </w:r>
      <w:r w:rsidR="00C84AD8">
        <w:rPr>
          <w:rFonts w:ascii="Times New Roman" w:hAnsi="Times New Roman"/>
          <w:sz w:val="22"/>
        </w:rPr>
        <w:t>the maintenance of</w:t>
      </w:r>
      <w:r w:rsidR="008F239C" w:rsidRPr="002929CA">
        <w:rPr>
          <w:rFonts w:ascii="Times New Roman" w:hAnsi="Times New Roman"/>
          <w:sz w:val="22"/>
        </w:rPr>
        <w:t xml:space="preserve"> </w:t>
      </w:r>
      <w:r w:rsidR="005008F9" w:rsidRPr="002929CA">
        <w:rPr>
          <w:rFonts w:ascii="Times New Roman" w:hAnsi="Times New Roman"/>
          <w:sz w:val="22"/>
        </w:rPr>
        <w:t xml:space="preserve">PB </w:t>
      </w:r>
      <w:r w:rsidR="005C1A8A" w:rsidRPr="002929CA">
        <w:rPr>
          <w:rFonts w:ascii="Times New Roman" w:hAnsi="Times New Roman"/>
          <w:sz w:val="22"/>
        </w:rPr>
        <w:t>donor</w:t>
      </w:r>
      <w:r w:rsidR="008F239C" w:rsidRPr="002929CA">
        <w:rPr>
          <w:rFonts w:ascii="Times New Roman" w:hAnsi="Times New Roman"/>
          <w:sz w:val="22"/>
        </w:rPr>
        <w:t xml:space="preserve"> T-cell chimerism </w:t>
      </w:r>
      <w:r w:rsidR="0065479C" w:rsidRPr="002929CA">
        <w:rPr>
          <w:rFonts w:ascii="Times New Roman" w:hAnsi="Times New Roman"/>
          <w:sz w:val="22"/>
        </w:rPr>
        <w:t xml:space="preserve">over </w:t>
      </w:r>
      <w:r w:rsidR="008F239C" w:rsidRPr="002929CA">
        <w:rPr>
          <w:rFonts w:ascii="Times New Roman" w:hAnsi="Times New Roman"/>
          <w:sz w:val="22"/>
        </w:rPr>
        <w:t xml:space="preserve">50% </w:t>
      </w:r>
      <w:r w:rsidR="0065479C" w:rsidRPr="002929CA">
        <w:rPr>
          <w:rFonts w:ascii="Times New Roman" w:hAnsi="Times New Roman"/>
          <w:sz w:val="22"/>
        </w:rPr>
        <w:t xml:space="preserve">after </w:t>
      </w:r>
      <w:r w:rsidR="00DB2722" w:rsidRPr="002929CA">
        <w:rPr>
          <w:rFonts w:ascii="Times New Roman" w:hAnsi="Times New Roman"/>
          <w:sz w:val="22"/>
        </w:rPr>
        <w:t>one</w:t>
      </w:r>
      <w:r w:rsidR="008F239C" w:rsidRPr="002929CA">
        <w:rPr>
          <w:rFonts w:ascii="Times New Roman" w:hAnsi="Times New Roman"/>
          <w:sz w:val="22"/>
        </w:rPr>
        <w:t xml:space="preserve"> year</w:t>
      </w:r>
      <w:r w:rsidR="00D4350D" w:rsidRPr="002929CA">
        <w:rPr>
          <w:rFonts w:ascii="Times New Roman" w:hAnsi="Times New Roman"/>
          <w:sz w:val="22"/>
        </w:rPr>
        <w:t xml:space="preserve">. </w:t>
      </w:r>
      <w:r w:rsidR="00C84AD8">
        <w:rPr>
          <w:rFonts w:ascii="Times New Roman" w:hAnsi="Times New Roman"/>
          <w:sz w:val="22"/>
        </w:rPr>
        <w:t>These results</w:t>
      </w:r>
      <w:r w:rsidR="008F239C" w:rsidRPr="002929CA">
        <w:rPr>
          <w:rFonts w:ascii="Times New Roman" w:hAnsi="Times New Roman"/>
          <w:sz w:val="22"/>
        </w:rPr>
        <w:t xml:space="preserve"> </w:t>
      </w:r>
      <w:r w:rsidR="00D4350D" w:rsidRPr="002929CA">
        <w:rPr>
          <w:rFonts w:ascii="Times New Roman" w:hAnsi="Times New Roman"/>
          <w:sz w:val="22"/>
        </w:rPr>
        <w:t>suggest that</w:t>
      </w:r>
      <w:r w:rsidR="008F239C" w:rsidRPr="002929CA">
        <w:rPr>
          <w:rFonts w:ascii="Times New Roman" w:hAnsi="Times New Roman"/>
          <w:sz w:val="22"/>
        </w:rPr>
        <w:t xml:space="preserve"> stable </w:t>
      </w:r>
      <w:r w:rsidR="00DB2722" w:rsidRPr="002929CA">
        <w:rPr>
          <w:rFonts w:ascii="Times New Roman" w:hAnsi="Times New Roman"/>
          <w:sz w:val="22"/>
        </w:rPr>
        <w:t>mixed chimerism</w:t>
      </w:r>
      <w:r w:rsidR="008F239C" w:rsidRPr="002929CA">
        <w:rPr>
          <w:rFonts w:ascii="Times New Roman" w:hAnsi="Times New Roman"/>
          <w:sz w:val="22"/>
        </w:rPr>
        <w:t xml:space="preserve"> </w:t>
      </w:r>
      <w:r w:rsidR="00A70929" w:rsidRPr="002929CA">
        <w:rPr>
          <w:rFonts w:ascii="Times New Roman" w:hAnsi="Times New Roman"/>
          <w:sz w:val="22"/>
        </w:rPr>
        <w:t>could be</w:t>
      </w:r>
      <w:r w:rsidR="008F239C" w:rsidRPr="002929CA">
        <w:rPr>
          <w:rFonts w:ascii="Times New Roman" w:hAnsi="Times New Roman"/>
          <w:sz w:val="22"/>
        </w:rPr>
        <w:t xml:space="preserve"> </w:t>
      </w:r>
      <w:r w:rsidR="00267FF0" w:rsidRPr="002929CA">
        <w:rPr>
          <w:rFonts w:ascii="Times New Roman" w:hAnsi="Times New Roman"/>
          <w:sz w:val="22"/>
        </w:rPr>
        <w:t>induced</w:t>
      </w:r>
      <w:r w:rsidR="008F239C" w:rsidRPr="002929CA">
        <w:rPr>
          <w:rFonts w:ascii="Times New Roman" w:hAnsi="Times New Roman"/>
          <w:sz w:val="22"/>
        </w:rPr>
        <w:t xml:space="preserve"> </w:t>
      </w:r>
      <w:r w:rsidR="00A70929" w:rsidRPr="002929CA">
        <w:rPr>
          <w:rFonts w:ascii="Times New Roman" w:hAnsi="Times New Roman"/>
          <w:sz w:val="22"/>
        </w:rPr>
        <w:t xml:space="preserve">in a significant </w:t>
      </w:r>
      <w:r w:rsidR="00C84AD8">
        <w:rPr>
          <w:rFonts w:ascii="Times New Roman" w:hAnsi="Times New Roman"/>
          <w:sz w:val="22"/>
        </w:rPr>
        <w:t>pro</w:t>
      </w:r>
      <w:r w:rsidR="00A70929" w:rsidRPr="002929CA">
        <w:rPr>
          <w:rFonts w:ascii="Times New Roman" w:hAnsi="Times New Roman"/>
          <w:sz w:val="22"/>
        </w:rPr>
        <w:t xml:space="preserve">portion </w:t>
      </w:r>
      <w:r w:rsidR="00D4350D" w:rsidRPr="002929CA">
        <w:rPr>
          <w:rFonts w:ascii="Times New Roman" w:hAnsi="Times New Roman"/>
          <w:sz w:val="22"/>
        </w:rPr>
        <w:t xml:space="preserve">of </w:t>
      </w:r>
      <w:r w:rsidR="00A26779" w:rsidRPr="002929CA">
        <w:rPr>
          <w:rFonts w:ascii="Times New Roman" w:hAnsi="Times New Roman"/>
          <w:sz w:val="22"/>
        </w:rPr>
        <w:t>β-TM</w:t>
      </w:r>
      <w:r w:rsidR="008D1A05" w:rsidRPr="002929CA">
        <w:rPr>
          <w:rFonts w:ascii="Times New Roman" w:hAnsi="Times New Roman"/>
          <w:sz w:val="22"/>
        </w:rPr>
        <w:t xml:space="preserve"> </w:t>
      </w:r>
      <w:r w:rsidR="00D4350D" w:rsidRPr="002929CA">
        <w:rPr>
          <w:rFonts w:ascii="Times New Roman" w:hAnsi="Times New Roman"/>
          <w:sz w:val="22"/>
        </w:rPr>
        <w:t xml:space="preserve">patients </w:t>
      </w:r>
      <w:r w:rsidR="008F239C" w:rsidRPr="002929CA">
        <w:rPr>
          <w:rFonts w:ascii="Times New Roman" w:hAnsi="Times New Roman"/>
          <w:sz w:val="22"/>
        </w:rPr>
        <w:t xml:space="preserve">without </w:t>
      </w:r>
      <w:r w:rsidR="00C84AD8">
        <w:rPr>
          <w:rFonts w:ascii="Times New Roman" w:hAnsi="Times New Roman"/>
          <w:sz w:val="22"/>
        </w:rPr>
        <w:t xml:space="preserve">the need for </w:t>
      </w:r>
      <w:r w:rsidR="008F239C" w:rsidRPr="002929CA">
        <w:rPr>
          <w:rFonts w:ascii="Times New Roman" w:hAnsi="Times New Roman"/>
          <w:sz w:val="22"/>
        </w:rPr>
        <w:t xml:space="preserve">additional manipulations. </w:t>
      </w:r>
      <w:r w:rsidR="00327E92" w:rsidRPr="002929CA">
        <w:rPr>
          <w:rFonts w:ascii="Times New Roman" w:hAnsi="Times New Roman"/>
          <w:sz w:val="22"/>
        </w:rPr>
        <w:t>In addition, t</w:t>
      </w:r>
      <w:r w:rsidR="005518EE" w:rsidRPr="002929CA">
        <w:rPr>
          <w:rFonts w:ascii="Times New Roman" w:hAnsi="Times New Roman"/>
          <w:sz w:val="22"/>
        </w:rPr>
        <w:t xml:space="preserve">wo </w:t>
      </w:r>
      <w:r w:rsidR="00873FDB" w:rsidRPr="002929CA">
        <w:rPr>
          <w:rFonts w:ascii="Times New Roman" w:hAnsi="Times New Roman"/>
          <w:sz w:val="22"/>
        </w:rPr>
        <w:t>of the</w:t>
      </w:r>
      <w:r w:rsidR="00D4350D" w:rsidRPr="002929CA">
        <w:rPr>
          <w:rFonts w:ascii="Times New Roman" w:hAnsi="Times New Roman"/>
          <w:sz w:val="22"/>
        </w:rPr>
        <w:t xml:space="preserve"> </w:t>
      </w:r>
      <w:r w:rsidR="005518EE" w:rsidRPr="002929CA">
        <w:rPr>
          <w:rFonts w:ascii="Times New Roman" w:hAnsi="Times New Roman"/>
          <w:sz w:val="22"/>
        </w:rPr>
        <w:t>three</w:t>
      </w:r>
      <w:r w:rsidR="00327E92" w:rsidRPr="002929CA">
        <w:rPr>
          <w:rFonts w:ascii="Times New Roman" w:hAnsi="Times New Roman"/>
          <w:sz w:val="22"/>
        </w:rPr>
        <w:t xml:space="preserve"> </w:t>
      </w:r>
      <w:r w:rsidR="00D4350D" w:rsidRPr="002929CA">
        <w:rPr>
          <w:rFonts w:ascii="Times New Roman" w:hAnsi="Times New Roman"/>
          <w:sz w:val="22"/>
        </w:rPr>
        <w:t xml:space="preserve">patients with </w:t>
      </w:r>
      <w:r w:rsidR="000F2B53" w:rsidRPr="002929CA">
        <w:rPr>
          <w:rFonts w:ascii="Times New Roman" w:hAnsi="Times New Roman"/>
          <w:sz w:val="22"/>
        </w:rPr>
        <w:t xml:space="preserve">the </w:t>
      </w:r>
      <w:r w:rsidR="00DB2722" w:rsidRPr="002929CA">
        <w:rPr>
          <w:rFonts w:ascii="Times New Roman" w:hAnsi="Times New Roman"/>
          <w:sz w:val="22"/>
        </w:rPr>
        <w:t xml:space="preserve">optional </w:t>
      </w:r>
      <w:r w:rsidR="002B5FA8" w:rsidRPr="002929CA">
        <w:rPr>
          <w:rFonts w:ascii="Times New Roman" w:hAnsi="Times New Roman"/>
          <w:sz w:val="22"/>
        </w:rPr>
        <w:t>reinforced</w:t>
      </w:r>
      <w:r w:rsidR="00D4350D" w:rsidRPr="002929CA">
        <w:rPr>
          <w:rFonts w:ascii="Times New Roman" w:hAnsi="Times New Roman"/>
          <w:sz w:val="22"/>
        </w:rPr>
        <w:t xml:space="preserve"> SC infusion</w:t>
      </w:r>
      <w:r w:rsidR="00873FDB" w:rsidRPr="002929CA">
        <w:rPr>
          <w:rFonts w:ascii="Times New Roman" w:hAnsi="Times New Roman"/>
          <w:sz w:val="22"/>
        </w:rPr>
        <w:t xml:space="preserve"> </w:t>
      </w:r>
      <w:r w:rsidR="005518EE" w:rsidRPr="002929CA">
        <w:rPr>
          <w:rFonts w:ascii="Times New Roman" w:hAnsi="Times New Roman"/>
          <w:sz w:val="22"/>
        </w:rPr>
        <w:t>maintain</w:t>
      </w:r>
      <w:r w:rsidR="00D4350D" w:rsidRPr="002929CA">
        <w:rPr>
          <w:rFonts w:ascii="Times New Roman" w:hAnsi="Times New Roman"/>
          <w:sz w:val="22"/>
        </w:rPr>
        <w:t xml:space="preserve"> </w:t>
      </w:r>
      <w:r w:rsidR="0065479C" w:rsidRPr="002929CA">
        <w:rPr>
          <w:rFonts w:ascii="Times New Roman" w:hAnsi="Times New Roman"/>
          <w:sz w:val="22"/>
        </w:rPr>
        <w:t xml:space="preserve">a </w:t>
      </w:r>
      <w:r w:rsidR="005518EE" w:rsidRPr="002929CA">
        <w:rPr>
          <w:rFonts w:ascii="Times New Roman" w:hAnsi="Times New Roman"/>
          <w:sz w:val="22"/>
        </w:rPr>
        <w:t>complete chimerism</w:t>
      </w:r>
      <w:r w:rsidR="000F2D0E" w:rsidRPr="002929CA">
        <w:rPr>
          <w:rFonts w:ascii="Times New Roman" w:hAnsi="Times New Roman"/>
          <w:sz w:val="22"/>
        </w:rPr>
        <w:t>.</w:t>
      </w:r>
      <w:r w:rsidR="00857E8D" w:rsidRPr="002929CA">
        <w:rPr>
          <w:rFonts w:ascii="Times New Roman" w:hAnsi="Times New Roman"/>
          <w:sz w:val="22"/>
        </w:rPr>
        <w:t xml:space="preserve"> </w:t>
      </w:r>
      <w:bookmarkStart w:id="13" w:name="_Hlk18528954"/>
      <w:r w:rsidR="00B229E3" w:rsidRPr="002929CA">
        <w:rPr>
          <w:rFonts w:ascii="Times New Roman" w:hAnsi="Times New Roman"/>
          <w:sz w:val="22"/>
        </w:rPr>
        <w:t>To the best of our knowledge, our report</w:t>
      </w:r>
      <w:r w:rsidR="00857E8D" w:rsidRPr="002929CA">
        <w:rPr>
          <w:rFonts w:ascii="Times New Roman" w:hAnsi="Times New Roman"/>
          <w:sz w:val="22"/>
        </w:rPr>
        <w:t xml:space="preserve"> is the first </w:t>
      </w:r>
      <w:r w:rsidR="0065479C" w:rsidRPr="002929CA">
        <w:rPr>
          <w:rFonts w:ascii="Times New Roman" w:hAnsi="Times New Roman"/>
          <w:sz w:val="22"/>
        </w:rPr>
        <w:t>to</w:t>
      </w:r>
      <w:r w:rsidR="00B229E3" w:rsidRPr="002929CA">
        <w:rPr>
          <w:rFonts w:ascii="Times New Roman" w:hAnsi="Times New Roman"/>
          <w:sz w:val="22"/>
        </w:rPr>
        <w:t xml:space="preserve"> show</w:t>
      </w:r>
      <w:r w:rsidR="0065479C" w:rsidRPr="002929CA">
        <w:rPr>
          <w:rFonts w:ascii="Times New Roman" w:hAnsi="Times New Roman"/>
          <w:sz w:val="22"/>
        </w:rPr>
        <w:t xml:space="preserve"> that </w:t>
      </w:r>
      <w:r w:rsidR="006741D3" w:rsidRPr="002929CA">
        <w:rPr>
          <w:rFonts w:ascii="Times New Roman" w:hAnsi="Times New Roman"/>
          <w:sz w:val="22"/>
        </w:rPr>
        <w:t xml:space="preserve">alloSCT using </w:t>
      </w:r>
      <w:r w:rsidR="00857E8D" w:rsidRPr="002929CA">
        <w:rPr>
          <w:rFonts w:ascii="Times New Roman" w:hAnsi="Times New Roman"/>
          <w:sz w:val="22"/>
        </w:rPr>
        <w:t xml:space="preserve">NMA </w:t>
      </w:r>
      <w:r w:rsidR="006741D3" w:rsidRPr="002929CA">
        <w:rPr>
          <w:rFonts w:ascii="Times New Roman" w:hAnsi="Times New Roman"/>
          <w:sz w:val="22"/>
        </w:rPr>
        <w:t>conditioning</w:t>
      </w:r>
      <w:r w:rsidR="00857E8D" w:rsidRPr="002929CA">
        <w:rPr>
          <w:rFonts w:ascii="Times New Roman" w:hAnsi="Times New Roman"/>
          <w:sz w:val="22"/>
        </w:rPr>
        <w:t xml:space="preserve"> </w:t>
      </w:r>
      <w:r w:rsidR="0065479C" w:rsidRPr="002929CA">
        <w:rPr>
          <w:rFonts w:ascii="Times New Roman" w:hAnsi="Times New Roman"/>
          <w:sz w:val="22"/>
        </w:rPr>
        <w:t>c</w:t>
      </w:r>
      <w:r w:rsidR="00FE6A59">
        <w:rPr>
          <w:rFonts w:ascii="Times New Roman" w:hAnsi="Times New Roman"/>
          <w:sz w:val="22"/>
        </w:rPr>
        <w:t>ould</w:t>
      </w:r>
      <w:r w:rsidR="0065479C" w:rsidRPr="002929CA">
        <w:rPr>
          <w:rFonts w:ascii="Times New Roman" w:hAnsi="Times New Roman"/>
          <w:sz w:val="22"/>
        </w:rPr>
        <w:t xml:space="preserve"> </w:t>
      </w:r>
      <w:r w:rsidR="003762A9" w:rsidRPr="002929CA">
        <w:rPr>
          <w:rFonts w:ascii="Times New Roman" w:hAnsi="Times New Roman"/>
          <w:sz w:val="22"/>
        </w:rPr>
        <w:t xml:space="preserve">be </w:t>
      </w:r>
      <w:r w:rsidR="00B229E3" w:rsidRPr="002929CA">
        <w:rPr>
          <w:rFonts w:ascii="Times New Roman" w:hAnsi="Times New Roman"/>
          <w:sz w:val="22"/>
        </w:rPr>
        <w:t xml:space="preserve">successfully </w:t>
      </w:r>
      <w:r w:rsidR="003762A9" w:rsidRPr="002929CA">
        <w:rPr>
          <w:rFonts w:ascii="Times New Roman" w:hAnsi="Times New Roman"/>
          <w:sz w:val="22"/>
        </w:rPr>
        <w:t xml:space="preserve">applied </w:t>
      </w:r>
      <w:r w:rsidR="00B229E3" w:rsidRPr="002929CA">
        <w:rPr>
          <w:rFonts w:ascii="Times New Roman" w:hAnsi="Times New Roman"/>
          <w:sz w:val="22"/>
        </w:rPr>
        <w:t>to</w:t>
      </w:r>
      <w:r w:rsidR="005C1A8A" w:rsidRPr="002929CA">
        <w:rPr>
          <w:rFonts w:ascii="Times New Roman" w:hAnsi="Times New Roman"/>
          <w:sz w:val="22"/>
        </w:rPr>
        <w:t xml:space="preserve"> adult </w:t>
      </w:r>
      <w:r w:rsidR="00A26779" w:rsidRPr="002929CA">
        <w:rPr>
          <w:rFonts w:ascii="Times New Roman" w:hAnsi="Times New Roman"/>
          <w:sz w:val="22"/>
        </w:rPr>
        <w:t>β-TM</w:t>
      </w:r>
      <w:r w:rsidR="00B229E3" w:rsidRPr="002929CA">
        <w:rPr>
          <w:rFonts w:ascii="Times New Roman" w:hAnsi="Times New Roman"/>
          <w:sz w:val="22"/>
        </w:rPr>
        <w:t xml:space="preserve"> </w:t>
      </w:r>
      <w:r w:rsidR="005C1A8A" w:rsidRPr="002929CA">
        <w:rPr>
          <w:rFonts w:ascii="Times New Roman" w:hAnsi="Times New Roman"/>
          <w:sz w:val="22"/>
        </w:rPr>
        <w:t>patients</w:t>
      </w:r>
      <w:r w:rsidR="00B229E3" w:rsidRPr="002929CA">
        <w:rPr>
          <w:rFonts w:ascii="Times New Roman" w:hAnsi="Times New Roman"/>
          <w:sz w:val="22"/>
        </w:rPr>
        <w:t xml:space="preserve"> </w:t>
      </w:r>
      <w:r w:rsidR="00327E92" w:rsidRPr="002929CA">
        <w:rPr>
          <w:rFonts w:ascii="Times New Roman" w:hAnsi="Times New Roman"/>
          <w:sz w:val="22"/>
        </w:rPr>
        <w:t xml:space="preserve">who achieved </w:t>
      </w:r>
      <w:r w:rsidR="0065479C" w:rsidRPr="002929CA">
        <w:rPr>
          <w:rFonts w:ascii="Times New Roman" w:hAnsi="Times New Roman"/>
          <w:sz w:val="22"/>
        </w:rPr>
        <w:t xml:space="preserve">a </w:t>
      </w:r>
      <w:r w:rsidR="00854EA1" w:rsidRPr="002929CA">
        <w:rPr>
          <w:rFonts w:ascii="Times New Roman" w:hAnsi="Times New Roman"/>
          <w:sz w:val="22"/>
        </w:rPr>
        <w:t xml:space="preserve">stable </w:t>
      </w:r>
      <w:r w:rsidR="00B229E3" w:rsidRPr="002929CA">
        <w:rPr>
          <w:rFonts w:ascii="Times New Roman" w:hAnsi="Times New Roman"/>
          <w:sz w:val="22"/>
        </w:rPr>
        <w:t>mixed chimerism</w:t>
      </w:r>
      <w:r w:rsidR="00854EA1" w:rsidRPr="002929CA">
        <w:rPr>
          <w:rFonts w:ascii="Times New Roman" w:hAnsi="Times New Roman"/>
          <w:sz w:val="22"/>
        </w:rPr>
        <w:t xml:space="preserve"> </w:t>
      </w:r>
      <w:r w:rsidR="00FE6A59">
        <w:rPr>
          <w:rFonts w:ascii="Times New Roman" w:hAnsi="Times New Roman"/>
          <w:sz w:val="22"/>
        </w:rPr>
        <w:t xml:space="preserve">and the correction of </w:t>
      </w:r>
      <w:r w:rsidR="00854EA1" w:rsidRPr="002929CA">
        <w:rPr>
          <w:rFonts w:ascii="Times New Roman" w:hAnsi="Times New Roman"/>
          <w:sz w:val="22"/>
        </w:rPr>
        <w:t>abnormal hemoglobin phenotype</w:t>
      </w:r>
      <w:r w:rsidR="0065479C" w:rsidRPr="002929CA">
        <w:rPr>
          <w:rFonts w:ascii="Times New Roman" w:hAnsi="Times New Roman"/>
          <w:sz w:val="22"/>
        </w:rPr>
        <w:t>s</w:t>
      </w:r>
      <w:r w:rsidR="003762A9" w:rsidRPr="002929CA">
        <w:rPr>
          <w:rFonts w:ascii="Times New Roman" w:hAnsi="Times New Roman"/>
          <w:sz w:val="22"/>
        </w:rPr>
        <w:t>.</w:t>
      </w:r>
      <w:bookmarkEnd w:id="13"/>
    </w:p>
    <w:p w14:paraId="5EC2386A" w14:textId="64F10D6F" w:rsidR="003C2400" w:rsidRPr="002929CA" w:rsidRDefault="00DA18D4" w:rsidP="003C2400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One of the</w:t>
      </w:r>
      <w:r w:rsidRPr="002929CA">
        <w:rPr>
          <w:rFonts w:ascii="Times New Roman" w:hAnsi="Times New Roman"/>
          <w:b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major </w:t>
      </w:r>
      <w:r w:rsidR="00962985" w:rsidRPr="002929CA">
        <w:rPr>
          <w:rFonts w:ascii="Times New Roman" w:hAnsi="Times New Roman"/>
          <w:sz w:val="22"/>
        </w:rPr>
        <w:t>limitations</w:t>
      </w:r>
      <w:r w:rsidRPr="002929CA">
        <w:rPr>
          <w:rFonts w:ascii="Times New Roman" w:hAnsi="Times New Roman"/>
          <w:b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of the NIH protocol is the </w:t>
      </w:r>
      <w:r w:rsidR="004647FE" w:rsidRPr="002929CA">
        <w:rPr>
          <w:rFonts w:ascii="Times New Roman" w:hAnsi="Times New Roman"/>
          <w:sz w:val="22"/>
        </w:rPr>
        <w:t xml:space="preserve">need for </w:t>
      </w:r>
      <w:r w:rsidRPr="002929CA">
        <w:rPr>
          <w:rFonts w:ascii="Times New Roman" w:hAnsi="Times New Roman"/>
          <w:sz w:val="22"/>
        </w:rPr>
        <w:t xml:space="preserve">long-term immunosuppression in </w:t>
      </w:r>
      <w:r w:rsidR="00327E92" w:rsidRPr="002929CA">
        <w:rPr>
          <w:rFonts w:ascii="Times New Roman" w:hAnsi="Times New Roman"/>
          <w:sz w:val="22"/>
        </w:rPr>
        <w:t>patients</w:t>
      </w:r>
      <w:r w:rsidR="0085781B" w:rsidRPr="002929CA">
        <w:rPr>
          <w:rFonts w:ascii="Times New Roman" w:hAnsi="Times New Roman"/>
          <w:sz w:val="22"/>
        </w:rPr>
        <w:t xml:space="preserve"> </w:t>
      </w:r>
      <w:r w:rsidR="00962985" w:rsidRPr="002929CA">
        <w:rPr>
          <w:rFonts w:ascii="Times New Roman" w:hAnsi="Times New Roman"/>
          <w:sz w:val="22"/>
        </w:rPr>
        <w:t>with</w:t>
      </w:r>
      <w:r w:rsidR="0085781B" w:rsidRPr="002929CA">
        <w:rPr>
          <w:rFonts w:ascii="Times New Roman" w:hAnsi="Times New Roman"/>
          <w:sz w:val="22"/>
        </w:rPr>
        <w:t xml:space="preserve"> persistently low donor T-cell chimerism </w:t>
      </w:r>
      <w:r w:rsidR="004647FE" w:rsidRPr="002929CA">
        <w:rPr>
          <w:rFonts w:ascii="Times New Roman" w:hAnsi="Times New Roman"/>
          <w:sz w:val="22"/>
        </w:rPr>
        <w:t>(&lt;</w:t>
      </w:r>
      <w:r w:rsidR="00962985" w:rsidRPr="002929CA">
        <w:rPr>
          <w:rFonts w:ascii="Times New Roman" w:hAnsi="Times New Roman"/>
          <w:sz w:val="22"/>
        </w:rPr>
        <w:t xml:space="preserve"> </w:t>
      </w:r>
      <w:r w:rsidR="0085781B" w:rsidRPr="002929CA">
        <w:rPr>
          <w:rFonts w:ascii="Times New Roman" w:hAnsi="Times New Roman"/>
          <w:sz w:val="22"/>
        </w:rPr>
        <w:t>50%</w:t>
      </w:r>
      <w:r w:rsidR="004647FE" w:rsidRPr="002929CA">
        <w:rPr>
          <w:rFonts w:ascii="Times New Roman" w:hAnsi="Times New Roman"/>
          <w:sz w:val="22"/>
        </w:rPr>
        <w:t>)</w:t>
      </w:r>
      <w:r w:rsidR="00B35EC9" w:rsidRPr="002929CA">
        <w:rPr>
          <w:rFonts w:ascii="Times New Roman" w:hAnsi="Times New Roman"/>
          <w:sz w:val="22"/>
        </w:rPr>
        <w:t xml:space="preserve">, although the paradigm of which </w:t>
      </w:r>
      <w:r w:rsidR="0001195C">
        <w:rPr>
          <w:rFonts w:ascii="Times New Roman" w:hAnsi="Times New Roman"/>
          <w:sz w:val="22"/>
        </w:rPr>
        <w:t>PB</w:t>
      </w:r>
      <w:r w:rsidR="00B35EC9" w:rsidRPr="002929CA">
        <w:rPr>
          <w:rFonts w:ascii="Times New Roman" w:hAnsi="Times New Roman"/>
          <w:sz w:val="22"/>
        </w:rPr>
        <w:t xml:space="preserve"> donor T-cell chimerism &gt; 50% should be maintained before tapering immunosuppressive agent to avoid graft rejection should be confirmed by larger studies.</w:t>
      </w:r>
      <w:r w:rsidR="00EC059D">
        <w:rPr>
          <w:rFonts w:ascii="Times New Roman" w:hAnsi="Times New Roman"/>
          <w:sz w:val="22"/>
        </w:rPr>
        <w:t xml:space="preserve"> In addition,</w:t>
      </w:r>
      <w:r w:rsidR="00B35EC9" w:rsidRPr="002929CA">
        <w:rPr>
          <w:rFonts w:ascii="Times New Roman" w:hAnsi="Times New Roman"/>
          <w:sz w:val="22"/>
        </w:rPr>
        <w:t xml:space="preserve"> </w:t>
      </w:r>
      <w:r w:rsidR="00EC059D">
        <w:rPr>
          <w:rFonts w:ascii="Times New Roman" w:hAnsi="Times New Roman"/>
          <w:sz w:val="22"/>
        </w:rPr>
        <w:t>n</w:t>
      </w:r>
      <w:r w:rsidR="00F375C0" w:rsidRPr="002929CA">
        <w:rPr>
          <w:rFonts w:ascii="Times New Roman" w:hAnsi="Times New Roman"/>
          <w:sz w:val="22"/>
        </w:rPr>
        <w:t xml:space="preserve">early </w:t>
      </w:r>
      <w:r w:rsidR="009D1D51" w:rsidRPr="002929CA">
        <w:rPr>
          <w:rFonts w:ascii="Times New Roman" w:hAnsi="Times New Roman"/>
          <w:sz w:val="22"/>
        </w:rPr>
        <w:t>half of the patient</w:t>
      </w:r>
      <w:r w:rsidR="00962985" w:rsidRPr="002929CA">
        <w:rPr>
          <w:rFonts w:ascii="Times New Roman" w:hAnsi="Times New Roman"/>
          <w:sz w:val="22"/>
        </w:rPr>
        <w:t>s</w:t>
      </w:r>
      <w:r w:rsidR="009D1D51" w:rsidRPr="002929CA">
        <w:rPr>
          <w:rFonts w:ascii="Times New Roman" w:hAnsi="Times New Roman"/>
          <w:sz w:val="22"/>
        </w:rPr>
        <w:t xml:space="preserve"> </w:t>
      </w:r>
      <w:r w:rsidR="00962985" w:rsidRPr="002929CA">
        <w:rPr>
          <w:rFonts w:ascii="Times New Roman" w:hAnsi="Times New Roman"/>
          <w:sz w:val="22"/>
        </w:rPr>
        <w:t>should</w:t>
      </w:r>
      <w:r w:rsidR="009D1D51" w:rsidRPr="002929CA">
        <w:rPr>
          <w:rFonts w:ascii="Times New Roman" w:hAnsi="Times New Roman"/>
          <w:sz w:val="22"/>
        </w:rPr>
        <w:t xml:space="preserve"> </w:t>
      </w:r>
      <w:r w:rsidR="00DF3780" w:rsidRPr="002929CA">
        <w:rPr>
          <w:rFonts w:ascii="Times New Roman" w:hAnsi="Times New Roman" w:hint="eastAsia"/>
          <w:sz w:val="22"/>
        </w:rPr>
        <w:t>ha</w:t>
      </w:r>
      <w:r w:rsidR="00DF3780" w:rsidRPr="002929CA">
        <w:rPr>
          <w:rFonts w:ascii="Times New Roman" w:hAnsi="Times New Roman"/>
          <w:sz w:val="22"/>
        </w:rPr>
        <w:t xml:space="preserve">ve </w:t>
      </w:r>
      <w:r w:rsidR="000E1A5B" w:rsidRPr="002929CA">
        <w:rPr>
          <w:rFonts w:ascii="Times New Roman" w:hAnsi="Times New Roman"/>
          <w:sz w:val="22"/>
        </w:rPr>
        <w:t>continue</w:t>
      </w:r>
      <w:r w:rsidR="00DF3780" w:rsidRPr="002929CA">
        <w:rPr>
          <w:rFonts w:ascii="Times New Roman" w:hAnsi="Times New Roman"/>
          <w:sz w:val="22"/>
        </w:rPr>
        <w:t>d</w:t>
      </w:r>
      <w:r w:rsidR="000E1A5B" w:rsidRPr="002929CA">
        <w:rPr>
          <w:rFonts w:ascii="Times New Roman" w:hAnsi="Times New Roman"/>
          <w:sz w:val="22"/>
        </w:rPr>
        <w:t xml:space="preserve"> </w:t>
      </w:r>
      <w:r w:rsidR="00CD61CE" w:rsidRPr="002929CA">
        <w:rPr>
          <w:rFonts w:ascii="Times New Roman" w:hAnsi="Times New Roman"/>
          <w:sz w:val="22"/>
        </w:rPr>
        <w:t xml:space="preserve">sirolimus </w:t>
      </w:r>
      <w:r w:rsidR="000E1A5B" w:rsidRPr="002929CA">
        <w:rPr>
          <w:rFonts w:ascii="Times New Roman" w:hAnsi="Times New Roman"/>
          <w:sz w:val="22"/>
        </w:rPr>
        <w:t>with a median duration of 2.1 years</w:t>
      </w:r>
      <w:r w:rsidR="00F2261D" w:rsidRPr="002929CA">
        <w:rPr>
          <w:rFonts w:ascii="Times New Roman" w:hAnsi="Times New Roman"/>
          <w:sz w:val="22"/>
        </w:rPr>
        <w:t xml:space="preserve"> </w:t>
      </w:r>
      <w:r w:rsidR="00F2261D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 w:rsidRPr="002929CA">
        <w:rPr>
          <w:rFonts w:ascii="Times New Roman" w:hAnsi="Times New Roman"/>
          <w:sz w:val="22"/>
        </w:rPr>
        <w:instrText xml:space="preserve"> ADDIN EN.CITE </w:instrText>
      </w:r>
      <w:r w:rsidR="00F2261D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 w:rsidRPr="002929CA">
        <w:rPr>
          <w:rFonts w:ascii="Times New Roman" w:hAnsi="Times New Roman"/>
          <w:sz w:val="22"/>
        </w:rPr>
        <w:instrText xml:space="preserve"> ADDIN EN.CITE.DATA </w:instrText>
      </w:r>
      <w:r w:rsidR="00F2261D" w:rsidRPr="002929CA">
        <w:rPr>
          <w:rFonts w:ascii="Times New Roman" w:hAnsi="Times New Roman"/>
          <w:sz w:val="22"/>
        </w:rPr>
      </w:r>
      <w:r w:rsidR="00F2261D" w:rsidRPr="002929CA">
        <w:rPr>
          <w:rFonts w:ascii="Times New Roman" w:hAnsi="Times New Roman"/>
          <w:sz w:val="22"/>
        </w:rPr>
        <w:fldChar w:fldCharType="end"/>
      </w:r>
      <w:r w:rsidR="00F2261D" w:rsidRPr="002929CA">
        <w:rPr>
          <w:rFonts w:ascii="Times New Roman" w:hAnsi="Times New Roman"/>
          <w:sz w:val="22"/>
        </w:rPr>
      </w:r>
      <w:r w:rsidR="00F2261D" w:rsidRPr="002929CA">
        <w:rPr>
          <w:rFonts w:ascii="Times New Roman" w:hAnsi="Times New Roman"/>
          <w:sz w:val="22"/>
        </w:rPr>
        <w:fldChar w:fldCharType="separate"/>
      </w:r>
      <w:r w:rsidR="00F2261D" w:rsidRPr="002929CA">
        <w:rPr>
          <w:rFonts w:ascii="Times New Roman" w:hAnsi="Times New Roman"/>
          <w:noProof/>
          <w:sz w:val="22"/>
        </w:rPr>
        <w:t>[2]</w:t>
      </w:r>
      <w:r w:rsidR="00F2261D" w:rsidRPr="002929CA">
        <w:rPr>
          <w:rFonts w:ascii="Times New Roman" w:hAnsi="Times New Roman"/>
          <w:sz w:val="22"/>
        </w:rPr>
        <w:fldChar w:fldCharType="end"/>
      </w:r>
      <w:r w:rsidR="000E1A5B" w:rsidRPr="002929CA">
        <w:rPr>
          <w:rFonts w:ascii="Times New Roman" w:hAnsi="Times New Roman"/>
          <w:sz w:val="22"/>
        </w:rPr>
        <w:t xml:space="preserve">. </w:t>
      </w:r>
      <w:r w:rsidR="00367C05">
        <w:rPr>
          <w:rFonts w:ascii="Times New Roman" w:hAnsi="Times New Roman"/>
          <w:sz w:val="22"/>
        </w:rPr>
        <w:t>S</w:t>
      </w:r>
      <w:r w:rsidR="00A02140" w:rsidRPr="002929CA">
        <w:rPr>
          <w:rFonts w:ascii="Times New Roman" w:hAnsi="Times New Roman"/>
          <w:sz w:val="22"/>
        </w:rPr>
        <w:t xml:space="preserve">everal </w:t>
      </w:r>
      <w:r w:rsidR="00367C05">
        <w:rPr>
          <w:rFonts w:ascii="Times New Roman" w:hAnsi="Times New Roman"/>
          <w:sz w:val="22"/>
        </w:rPr>
        <w:t>studies reported</w:t>
      </w:r>
      <w:r w:rsidR="00A02140" w:rsidRPr="002929CA">
        <w:rPr>
          <w:rFonts w:ascii="Times New Roman" w:hAnsi="Times New Roman"/>
          <w:sz w:val="22"/>
        </w:rPr>
        <w:t xml:space="preserve"> that a cumulative duration of immunosuppression over </w:t>
      </w:r>
      <w:r w:rsidR="00B567A1" w:rsidRPr="002929CA">
        <w:rPr>
          <w:rFonts w:ascii="Times New Roman" w:hAnsi="Times New Roman"/>
          <w:sz w:val="22"/>
        </w:rPr>
        <w:t>two</w:t>
      </w:r>
      <w:r w:rsidR="00A02140" w:rsidRPr="002929CA">
        <w:rPr>
          <w:rFonts w:ascii="Times New Roman" w:hAnsi="Times New Roman"/>
          <w:sz w:val="22"/>
        </w:rPr>
        <w:t xml:space="preserve"> years </w:t>
      </w:r>
      <w:r w:rsidR="00FB7833">
        <w:rPr>
          <w:rFonts w:ascii="Times New Roman" w:hAnsi="Times New Roman"/>
          <w:sz w:val="22"/>
        </w:rPr>
        <w:t>was</w:t>
      </w:r>
      <w:r w:rsidR="00A02140" w:rsidRPr="002929CA">
        <w:rPr>
          <w:rFonts w:ascii="Times New Roman" w:hAnsi="Times New Roman"/>
          <w:sz w:val="22"/>
        </w:rPr>
        <w:t xml:space="preserve"> associated with an increased incidence of secondary malignancies </w:t>
      </w:r>
      <w:r w:rsidR="001A303F" w:rsidRPr="002929CA">
        <w:rPr>
          <w:rFonts w:ascii="Times New Roman" w:hAnsi="Times New Roman"/>
          <w:sz w:val="22"/>
        </w:rPr>
        <w:fldChar w:fldCharType="begin">
          <w:fldData xml:space="preserve">PEVuZE5vdGU+PENpdGU+PEF1dGhvcj5DdXJ0aXM8L0F1dGhvcj48WWVhcj4yMDA1PC9ZZWFyPjxS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 </w:instrText>
      </w:r>
      <w:r w:rsidR="00A4482C" w:rsidRPr="002929CA">
        <w:rPr>
          <w:rFonts w:ascii="Times New Roman" w:hAnsi="Times New Roman"/>
          <w:sz w:val="22"/>
        </w:rPr>
        <w:fldChar w:fldCharType="begin">
          <w:fldData xml:space="preserve">PEVuZE5vdGU+PENpdGU+PEF1dGhvcj5DdXJ0aXM8L0F1dGhvcj48WWVhcj4yMDA1PC9ZZWFyPjxS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EN.CITE.DATA </w:instrText>
      </w:r>
      <w:r w:rsidR="00A4482C" w:rsidRPr="002929CA">
        <w:rPr>
          <w:rFonts w:ascii="Times New Roman" w:hAnsi="Times New Roman"/>
          <w:sz w:val="22"/>
        </w:rPr>
      </w:r>
      <w:r w:rsidR="00A4482C" w:rsidRPr="002929CA">
        <w:rPr>
          <w:rFonts w:ascii="Times New Roman" w:hAnsi="Times New Roman"/>
          <w:sz w:val="22"/>
        </w:rPr>
        <w:fldChar w:fldCharType="end"/>
      </w:r>
      <w:r w:rsidR="001A303F" w:rsidRPr="002929CA">
        <w:rPr>
          <w:rFonts w:ascii="Times New Roman" w:hAnsi="Times New Roman"/>
          <w:sz w:val="22"/>
        </w:rPr>
      </w:r>
      <w:r w:rsidR="001A303F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[14,15]</w:t>
      </w:r>
      <w:r w:rsidR="001A303F" w:rsidRPr="002929CA">
        <w:rPr>
          <w:rFonts w:ascii="Times New Roman" w:hAnsi="Times New Roman"/>
          <w:sz w:val="22"/>
        </w:rPr>
        <w:fldChar w:fldCharType="end"/>
      </w:r>
      <w:r w:rsidR="00A02140" w:rsidRPr="002929CA">
        <w:rPr>
          <w:rFonts w:ascii="Times New Roman" w:hAnsi="Times New Roman"/>
          <w:sz w:val="22"/>
        </w:rPr>
        <w:t xml:space="preserve">, which </w:t>
      </w:r>
      <w:r w:rsidR="00667C7E">
        <w:rPr>
          <w:rFonts w:ascii="Times New Roman" w:hAnsi="Times New Roman"/>
          <w:sz w:val="22"/>
        </w:rPr>
        <w:t>is</w:t>
      </w:r>
      <w:r w:rsidR="00A02140" w:rsidRPr="002929CA">
        <w:rPr>
          <w:rFonts w:ascii="Times New Roman" w:hAnsi="Times New Roman"/>
          <w:sz w:val="22"/>
        </w:rPr>
        <w:t xml:space="preserve"> a major concern.</w:t>
      </w:r>
      <w:r w:rsidR="00893833" w:rsidRPr="002929CA">
        <w:rPr>
          <w:rFonts w:ascii="Times New Roman" w:hAnsi="Times New Roman"/>
          <w:sz w:val="22"/>
        </w:rPr>
        <w:t xml:space="preserve"> </w:t>
      </w:r>
      <w:r w:rsidR="00A02140" w:rsidRPr="002929CA">
        <w:rPr>
          <w:rFonts w:ascii="Times New Roman" w:hAnsi="Times New Roman"/>
          <w:sz w:val="22"/>
        </w:rPr>
        <w:t>It was</w:t>
      </w:r>
      <w:r w:rsidR="00F8599A" w:rsidRPr="002929CA">
        <w:rPr>
          <w:rFonts w:ascii="Times New Roman" w:hAnsi="Times New Roman"/>
          <w:sz w:val="22"/>
        </w:rPr>
        <w:t xml:space="preserve"> especially problematic in patients </w:t>
      </w:r>
      <w:r w:rsidR="00DF3780" w:rsidRPr="002929CA">
        <w:rPr>
          <w:rFonts w:ascii="Times New Roman" w:hAnsi="Times New Roman"/>
          <w:sz w:val="22"/>
        </w:rPr>
        <w:t xml:space="preserve">who take life-long </w:t>
      </w:r>
      <w:r w:rsidR="00E20739" w:rsidRPr="002929CA">
        <w:rPr>
          <w:rFonts w:ascii="Times New Roman" w:hAnsi="Times New Roman"/>
          <w:sz w:val="22"/>
        </w:rPr>
        <w:t>sirolimus</w:t>
      </w:r>
      <w:r w:rsidR="00DF3780" w:rsidRPr="002929CA">
        <w:rPr>
          <w:rFonts w:ascii="Times New Roman" w:hAnsi="Times New Roman"/>
          <w:sz w:val="22"/>
        </w:rPr>
        <w:t xml:space="preserve"> such as </w:t>
      </w:r>
      <w:r w:rsidR="00F8599A" w:rsidRPr="002929CA">
        <w:rPr>
          <w:rFonts w:ascii="Times New Roman" w:hAnsi="Times New Roman"/>
          <w:sz w:val="22"/>
        </w:rPr>
        <w:t xml:space="preserve">solid organ </w:t>
      </w:r>
      <w:r w:rsidR="00DF3780" w:rsidRPr="002929CA">
        <w:rPr>
          <w:rFonts w:ascii="Times New Roman" w:hAnsi="Times New Roman"/>
          <w:sz w:val="22"/>
        </w:rPr>
        <w:t>recipient</w:t>
      </w:r>
      <w:r w:rsidR="0082133B" w:rsidRPr="002929CA">
        <w:rPr>
          <w:rFonts w:ascii="Times New Roman" w:hAnsi="Times New Roman"/>
          <w:sz w:val="22"/>
        </w:rPr>
        <w:t>s</w:t>
      </w:r>
      <w:r w:rsidR="00DF3780" w:rsidRPr="002929CA">
        <w:rPr>
          <w:rFonts w:ascii="Times New Roman" w:hAnsi="Times New Roman"/>
          <w:sz w:val="22"/>
        </w:rPr>
        <w:t xml:space="preserve"> </w:t>
      </w:r>
      <w:r w:rsidR="00F8599A" w:rsidRPr="002929CA">
        <w:rPr>
          <w:rFonts w:ascii="Times New Roman" w:hAnsi="Times New Roman"/>
          <w:sz w:val="22"/>
        </w:rPr>
        <w:fldChar w:fldCharType="begin">
          <w:fldData xml:space="preserve">PEVuZE5vdGU+PENpdGU+PEF1dGhvcj5BZ3JhaGFya2FyPC9BdXRob3I+PFllYXI+MjAwNDwvWWVh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 </w:instrText>
      </w:r>
      <w:r w:rsidR="00A4482C" w:rsidRPr="002929CA">
        <w:rPr>
          <w:rFonts w:ascii="Times New Roman" w:hAnsi="Times New Roman"/>
          <w:sz w:val="22"/>
        </w:rPr>
        <w:fldChar w:fldCharType="begin">
          <w:fldData xml:space="preserve">PEVuZE5vdGU+PENpdGU+PEF1dGhvcj5BZ3JhaGFya2FyPC9BdXRob3I+PFllYXI+MjAwNDwvWWVh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EN.CITE.DATA </w:instrText>
      </w:r>
      <w:r w:rsidR="00A4482C" w:rsidRPr="002929CA">
        <w:rPr>
          <w:rFonts w:ascii="Times New Roman" w:hAnsi="Times New Roman"/>
          <w:sz w:val="22"/>
        </w:rPr>
      </w:r>
      <w:r w:rsidR="00A4482C" w:rsidRPr="002929CA">
        <w:rPr>
          <w:rFonts w:ascii="Times New Roman" w:hAnsi="Times New Roman"/>
          <w:sz w:val="22"/>
        </w:rPr>
        <w:fldChar w:fldCharType="end"/>
      </w:r>
      <w:r w:rsidR="00F8599A" w:rsidRPr="002929CA">
        <w:rPr>
          <w:rFonts w:ascii="Times New Roman" w:hAnsi="Times New Roman"/>
          <w:sz w:val="22"/>
        </w:rPr>
      </w:r>
      <w:r w:rsidR="00F8599A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[16,17]</w:t>
      </w:r>
      <w:r w:rsidR="00F8599A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F8599A" w:rsidRPr="002929CA">
        <w:rPr>
          <w:rFonts w:ascii="Times New Roman" w:hAnsi="Times New Roman"/>
          <w:sz w:val="22"/>
        </w:rPr>
        <w:t xml:space="preserve"> </w:t>
      </w:r>
      <w:r w:rsidR="0085781B" w:rsidRPr="002929CA">
        <w:rPr>
          <w:rFonts w:ascii="Times New Roman" w:hAnsi="Times New Roman"/>
          <w:sz w:val="22"/>
        </w:rPr>
        <w:t xml:space="preserve">Although </w:t>
      </w:r>
      <w:r w:rsidR="007D15F5" w:rsidRPr="002929CA">
        <w:rPr>
          <w:rFonts w:ascii="Times New Roman" w:hAnsi="Times New Roman"/>
          <w:sz w:val="22"/>
        </w:rPr>
        <w:t>no one</w:t>
      </w:r>
      <w:r w:rsidR="0085781B" w:rsidRPr="002929CA">
        <w:rPr>
          <w:rFonts w:ascii="Times New Roman" w:hAnsi="Times New Roman"/>
          <w:sz w:val="22"/>
        </w:rPr>
        <w:t xml:space="preserve"> developed a </w:t>
      </w:r>
      <w:r w:rsidR="00947CC1" w:rsidRPr="002929CA">
        <w:rPr>
          <w:rFonts w:ascii="Times New Roman" w:hAnsi="Times New Roman"/>
          <w:sz w:val="22"/>
        </w:rPr>
        <w:t>secondary</w:t>
      </w:r>
      <w:r w:rsidR="0085781B" w:rsidRPr="002929CA">
        <w:rPr>
          <w:rFonts w:ascii="Times New Roman" w:hAnsi="Times New Roman"/>
          <w:sz w:val="22"/>
        </w:rPr>
        <w:t xml:space="preserve"> malignancy</w:t>
      </w:r>
      <w:r w:rsidR="00182B3F" w:rsidRPr="002929CA">
        <w:rPr>
          <w:rFonts w:ascii="Times New Roman" w:hAnsi="Times New Roman"/>
          <w:sz w:val="22"/>
        </w:rPr>
        <w:t xml:space="preserve"> </w:t>
      </w:r>
      <w:r w:rsidR="007D15F5" w:rsidRPr="002929CA">
        <w:rPr>
          <w:rFonts w:ascii="Times New Roman" w:hAnsi="Times New Roman"/>
          <w:sz w:val="22"/>
        </w:rPr>
        <w:t xml:space="preserve">in </w:t>
      </w:r>
      <w:r w:rsidR="00851EF2">
        <w:rPr>
          <w:rFonts w:ascii="Times New Roman" w:hAnsi="Times New Roman"/>
          <w:sz w:val="22"/>
        </w:rPr>
        <w:t xml:space="preserve">the </w:t>
      </w:r>
      <w:r w:rsidR="007D15F5" w:rsidRPr="002929CA">
        <w:rPr>
          <w:rFonts w:ascii="Times New Roman" w:hAnsi="Times New Roman"/>
          <w:sz w:val="22"/>
        </w:rPr>
        <w:t xml:space="preserve">patients who received </w:t>
      </w:r>
      <w:r w:rsidR="00851EF2">
        <w:rPr>
          <w:rFonts w:ascii="Times New Roman" w:hAnsi="Times New Roman"/>
          <w:sz w:val="22"/>
        </w:rPr>
        <w:t xml:space="preserve">the </w:t>
      </w:r>
      <w:r w:rsidR="00182B3F" w:rsidRPr="002929CA">
        <w:rPr>
          <w:rFonts w:ascii="Times New Roman" w:hAnsi="Times New Roman"/>
          <w:sz w:val="22"/>
        </w:rPr>
        <w:t>NIH protocol</w:t>
      </w:r>
      <w:r w:rsidR="0085781B" w:rsidRPr="002929CA">
        <w:rPr>
          <w:rFonts w:ascii="Times New Roman" w:hAnsi="Times New Roman"/>
          <w:sz w:val="22"/>
        </w:rPr>
        <w:t xml:space="preserve">, the follow-up duration of the study was not </w:t>
      </w:r>
      <w:r w:rsidR="000E1A5B" w:rsidRPr="002929CA">
        <w:rPr>
          <w:rFonts w:ascii="Times New Roman" w:hAnsi="Times New Roman"/>
          <w:sz w:val="22"/>
        </w:rPr>
        <w:t>l</w:t>
      </w:r>
      <w:r w:rsidR="0085781B" w:rsidRPr="002929CA">
        <w:rPr>
          <w:rFonts w:ascii="Times New Roman" w:hAnsi="Times New Roman"/>
          <w:sz w:val="22"/>
        </w:rPr>
        <w:t xml:space="preserve">ong </w:t>
      </w:r>
      <w:r w:rsidR="000E1A5B" w:rsidRPr="002929CA">
        <w:rPr>
          <w:rFonts w:ascii="Times New Roman" w:hAnsi="Times New Roman"/>
          <w:sz w:val="22"/>
        </w:rPr>
        <w:t xml:space="preserve">enough </w:t>
      </w:r>
      <w:r w:rsidR="0085781B" w:rsidRPr="002929CA">
        <w:rPr>
          <w:rFonts w:ascii="Times New Roman" w:hAnsi="Times New Roman"/>
          <w:sz w:val="22"/>
        </w:rPr>
        <w:t xml:space="preserve">to </w:t>
      </w:r>
      <w:r w:rsidR="004647FE" w:rsidRPr="002929CA">
        <w:rPr>
          <w:rFonts w:ascii="Times New Roman" w:hAnsi="Times New Roman"/>
          <w:sz w:val="22"/>
        </w:rPr>
        <w:t xml:space="preserve">determine </w:t>
      </w:r>
      <w:r w:rsidR="00CC3DCC" w:rsidRPr="002929CA">
        <w:rPr>
          <w:rFonts w:ascii="Times New Roman" w:hAnsi="Times New Roman"/>
          <w:sz w:val="22"/>
        </w:rPr>
        <w:t xml:space="preserve">its’ </w:t>
      </w:r>
      <w:r w:rsidR="0037453F" w:rsidRPr="002929CA">
        <w:rPr>
          <w:rFonts w:ascii="Times New Roman" w:hAnsi="Times New Roman"/>
          <w:sz w:val="22"/>
        </w:rPr>
        <w:t>t</w:t>
      </w:r>
      <w:r w:rsidR="00D111B7" w:rsidRPr="002929CA">
        <w:rPr>
          <w:rFonts w:ascii="Times New Roman" w:hAnsi="Times New Roman"/>
          <w:sz w:val="22"/>
        </w:rPr>
        <w:t>rue incidence</w:t>
      </w:r>
      <w:r w:rsidR="00182B3F" w:rsidRPr="002929CA">
        <w:rPr>
          <w:rFonts w:ascii="Times New Roman" w:hAnsi="Times New Roman"/>
          <w:sz w:val="22"/>
        </w:rPr>
        <w:t xml:space="preserve">. </w:t>
      </w:r>
      <w:r w:rsidR="00A227A0">
        <w:rPr>
          <w:rFonts w:ascii="Times New Roman" w:hAnsi="Times New Roman"/>
          <w:sz w:val="22"/>
        </w:rPr>
        <w:t>S</w:t>
      </w:r>
      <w:r w:rsidR="00182B3F" w:rsidRPr="002929CA">
        <w:rPr>
          <w:rFonts w:ascii="Times New Roman" w:hAnsi="Times New Roman"/>
          <w:sz w:val="22"/>
        </w:rPr>
        <w:t>irolimus-related adverse drug reaction</w:t>
      </w:r>
      <w:r w:rsidR="00D70A7A" w:rsidRPr="002929CA">
        <w:rPr>
          <w:rFonts w:ascii="Times New Roman" w:hAnsi="Times New Roman"/>
          <w:sz w:val="22"/>
        </w:rPr>
        <w:t>s</w:t>
      </w:r>
      <w:r w:rsidR="00182B3F" w:rsidRPr="002929CA">
        <w:rPr>
          <w:rFonts w:ascii="Times New Roman" w:hAnsi="Times New Roman"/>
          <w:sz w:val="22"/>
        </w:rPr>
        <w:t xml:space="preserve"> include</w:t>
      </w:r>
      <w:r w:rsidR="007D15F5" w:rsidRPr="002929CA">
        <w:rPr>
          <w:rFonts w:ascii="Times New Roman" w:hAnsi="Times New Roman"/>
          <w:sz w:val="22"/>
        </w:rPr>
        <w:t xml:space="preserve"> </w:t>
      </w:r>
      <w:r w:rsidR="005008F9" w:rsidRPr="002929CA">
        <w:rPr>
          <w:rFonts w:ascii="Times New Roman" w:hAnsi="Times New Roman" w:hint="eastAsia"/>
          <w:sz w:val="22"/>
        </w:rPr>
        <w:t>a</w:t>
      </w:r>
      <w:r w:rsidR="005008F9" w:rsidRPr="002929CA">
        <w:rPr>
          <w:rFonts w:ascii="Times New Roman" w:hAnsi="Times New Roman"/>
          <w:sz w:val="22"/>
        </w:rPr>
        <w:t>nemia, thrombocytopenia, lipid metabolism disorder, new-onset diabete</w:t>
      </w:r>
      <w:r w:rsidR="0037453F" w:rsidRPr="002929CA">
        <w:rPr>
          <w:rFonts w:ascii="Times New Roman" w:hAnsi="Times New Roman"/>
          <w:sz w:val="22"/>
        </w:rPr>
        <w:t>s</w:t>
      </w:r>
      <w:r w:rsidR="005008F9" w:rsidRPr="002929CA">
        <w:rPr>
          <w:rFonts w:ascii="Times New Roman" w:hAnsi="Times New Roman"/>
          <w:sz w:val="22"/>
        </w:rPr>
        <w:t xml:space="preserve">, hypertension and </w:t>
      </w:r>
      <w:r w:rsidR="00D81F1F" w:rsidRPr="002929CA">
        <w:rPr>
          <w:rFonts w:ascii="Times New Roman" w:hAnsi="Times New Roman"/>
          <w:sz w:val="22"/>
        </w:rPr>
        <w:t xml:space="preserve">respiratory </w:t>
      </w:r>
      <w:r w:rsidR="00A227A0">
        <w:rPr>
          <w:rFonts w:ascii="Times New Roman" w:hAnsi="Times New Roman"/>
          <w:sz w:val="22"/>
        </w:rPr>
        <w:t xml:space="preserve">and </w:t>
      </w:r>
      <w:r w:rsidR="00D81F1F" w:rsidRPr="002929CA">
        <w:rPr>
          <w:rFonts w:ascii="Times New Roman" w:hAnsi="Times New Roman"/>
          <w:sz w:val="22"/>
        </w:rPr>
        <w:t>urinary tract infections</w:t>
      </w:r>
      <w:r w:rsidR="005008F9" w:rsidRPr="002929CA">
        <w:rPr>
          <w:rFonts w:ascii="Times New Roman" w:hAnsi="Times New Roman"/>
          <w:sz w:val="22"/>
        </w:rPr>
        <w:t xml:space="preserve"> </w:t>
      </w:r>
      <w:r w:rsidR="007A2084" w:rsidRPr="002929CA">
        <w:rPr>
          <w:rFonts w:ascii="Times New Roman" w:hAnsi="Times New Roman"/>
          <w:sz w:val="22"/>
        </w:rPr>
        <w:fldChar w:fldCharType="begin"/>
      </w:r>
      <w:r w:rsidR="00A4482C" w:rsidRPr="002929CA">
        <w:rPr>
          <w:rFonts w:ascii="Times New Roman" w:hAnsi="Times New Roman"/>
          <w:sz w:val="22"/>
        </w:rPr>
        <w:instrText xml:space="preserve"> ADDIN EN.CITE &lt;EndNote&gt;&lt;Cite&gt;&lt;Author&gt;Kaplan&lt;/Author&gt;&lt;Year&gt;2014&lt;/Year&gt;&lt;RecNum&gt;22&lt;/RecNum&gt;&lt;DisplayText&gt;[18]&lt;/DisplayText&gt;&lt;record&gt;&lt;rec-number&gt;22&lt;/rec-number&gt;&lt;foreign-keys&gt;&lt;key app="EN" db-id="aptsrxf56vdppcer9vlxvpx1zd2xv5espaa0" timestamp="1585553876"&gt;22&lt;/key&gt;&lt;/foreign-keys&gt;&lt;ref-type name="Journal Article"&gt;17&lt;/ref-type&gt;&lt;contributors&gt;&lt;authors&gt;&lt;author&gt;Kaplan, B.&lt;/author&gt;&lt;author&gt;Qazi, Y.&lt;/author&gt;&lt;author&gt;Wellen, J. R.&lt;/author&gt;&lt;/authors&gt;&lt;/contributors&gt;&lt;auth-address&gt;Center for Transplantation, University of Kansas Medical Center, Kansas City, KS, USA. Electronic address: bkaplan@kumc.edu.&amp;#xD;Division of Nephrology, Keck School of Medicine at University of Southern California, Los Angeles, CA, USA.&amp;#xD;Division of Abdominal Transplant Surgery, Washington University School of Medicine Barnes-Jewish Hospital, Saint Louis, MO, USA.&lt;/auth-address&gt;&lt;titles&gt;&lt;title&gt;Strategies for the management of adverse events associated with mTOR inhibitors&lt;/title&gt;&lt;secondary-title&gt;Transplant Rev (Orlando)&lt;/secondary-title&gt;&lt;/titles&gt;&lt;periodical&gt;&lt;full-title&gt;Transplant Rev (Orlando)&lt;/full-title&gt;&lt;/periodical&gt;&lt;pages&gt;126-33&lt;/pages&gt;&lt;volume&gt;28&lt;/volume&gt;&lt;number&gt;3&lt;/number&gt;&lt;edition&gt;2014/04/02&lt;/edition&gt;&lt;keywords&gt;&lt;keyword&gt;Antibiotics, Antineoplastic/*adverse effects&lt;/keyword&gt;&lt;keyword&gt;Graft Rejection/*drug therapy&lt;/keyword&gt;&lt;keyword&gt;Humans&lt;/keyword&gt;&lt;keyword&gt;Immunosuppressive Agents/*adverse effects&lt;/keyword&gt;&lt;keyword&gt;Neoplasms/*drug therapy&lt;/keyword&gt;&lt;keyword&gt;TOR Serine-Threonine Kinases/*antagonists &amp;amp; inhibitors&lt;/keyword&gt;&lt;/keywords&gt;&lt;dates&gt;&lt;year&gt;2014&lt;/year&gt;&lt;pub-dates&gt;&lt;date&gt;Jul&lt;/date&gt;&lt;/pub-dates&gt;&lt;/dates&gt;&lt;isbn&gt;1557-9816 (Electronic)&amp;#xD;0955-470X (Linking)&lt;/isbn&gt;&lt;accession-num&gt;24685370&lt;/accession-num&gt;&lt;urls&gt;&lt;related-urls&gt;&lt;url&gt;https://www.ncbi.nlm.nih.gov/pubmed/24685370&lt;/url&gt;&lt;/related-urls&gt;&lt;/urls&gt;&lt;electronic-resource-num&gt;10.1016/j.trre.2014.03.002&lt;/electronic-resource-num&gt;&lt;/record&gt;&lt;/Cite&gt;&lt;/EndNote&gt;</w:instrText>
      </w:r>
      <w:r w:rsidR="007A2084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[18]</w:t>
      </w:r>
      <w:r w:rsidR="007A2084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D81F1F" w:rsidRPr="002929CA">
        <w:rPr>
          <w:rFonts w:ascii="Times New Roman" w:hAnsi="Times New Roman"/>
          <w:sz w:val="22"/>
        </w:rPr>
        <w:t xml:space="preserve"> </w:t>
      </w:r>
      <w:r w:rsidR="0037453F" w:rsidRPr="002929CA">
        <w:rPr>
          <w:rFonts w:ascii="Times New Roman" w:hAnsi="Times New Roman"/>
          <w:sz w:val="22"/>
        </w:rPr>
        <w:t>Therefore, p</w:t>
      </w:r>
      <w:r w:rsidR="005C1A8A" w:rsidRPr="002929CA">
        <w:rPr>
          <w:rFonts w:ascii="Times New Roman" w:hAnsi="Times New Roman"/>
          <w:sz w:val="22"/>
        </w:rPr>
        <w:t>rotracted</w:t>
      </w:r>
      <w:r w:rsidR="00F2261D" w:rsidRPr="002929CA">
        <w:rPr>
          <w:rFonts w:ascii="Times New Roman" w:hAnsi="Times New Roman"/>
          <w:sz w:val="22"/>
        </w:rPr>
        <w:t xml:space="preserve"> </w:t>
      </w:r>
      <w:r w:rsidR="00CA5A77" w:rsidRPr="002929CA">
        <w:rPr>
          <w:rFonts w:ascii="Times New Roman" w:hAnsi="Times New Roman"/>
          <w:sz w:val="22"/>
        </w:rPr>
        <w:t>immunosuppression</w:t>
      </w:r>
      <w:r w:rsidR="00D81F1F" w:rsidRPr="002929CA">
        <w:rPr>
          <w:rFonts w:ascii="Times New Roman" w:hAnsi="Times New Roman"/>
          <w:sz w:val="22"/>
        </w:rPr>
        <w:t xml:space="preserve"> with sirolimus </w:t>
      </w:r>
      <w:r w:rsidR="004647FE" w:rsidRPr="002929CA">
        <w:rPr>
          <w:rFonts w:ascii="Times New Roman" w:hAnsi="Times New Roman"/>
          <w:sz w:val="22"/>
        </w:rPr>
        <w:t xml:space="preserve">can </w:t>
      </w:r>
      <w:r w:rsidR="00D81F1F" w:rsidRPr="002929CA">
        <w:rPr>
          <w:rFonts w:ascii="Times New Roman" w:hAnsi="Times New Roman"/>
          <w:sz w:val="22"/>
        </w:rPr>
        <w:t xml:space="preserve">be associated </w:t>
      </w:r>
      <w:r w:rsidR="00D81F1F" w:rsidRPr="002929CA">
        <w:rPr>
          <w:rFonts w:ascii="Times New Roman" w:hAnsi="Times New Roman"/>
          <w:sz w:val="22"/>
        </w:rPr>
        <w:lastRenderedPageBreak/>
        <w:t>with increased morbidit</w:t>
      </w:r>
      <w:r w:rsidR="002403A7" w:rsidRPr="002929CA">
        <w:rPr>
          <w:rFonts w:ascii="Times New Roman" w:hAnsi="Times New Roman"/>
          <w:sz w:val="22"/>
        </w:rPr>
        <w:t xml:space="preserve">ies from these </w:t>
      </w:r>
      <w:r w:rsidR="0082133B" w:rsidRPr="002929CA">
        <w:rPr>
          <w:rFonts w:ascii="Times New Roman" w:hAnsi="Times New Roman"/>
          <w:sz w:val="22"/>
        </w:rPr>
        <w:t>complications</w:t>
      </w:r>
      <w:r w:rsidR="00D81F1F" w:rsidRPr="002929CA">
        <w:rPr>
          <w:rFonts w:ascii="Times New Roman" w:hAnsi="Times New Roman"/>
          <w:sz w:val="22"/>
        </w:rPr>
        <w:t>.</w:t>
      </w:r>
      <w:r w:rsidR="000E1A5B" w:rsidRPr="002929CA">
        <w:rPr>
          <w:rFonts w:ascii="Times New Roman" w:hAnsi="Times New Roman"/>
          <w:sz w:val="22"/>
        </w:rPr>
        <w:t xml:space="preserve"> </w:t>
      </w:r>
      <w:r w:rsidR="00F2261D" w:rsidRPr="002929CA">
        <w:rPr>
          <w:rFonts w:ascii="Times New Roman" w:hAnsi="Times New Roman"/>
          <w:sz w:val="22"/>
        </w:rPr>
        <w:t>T</w:t>
      </w:r>
      <w:r w:rsidR="004647FE" w:rsidRPr="002929CA">
        <w:rPr>
          <w:rFonts w:ascii="Times New Roman" w:hAnsi="Times New Roman"/>
          <w:sz w:val="22"/>
        </w:rPr>
        <w:t>h</w:t>
      </w:r>
      <w:r w:rsidR="00E5566A" w:rsidRPr="002929CA">
        <w:rPr>
          <w:rFonts w:ascii="Times New Roman" w:hAnsi="Times New Roman"/>
          <w:sz w:val="22"/>
        </w:rPr>
        <w:t xml:space="preserve">e </w:t>
      </w:r>
      <w:r w:rsidR="00F2261D" w:rsidRPr="002929CA">
        <w:rPr>
          <w:rFonts w:ascii="Times New Roman" w:hAnsi="Times New Roman"/>
          <w:sz w:val="22"/>
        </w:rPr>
        <w:t xml:space="preserve">NIH protocol study, despite of long-term immunosuppression, </w:t>
      </w:r>
      <w:r w:rsidR="004647FE" w:rsidRPr="002929CA">
        <w:rPr>
          <w:rFonts w:ascii="Times New Roman" w:hAnsi="Times New Roman"/>
          <w:sz w:val="22"/>
        </w:rPr>
        <w:t xml:space="preserve">found a </w:t>
      </w:r>
      <w:r w:rsidR="00E755BA" w:rsidRPr="002929CA">
        <w:rPr>
          <w:rFonts w:ascii="Times New Roman" w:hAnsi="Times New Roman"/>
          <w:sz w:val="22"/>
        </w:rPr>
        <w:t>g</w:t>
      </w:r>
      <w:r w:rsidR="000E3081" w:rsidRPr="002929CA">
        <w:rPr>
          <w:rFonts w:ascii="Times New Roman" w:hAnsi="Times New Roman"/>
          <w:sz w:val="22"/>
        </w:rPr>
        <w:t xml:space="preserve">raft </w:t>
      </w:r>
      <w:r w:rsidR="0037453F" w:rsidRPr="002929CA">
        <w:rPr>
          <w:rFonts w:ascii="Times New Roman" w:hAnsi="Times New Roman"/>
          <w:sz w:val="22"/>
        </w:rPr>
        <w:t>failure</w:t>
      </w:r>
      <w:r w:rsidR="000E3081" w:rsidRPr="002929CA">
        <w:rPr>
          <w:rFonts w:ascii="Times New Roman" w:hAnsi="Times New Roman"/>
          <w:sz w:val="22"/>
        </w:rPr>
        <w:t xml:space="preserve"> rate </w:t>
      </w:r>
      <w:r w:rsidR="00FD1846" w:rsidRPr="002929CA">
        <w:rPr>
          <w:rFonts w:ascii="Times New Roman" w:hAnsi="Times New Roman"/>
          <w:sz w:val="22"/>
        </w:rPr>
        <w:t>of</w:t>
      </w:r>
      <w:r w:rsidR="00F2261D" w:rsidRPr="002929CA">
        <w:rPr>
          <w:rFonts w:ascii="Times New Roman" w:hAnsi="Times New Roman"/>
          <w:sz w:val="22"/>
        </w:rPr>
        <w:t xml:space="preserve"> approximately </w:t>
      </w:r>
      <w:r w:rsidR="000E3081" w:rsidRPr="002929CA">
        <w:rPr>
          <w:rFonts w:ascii="Times New Roman" w:hAnsi="Times New Roman"/>
          <w:sz w:val="22"/>
        </w:rPr>
        <w:t>13%</w:t>
      </w:r>
      <w:r w:rsidR="00F2261D" w:rsidRPr="002929CA">
        <w:rPr>
          <w:rFonts w:ascii="Times New Roman" w:hAnsi="Times New Roman"/>
          <w:sz w:val="22"/>
        </w:rPr>
        <w:t xml:space="preserve"> </w:t>
      </w:r>
      <w:r w:rsidR="00F2261D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 w:rsidRPr="002929CA">
        <w:rPr>
          <w:rFonts w:ascii="Times New Roman" w:hAnsi="Times New Roman"/>
          <w:sz w:val="22"/>
        </w:rPr>
        <w:instrText xml:space="preserve"> ADDIN EN.CITE </w:instrText>
      </w:r>
      <w:r w:rsidR="00F2261D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 w:rsidRPr="002929CA">
        <w:rPr>
          <w:rFonts w:ascii="Times New Roman" w:hAnsi="Times New Roman"/>
          <w:sz w:val="22"/>
        </w:rPr>
        <w:instrText xml:space="preserve"> ADDIN EN.CITE.DATA </w:instrText>
      </w:r>
      <w:r w:rsidR="00F2261D" w:rsidRPr="002929CA">
        <w:rPr>
          <w:rFonts w:ascii="Times New Roman" w:hAnsi="Times New Roman"/>
          <w:sz w:val="22"/>
        </w:rPr>
      </w:r>
      <w:r w:rsidR="00F2261D" w:rsidRPr="002929CA">
        <w:rPr>
          <w:rFonts w:ascii="Times New Roman" w:hAnsi="Times New Roman"/>
          <w:sz w:val="22"/>
        </w:rPr>
        <w:fldChar w:fldCharType="end"/>
      </w:r>
      <w:r w:rsidR="00F2261D" w:rsidRPr="002929CA">
        <w:rPr>
          <w:rFonts w:ascii="Times New Roman" w:hAnsi="Times New Roman"/>
          <w:sz w:val="22"/>
        </w:rPr>
      </w:r>
      <w:r w:rsidR="00F2261D" w:rsidRPr="002929CA">
        <w:rPr>
          <w:rFonts w:ascii="Times New Roman" w:hAnsi="Times New Roman"/>
          <w:sz w:val="22"/>
        </w:rPr>
        <w:fldChar w:fldCharType="separate"/>
      </w:r>
      <w:r w:rsidR="00F2261D" w:rsidRPr="002929CA">
        <w:rPr>
          <w:rFonts w:ascii="Times New Roman" w:hAnsi="Times New Roman"/>
          <w:noProof/>
          <w:sz w:val="22"/>
        </w:rPr>
        <w:t>[2]</w:t>
      </w:r>
      <w:r w:rsidR="00F2261D" w:rsidRPr="002929CA">
        <w:rPr>
          <w:rFonts w:ascii="Times New Roman" w:hAnsi="Times New Roman"/>
          <w:sz w:val="22"/>
        </w:rPr>
        <w:fldChar w:fldCharType="end"/>
      </w:r>
      <w:r w:rsidR="000E3081" w:rsidRPr="002929CA">
        <w:rPr>
          <w:rFonts w:ascii="Times New Roman" w:hAnsi="Times New Roman"/>
          <w:sz w:val="22"/>
        </w:rPr>
        <w:t xml:space="preserve">. </w:t>
      </w:r>
      <w:r w:rsidR="00F2261D" w:rsidRPr="002929CA">
        <w:rPr>
          <w:rFonts w:ascii="Times New Roman" w:hAnsi="Times New Roman"/>
          <w:sz w:val="22"/>
        </w:rPr>
        <w:t>Moreover, i</w:t>
      </w:r>
      <w:r w:rsidR="00F70726" w:rsidRPr="002929CA">
        <w:rPr>
          <w:rFonts w:ascii="Times New Roman" w:hAnsi="Times New Roman"/>
          <w:sz w:val="22"/>
        </w:rPr>
        <w:t xml:space="preserve">n a previous </w:t>
      </w:r>
      <w:r w:rsidR="00A227A0">
        <w:rPr>
          <w:rFonts w:ascii="Times New Roman" w:hAnsi="Times New Roman"/>
          <w:sz w:val="22"/>
        </w:rPr>
        <w:t>study</w:t>
      </w:r>
      <w:r w:rsidR="00F2261D" w:rsidRPr="002929CA">
        <w:rPr>
          <w:rFonts w:ascii="Times New Roman" w:hAnsi="Times New Roman"/>
          <w:sz w:val="22"/>
        </w:rPr>
        <w:t xml:space="preserve"> analyzing the outcomes of secondary alloSCT for </w:t>
      </w:r>
      <w:r w:rsidR="00A26779" w:rsidRPr="002929CA">
        <w:rPr>
          <w:rFonts w:ascii="Times New Roman" w:hAnsi="Times New Roman"/>
          <w:sz w:val="22"/>
        </w:rPr>
        <w:t>β-TM</w:t>
      </w:r>
      <w:r w:rsidR="00F2261D" w:rsidRPr="002929CA">
        <w:rPr>
          <w:rFonts w:ascii="Times New Roman" w:hAnsi="Times New Roman"/>
          <w:sz w:val="22"/>
        </w:rPr>
        <w:t xml:space="preserve"> patients</w:t>
      </w:r>
      <w:r w:rsidR="00F70726" w:rsidRPr="002929CA">
        <w:rPr>
          <w:rFonts w:ascii="Times New Roman" w:hAnsi="Times New Roman"/>
          <w:sz w:val="22"/>
        </w:rPr>
        <w:t xml:space="preserve">, </w:t>
      </w:r>
      <w:r w:rsidR="0082133B" w:rsidRPr="002929CA">
        <w:rPr>
          <w:rFonts w:ascii="Times New Roman" w:hAnsi="Times New Roman"/>
          <w:sz w:val="22"/>
        </w:rPr>
        <w:t xml:space="preserve">the </w:t>
      </w:r>
      <w:r w:rsidR="004647FE" w:rsidRPr="002929CA">
        <w:rPr>
          <w:rFonts w:ascii="Times New Roman" w:hAnsi="Times New Roman"/>
          <w:sz w:val="22"/>
        </w:rPr>
        <w:t>p</w:t>
      </w:r>
      <w:r w:rsidR="00E755BA" w:rsidRPr="002929CA">
        <w:rPr>
          <w:rFonts w:ascii="Times New Roman" w:hAnsi="Times New Roman"/>
          <w:sz w:val="22"/>
        </w:rPr>
        <w:t xml:space="preserve">rognosis </w:t>
      </w:r>
      <w:r w:rsidR="00F2261D" w:rsidRPr="002929CA">
        <w:rPr>
          <w:rFonts w:ascii="Times New Roman" w:hAnsi="Times New Roman"/>
          <w:sz w:val="22"/>
        </w:rPr>
        <w:t>wa</w:t>
      </w:r>
      <w:r w:rsidR="00E755BA" w:rsidRPr="002929CA">
        <w:rPr>
          <w:rFonts w:ascii="Times New Roman" w:hAnsi="Times New Roman"/>
          <w:sz w:val="22"/>
        </w:rPr>
        <w:t xml:space="preserve">s </w:t>
      </w:r>
      <w:r w:rsidR="00F2261D" w:rsidRPr="002929CA">
        <w:rPr>
          <w:rFonts w:ascii="Times New Roman" w:hAnsi="Times New Roman"/>
          <w:sz w:val="22"/>
        </w:rPr>
        <w:t xml:space="preserve">extremely </w:t>
      </w:r>
      <w:r w:rsidR="00BE656B" w:rsidRPr="002929CA">
        <w:rPr>
          <w:rFonts w:ascii="Times New Roman" w:hAnsi="Times New Roman"/>
          <w:sz w:val="22"/>
        </w:rPr>
        <w:t>poor</w:t>
      </w:r>
      <w:r w:rsidR="00A227A0">
        <w:rPr>
          <w:rFonts w:ascii="Times New Roman" w:hAnsi="Times New Roman"/>
          <w:sz w:val="22"/>
        </w:rPr>
        <w:t>. N</w:t>
      </w:r>
      <w:r w:rsidR="00764E8E" w:rsidRPr="002929CA">
        <w:rPr>
          <w:rFonts w:ascii="Times New Roman" w:hAnsi="Times New Roman"/>
          <w:sz w:val="22"/>
        </w:rPr>
        <w:t xml:space="preserve">early half of </w:t>
      </w:r>
      <w:r w:rsidR="004C6369" w:rsidRPr="002929CA">
        <w:rPr>
          <w:rFonts w:ascii="Times New Roman" w:hAnsi="Times New Roman"/>
          <w:sz w:val="22"/>
        </w:rPr>
        <w:t>patients died of regimen-related toxicit</w:t>
      </w:r>
      <w:r w:rsidR="00F70726" w:rsidRPr="002929CA">
        <w:rPr>
          <w:rFonts w:ascii="Times New Roman" w:hAnsi="Times New Roman"/>
          <w:sz w:val="22"/>
        </w:rPr>
        <w:t>ies</w:t>
      </w:r>
      <w:r w:rsidR="00BE656B" w:rsidRPr="002929CA">
        <w:rPr>
          <w:rFonts w:ascii="Times New Roman" w:hAnsi="Times New Roman"/>
          <w:sz w:val="22"/>
        </w:rPr>
        <w:t>,</w:t>
      </w:r>
      <w:r w:rsidR="004C6369" w:rsidRPr="002929CA">
        <w:rPr>
          <w:rFonts w:ascii="Times New Roman" w:hAnsi="Times New Roman"/>
          <w:sz w:val="22"/>
        </w:rPr>
        <w:t xml:space="preserve"> </w:t>
      </w:r>
      <w:r w:rsidR="0037453F" w:rsidRPr="002929CA">
        <w:rPr>
          <w:rFonts w:ascii="Times New Roman" w:hAnsi="Times New Roman"/>
          <w:sz w:val="22"/>
        </w:rPr>
        <w:t xml:space="preserve">chronic </w:t>
      </w:r>
      <w:r w:rsidR="00F2261D" w:rsidRPr="002929CA">
        <w:rPr>
          <w:rFonts w:ascii="Times New Roman" w:hAnsi="Times New Roman"/>
          <w:sz w:val="22"/>
        </w:rPr>
        <w:t>GVHD</w:t>
      </w:r>
      <w:r w:rsidR="0037453F" w:rsidRPr="002929CA">
        <w:rPr>
          <w:rFonts w:ascii="Times New Roman" w:hAnsi="Times New Roman"/>
          <w:sz w:val="22"/>
        </w:rPr>
        <w:t xml:space="preserve"> </w:t>
      </w:r>
      <w:r w:rsidR="00F2261D" w:rsidRPr="002929CA">
        <w:rPr>
          <w:rFonts w:ascii="Times New Roman" w:hAnsi="Times New Roman"/>
          <w:sz w:val="22"/>
        </w:rPr>
        <w:t>and</w:t>
      </w:r>
      <w:r w:rsidR="004C6369" w:rsidRPr="002929CA">
        <w:rPr>
          <w:rFonts w:ascii="Times New Roman" w:hAnsi="Times New Roman"/>
          <w:sz w:val="22"/>
        </w:rPr>
        <w:t xml:space="preserve"> </w:t>
      </w:r>
      <w:r w:rsidR="00F2261D" w:rsidRPr="002929CA">
        <w:rPr>
          <w:rFonts w:ascii="Times New Roman" w:hAnsi="Times New Roman"/>
          <w:sz w:val="22"/>
        </w:rPr>
        <w:t xml:space="preserve">recurring </w:t>
      </w:r>
      <w:r w:rsidR="0037453F" w:rsidRPr="002929CA">
        <w:rPr>
          <w:rFonts w:ascii="Times New Roman" w:hAnsi="Times New Roman"/>
          <w:sz w:val="22"/>
        </w:rPr>
        <w:t>graft failure</w:t>
      </w:r>
      <w:r w:rsidR="00F2261D" w:rsidRPr="002929CA">
        <w:rPr>
          <w:rFonts w:ascii="Times New Roman" w:hAnsi="Times New Roman"/>
          <w:sz w:val="22"/>
        </w:rPr>
        <w:t xml:space="preserve">. </w:t>
      </w:r>
      <w:r w:rsidR="0037453F" w:rsidRPr="002929CA">
        <w:rPr>
          <w:rFonts w:ascii="Times New Roman" w:hAnsi="Times New Roman"/>
          <w:sz w:val="22"/>
        </w:rPr>
        <w:t>Consequently, t</w:t>
      </w:r>
      <w:r w:rsidR="00F2261D" w:rsidRPr="002929CA">
        <w:rPr>
          <w:rFonts w:ascii="Times New Roman" w:hAnsi="Times New Roman"/>
          <w:sz w:val="22"/>
        </w:rPr>
        <w:t xml:space="preserve">he EFS and OS at </w:t>
      </w:r>
      <w:r w:rsidR="002000D3">
        <w:rPr>
          <w:rFonts w:ascii="Times New Roman" w:hAnsi="Times New Roman"/>
          <w:sz w:val="22"/>
        </w:rPr>
        <w:t>three</w:t>
      </w:r>
      <w:r w:rsidR="00F2261D" w:rsidRPr="002929CA">
        <w:rPr>
          <w:rFonts w:ascii="Times New Roman" w:hAnsi="Times New Roman"/>
          <w:sz w:val="22"/>
        </w:rPr>
        <w:t xml:space="preserve"> years were only 58% and 68%, respectively </w:t>
      </w:r>
      <w:r w:rsidR="005673B0" w:rsidRPr="002929CA">
        <w:rPr>
          <w:rFonts w:ascii="Times New Roman" w:hAnsi="Times New Roman"/>
          <w:sz w:val="22"/>
        </w:rPr>
        <w:fldChar w:fldCharType="begin">
          <w:fldData xml:space="preserve">PEVuZE5vdGU+PENpdGU+PEF1dGhvcj5Lb3J1bGE8L0F1dGhvcj48WWVhcj4yMDE4PC9ZZWFyPjxS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 </w:instrText>
      </w:r>
      <w:r w:rsidR="00A4482C" w:rsidRPr="002929CA">
        <w:rPr>
          <w:rFonts w:ascii="Times New Roman" w:hAnsi="Times New Roman"/>
          <w:sz w:val="22"/>
        </w:rPr>
        <w:fldChar w:fldCharType="begin">
          <w:fldData xml:space="preserve">PEVuZE5vdGU+PENpdGU+PEF1dGhvcj5Lb3J1bGE8L0F1dGhvcj48WWVhcj4yMDE4PC9ZZWFyPjxS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EN.CITE.DATA </w:instrText>
      </w:r>
      <w:r w:rsidR="00A4482C" w:rsidRPr="002929CA">
        <w:rPr>
          <w:rFonts w:ascii="Times New Roman" w:hAnsi="Times New Roman"/>
          <w:sz w:val="22"/>
        </w:rPr>
      </w:r>
      <w:r w:rsidR="00A4482C" w:rsidRPr="002929CA">
        <w:rPr>
          <w:rFonts w:ascii="Times New Roman" w:hAnsi="Times New Roman"/>
          <w:sz w:val="22"/>
        </w:rPr>
        <w:fldChar w:fldCharType="end"/>
      </w:r>
      <w:r w:rsidR="005673B0" w:rsidRPr="002929CA">
        <w:rPr>
          <w:rFonts w:ascii="Times New Roman" w:hAnsi="Times New Roman"/>
          <w:sz w:val="22"/>
        </w:rPr>
      </w:r>
      <w:r w:rsidR="005673B0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[19]</w:t>
      </w:r>
      <w:r w:rsidR="005673B0" w:rsidRPr="002929CA">
        <w:rPr>
          <w:rFonts w:ascii="Times New Roman" w:hAnsi="Times New Roman"/>
          <w:sz w:val="22"/>
        </w:rPr>
        <w:fldChar w:fldCharType="end"/>
      </w:r>
      <w:r w:rsidR="00F2261D" w:rsidRPr="002929CA">
        <w:rPr>
          <w:rFonts w:ascii="Times New Roman" w:hAnsi="Times New Roman"/>
          <w:sz w:val="22"/>
        </w:rPr>
        <w:t>.</w:t>
      </w:r>
    </w:p>
    <w:p w14:paraId="62E69FDC" w14:textId="5788768A" w:rsidR="00BE275E" w:rsidRPr="002929CA" w:rsidRDefault="000E1A5B" w:rsidP="00BE275E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We </w:t>
      </w:r>
      <w:r w:rsidR="00BE656B" w:rsidRPr="002929CA">
        <w:rPr>
          <w:rFonts w:ascii="Times New Roman" w:hAnsi="Times New Roman"/>
          <w:sz w:val="22"/>
        </w:rPr>
        <w:t xml:space="preserve">attempted </w:t>
      </w:r>
      <w:r w:rsidRPr="002929CA">
        <w:rPr>
          <w:rFonts w:ascii="Times New Roman" w:hAnsi="Times New Roman"/>
          <w:sz w:val="22"/>
        </w:rPr>
        <w:t xml:space="preserve">to overcome </w:t>
      </w:r>
      <w:r w:rsidR="002C0148" w:rsidRPr="002929CA">
        <w:rPr>
          <w:rFonts w:ascii="Times New Roman" w:hAnsi="Times New Roman"/>
          <w:sz w:val="22"/>
        </w:rPr>
        <w:t>these limitations</w:t>
      </w:r>
      <w:r w:rsidRPr="002929CA">
        <w:rPr>
          <w:rFonts w:ascii="Times New Roman" w:hAnsi="Times New Roman"/>
          <w:sz w:val="22"/>
        </w:rPr>
        <w:t xml:space="preserve"> using </w:t>
      </w:r>
      <w:r w:rsidR="002F4EDB" w:rsidRPr="002929CA">
        <w:rPr>
          <w:rFonts w:ascii="Times New Roman" w:hAnsi="Times New Roman"/>
          <w:sz w:val="22"/>
        </w:rPr>
        <w:t xml:space="preserve">the </w:t>
      </w:r>
      <w:r w:rsidR="002C0148" w:rsidRPr="002929CA">
        <w:rPr>
          <w:rFonts w:ascii="Times New Roman" w:hAnsi="Times New Roman"/>
          <w:sz w:val="22"/>
        </w:rPr>
        <w:t xml:space="preserve">optional </w:t>
      </w:r>
      <w:r w:rsidR="002B5FA8" w:rsidRPr="002929CA">
        <w:rPr>
          <w:rFonts w:ascii="Times New Roman" w:hAnsi="Times New Roman"/>
          <w:sz w:val="22"/>
        </w:rPr>
        <w:t>reinforced</w:t>
      </w:r>
      <w:r w:rsidRPr="002929CA">
        <w:rPr>
          <w:rFonts w:ascii="Times New Roman" w:hAnsi="Times New Roman"/>
          <w:sz w:val="22"/>
        </w:rPr>
        <w:t xml:space="preserve"> SC infusion after conditioning with </w:t>
      </w:r>
      <w:r w:rsidR="002C0148" w:rsidRPr="002929CA">
        <w:rPr>
          <w:rFonts w:ascii="Times New Roman" w:hAnsi="Times New Roman"/>
          <w:sz w:val="22"/>
        </w:rPr>
        <w:t xml:space="preserve">500 cGy </w:t>
      </w:r>
      <w:r w:rsidRPr="002929CA">
        <w:rPr>
          <w:rFonts w:ascii="Times New Roman" w:hAnsi="Times New Roman"/>
          <w:sz w:val="22"/>
        </w:rPr>
        <w:t xml:space="preserve">TNI </w:t>
      </w:r>
      <w:r w:rsidR="00097F0D" w:rsidRPr="002929CA">
        <w:rPr>
          <w:rFonts w:ascii="Times New Roman" w:hAnsi="Times New Roman"/>
          <w:sz w:val="22"/>
        </w:rPr>
        <w:t xml:space="preserve">in </w:t>
      </w:r>
      <w:r w:rsidR="00453358">
        <w:rPr>
          <w:rFonts w:ascii="Times New Roman" w:hAnsi="Times New Roman"/>
          <w:sz w:val="22"/>
        </w:rPr>
        <w:t>patients</w:t>
      </w:r>
      <w:r w:rsidR="000A2E64" w:rsidRPr="002929CA">
        <w:rPr>
          <w:rFonts w:ascii="Times New Roman" w:hAnsi="Times New Roman"/>
          <w:sz w:val="22"/>
        </w:rPr>
        <w:t xml:space="preserve"> being</w:t>
      </w:r>
      <w:r w:rsidR="00BE656B" w:rsidRPr="002929CA">
        <w:rPr>
          <w:rFonts w:ascii="Times New Roman" w:hAnsi="Times New Roman"/>
          <w:sz w:val="22"/>
        </w:rPr>
        <w:t xml:space="preserve"> unable to </w:t>
      </w:r>
      <w:r w:rsidR="00E20739" w:rsidRPr="002929CA">
        <w:rPr>
          <w:rFonts w:ascii="Times New Roman" w:hAnsi="Times New Roman"/>
          <w:sz w:val="22"/>
        </w:rPr>
        <w:t>discontinue</w:t>
      </w:r>
      <w:r w:rsidR="00BE656B" w:rsidRPr="002929CA">
        <w:rPr>
          <w:rFonts w:ascii="Times New Roman" w:hAnsi="Times New Roman"/>
          <w:sz w:val="22"/>
        </w:rPr>
        <w:t xml:space="preserve"> </w:t>
      </w:r>
      <w:r w:rsidR="002C0148" w:rsidRPr="002929CA">
        <w:rPr>
          <w:rFonts w:ascii="Times New Roman" w:hAnsi="Times New Roman"/>
          <w:sz w:val="22"/>
        </w:rPr>
        <w:t>sirolimus</w:t>
      </w:r>
      <w:r w:rsidR="00AF5D56" w:rsidRPr="002929CA">
        <w:rPr>
          <w:rFonts w:ascii="Times New Roman" w:hAnsi="Times New Roman"/>
          <w:sz w:val="22"/>
        </w:rPr>
        <w:t xml:space="preserve"> after </w:t>
      </w:r>
      <w:r w:rsidR="00753722" w:rsidRPr="002929CA">
        <w:rPr>
          <w:rFonts w:ascii="Times New Roman" w:hAnsi="Times New Roman"/>
          <w:sz w:val="22"/>
        </w:rPr>
        <w:t xml:space="preserve">post-transplant </w:t>
      </w:r>
      <w:r w:rsidR="002C0148" w:rsidRPr="002929CA">
        <w:rPr>
          <w:rFonts w:ascii="Times New Roman" w:hAnsi="Times New Roman"/>
          <w:sz w:val="22"/>
        </w:rPr>
        <w:t>one</w:t>
      </w:r>
      <w:r w:rsidR="00AF5D56" w:rsidRPr="002929CA">
        <w:rPr>
          <w:rFonts w:ascii="Times New Roman" w:hAnsi="Times New Roman"/>
          <w:sz w:val="22"/>
        </w:rPr>
        <w:t xml:space="preserve"> year</w:t>
      </w:r>
      <w:r w:rsidRPr="002929CA">
        <w:rPr>
          <w:rFonts w:ascii="Times New Roman" w:hAnsi="Times New Roman"/>
          <w:sz w:val="22"/>
        </w:rPr>
        <w:t>.</w:t>
      </w:r>
      <w:r w:rsidR="00EE5A18" w:rsidRPr="002929CA">
        <w:rPr>
          <w:rFonts w:ascii="Times New Roman" w:hAnsi="Times New Roman"/>
          <w:sz w:val="22"/>
        </w:rPr>
        <w:t xml:space="preserve"> At the time of </w:t>
      </w:r>
      <w:r w:rsidR="00EA5D14" w:rsidRPr="002929CA">
        <w:rPr>
          <w:rFonts w:ascii="Times New Roman" w:hAnsi="Times New Roman"/>
          <w:sz w:val="22"/>
        </w:rPr>
        <w:t>this procedure</w:t>
      </w:r>
      <w:r w:rsidR="00EE5A18" w:rsidRPr="002929CA">
        <w:rPr>
          <w:rFonts w:ascii="Times New Roman" w:hAnsi="Times New Roman"/>
          <w:sz w:val="22"/>
        </w:rPr>
        <w:t xml:space="preserve">, </w:t>
      </w:r>
      <w:r w:rsidR="00753722" w:rsidRPr="002929CA">
        <w:rPr>
          <w:rFonts w:ascii="Times New Roman" w:hAnsi="Times New Roman"/>
          <w:sz w:val="22"/>
        </w:rPr>
        <w:t>their</w:t>
      </w:r>
      <w:r w:rsidR="00BE656B" w:rsidRPr="002929CA">
        <w:rPr>
          <w:rFonts w:ascii="Times New Roman" w:hAnsi="Times New Roman"/>
          <w:sz w:val="22"/>
        </w:rPr>
        <w:t xml:space="preserve"> </w:t>
      </w:r>
      <w:r w:rsidR="00EE5A18" w:rsidRPr="002929CA">
        <w:rPr>
          <w:rFonts w:ascii="Times New Roman" w:hAnsi="Times New Roman"/>
          <w:sz w:val="22"/>
        </w:rPr>
        <w:t xml:space="preserve">median </w:t>
      </w:r>
      <w:r w:rsidR="00BE275E" w:rsidRPr="002929CA">
        <w:rPr>
          <w:rFonts w:ascii="Times New Roman" w:hAnsi="Times New Roman"/>
          <w:sz w:val="22"/>
        </w:rPr>
        <w:t xml:space="preserve">donor </w:t>
      </w:r>
      <w:r w:rsidR="00EE5A18" w:rsidRPr="002929CA">
        <w:rPr>
          <w:rFonts w:ascii="Times New Roman" w:hAnsi="Times New Roman"/>
          <w:sz w:val="22"/>
        </w:rPr>
        <w:t xml:space="preserve">WB and T-cell chimerism were </w:t>
      </w:r>
      <w:r w:rsidR="007F5611" w:rsidRPr="002929CA">
        <w:rPr>
          <w:rFonts w:ascii="Times New Roman" w:hAnsi="Times New Roman"/>
          <w:sz w:val="22"/>
        </w:rPr>
        <w:t>35</w:t>
      </w:r>
      <w:r w:rsidR="00EE5A18" w:rsidRPr="002929CA">
        <w:rPr>
          <w:rFonts w:ascii="Times New Roman" w:hAnsi="Times New Roman"/>
          <w:sz w:val="22"/>
        </w:rPr>
        <w:t xml:space="preserve">% and </w:t>
      </w:r>
      <w:r w:rsidR="00886028" w:rsidRPr="002929CA">
        <w:rPr>
          <w:rFonts w:ascii="Times New Roman" w:hAnsi="Times New Roman"/>
          <w:sz w:val="22"/>
        </w:rPr>
        <w:t>23</w:t>
      </w:r>
      <w:r w:rsidR="00EE5A18" w:rsidRPr="002929CA">
        <w:rPr>
          <w:rFonts w:ascii="Times New Roman" w:hAnsi="Times New Roman"/>
          <w:sz w:val="22"/>
        </w:rPr>
        <w:t>%, respectively.</w:t>
      </w:r>
      <w:r w:rsidR="005B1493" w:rsidRPr="002929CA">
        <w:rPr>
          <w:rFonts w:ascii="Times New Roman" w:hAnsi="Times New Roman"/>
          <w:sz w:val="22"/>
        </w:rPr>
        <w:t xml:space="preserve"> </w:t>
      </w:r>
      <w:r w:rsidR="0038597A" w:rsidRPr="002929CA">
        <w:rPr>
          <w:rFonts w:ascii="Times New Roman" w:hAnsi="Times New Roman"/>
          <w:sz w:val="22"/>
        </w:rPr>
        <w:t>To date</w:t>
      </w:r>
      <w:r w:rsidR="00BE275E" w:rsidRPr="002929CA">
        <w:rPr>
          <w:rFonts w:ascii="Times New Roman" w:hAnsi="Times New Roman"/>
          <w:sz w:val="22"/>
        </w:rPr>
        <w:t xml:space="preserve">, no </w:t>
      </w:r>
      <w:r w:rsidR="000E3081" w:rsidRPr="002929CA">
        <w:rPr>
          <w:rFonts w:ascii="Times New Roman" w:hAnsi="Times New Roman"/>
          <w:sz w:val="22"/>
        </w:rPr>
        <w:t>patient</w:t>
      </w:r>
      <w:r w:rsidR="00F14AD7" w:rsidRPr="002929CA">
        <w:rPr>
          <w:rFonts w:ascii="Times New Roman" w:hAnsi="Times New Roman"/>
          <w:sz w:val="22"/>
        </w:rPr>
        <w:t xml:space="preserve"> </w:t>
      </w:r>
      <w:r w:rsidR="00BE275E" w:rsidRPr="002929CA">
        <w:rPr>
          <w:rFonts w:ascii="Times New Roman" w:hAnsi="Times New Roman"/>
          <w:sz w:val="22"/>
        </w:rPr>
        <w:t>(</w:t>
      </w:r>
      <w:r w:rsidR="00F14AD7" w:rsidRPr="002929CA">
        <w:rPr>
          <w:rFonts w:ascii="Times New Roman" w:hAnsi="Times New Roman"/>
          <w:sz w:val="22"/>
        </w:rPr>
        <w:t xml:space="preserve">including </w:t>
      </w:r>
      <w:r w:rsidR="00BE275E" w:rsidRPr="002929CA">
        <w:rPr>
          <w:rFonts w:ascii="Times New Roman" w:hAnsi="Times New Roman"/>
          <w:sz w:val="22"/>
        </w:rPr>
        <w:t>two</w:t>
      </w:r>
      <w:r w:rsidR="00F14AD7" w:rsidRPr="002929CA">
        <w:rPr>
          <w:rFonts w:ascii="Times New Roman" w:hAnsi="Times New Roman"/>
          <w:sz w:val="22"/>
        </w:rPr>
        <w:t xml:space="preserve"> patients with impending </w:t>
      </w:r>
      <w:r w:rsidR="00EA5D14" w:rsidRPr="002929CA">
        <w:rPr>
          <w:rFonts w:ascii="Times New Roman" w:hAnsi="Times New Roman"/>
          <w:sz w:val="22"/>
        </w:rPr>
        <w:t>graft failure</w:t>
      </w:r>
      <w:r w:rsidR="00BE275E" w:rsidRPr="002929CA">
        <w:rPr>
          <w:rFonts w:ascii="Times New Roman" w:hAnsi="Times New Roman"/>
          <w:sz w:val="22"/>
        </w:rPr>
        <w:t xml:space="preserve">) </w:t>
      </w:r>
      <w:r w:rsidR="00BE656B" w:rsidRPr="002929CA">
        <w:rPr>
          <w:rFonts w:ascii="Times New Roman" w:hAnsi="Times New Roman"/>
          <w:sz w:val="22"/>
        </w:rPr>
        <w:t xml:space="preserve">experienced </w:t>
      </w:r>
      <w:r w:rsidR="00EA5D14" w:rsidRPr="002929CA">
        <w:rPr>
          <w:rFonts w:ascii="Times New Roman" w:hAnsi="Times New Roman"/>
          <w:sz w:val="22"/>
        </w:rPr>
        <w:t xml:space="preserve">graft loss after </w:t>
      </w:r>
      <w:r w:rsidR="00BE7F2C">
        <w:rPr>
          <w:rFonts w:ascii="Times New Roman" w:hAnsi="Times New Roman"/>
          <w:sz w:val="22"/>
        </w:rPr>
        <w:t>an</w:t>
      </w:r>
      <w:r w:rsidR="00753722" w:rsidRPr="002929CA">
        <w:rPr>
          <w:rFonts w:ascii="Times New Roman" w:hAnsi="Times New Roman"/>
          <w:sz w:val="22"/>
        </w:rPr>
        <w:t xml:space="preserve"> </w:t>
      </w:r>
      <w:r w:rsidR="00EA5D14" w:rsidRPr="002929CA">
        <w:rPr>
          <w:rFonts w:ascii="Times New Roman" w:hAnsi="Times New Roman"/>
          <w:sz w:val="22"/>
        </w:rPr>
        <w:t>optional reinforced SC infusion</w:t>
      </w:r>
      <w:r w:rsidR="000E3081" w:rsidRPr="002929CA">
        <w:rPr>
          <w:rFonts w:ascii="Times New Roman" w:hAnsi="Times New Roman"/>
          <w:sz w:val="22"/>
        </w:rPr>
        <w:t xml:space="preserve">. </w:t>
      </w:r>
      <w:r w:rsidR="00AF5D56" w:rsidRPr="002929CA">
        <w:rPr>
          <w:rFonts w:ascii="Times New Roman" w:hAnsi="Times New Roman"/>
          <w:sz w:val="22"/>
        </w:rPr>
        <w:t xml:space="preserve">However, </w:t>
      </w:r>
      <w:r w:rsidR="00EE5A18" w:rsidRPr="002929CA">
        <w:rPr>
          <w:rFonts w:ascii="Times New Roman" w:hAnsi="Times New Roman"/>
          <w:sz w:val="22"/>
        </w:rPr>
        <w:t xml:space="preserve">several reports </w:t>
      </w:r>
      <w:r w:rsidR="00BE275E" w:rsidRPr="002929CA">
        <w:rPr>
          <w:rFonts w:ascii="Times New Roman" w:hAnsi="Times New Roman"/>
          <w:sz w:val="22"/>
        </w:rPr>
        <w:t>suggest</w:t>
      </w:r>
      <w:r w:rsidR="0037453F" w:rsidRPr="002929CA">
        <w:rPr>
          <w:rFonts w:ascii="Times New Roman" w:hAnsi="Times New Roman"/>
          <w:sz w:val="22"/>
        </w:rPr>
        <w:t>ed</w:t>
      </w:r>
      <w:r w:rsidR="00BE275E" w:rsidRPr="002929CA">
        <w:rPr>
          <w:rFonts w:ascii="Times New Roman" w:hAnsi="Times New Roman"/>
          <w:sz w:val="22"/>
        </w:rPr>
        <w:t xml:space="preserve"> </w:t>
      </w:r>
      <w:r w:rsidR="00EE5A18" w:rsidRPr="002929CA">
        <w:rPr>
          <w:rFonts w:ascii="Times New Roman" w:hAnsi="Times New Roman"/>
          <w:sz w:val="22"/>
        </w:rPr>
        <w:t xml:space="preserve">that </w:t>
      </w:r>
      <w:r w:rsidR="00BE656B" w:rsidRPr="002929CA">
        <w:rPr>
          <w:rFonts w:ascii="Times New Roman" w:hAnsi="Times New Roman"/>
          <w:sz w:val="22"/>
        </w:rPr>
        <w:t xml:space="preserve">a </w:t>
      </w:r>
      <w:r w:rsidR="00EE5A18" w:rsidRPr="002929CA">
        <w:rPr>
          <w:rFonts w:ascii="Times New Roman" w:hAnsi="Times New Roman"/>
          <w:sz w:val="22"/>
        </w:rPr>
        <w:t xml:space="preserve">myeloid chimerism </w:t>
      </w:r>
      <w:r w:rsidR="00CE75C2" w:rsidRPr="002929CA">
        <w:rPr>
          <w:rFonts w:ascii="Times New Roman" w:hAnsi="Times New Roman"/>
          <w:sz w:val="22"/>
        </w:rPr>
        <w:t>of around</w:t>
      </w:r>
      <w:r w:rsidR="00EE5A18" w:rsidRPr="002929CA">
        <w:rPr>
          <w:rFonts w:ascii="Times New Roman" w:hAnsi="Times New Roman"/>
          <w:sz w:val="22"/>
        </w:rPr>
        <w:t xml:space="preserve"> 20% </w:t>
      </w:r>
      <w:r w:rsidR="001300B1">
        <w:rPr>
          <w:rFonts w:ascii="Times New Roman" w:hAnsi="Times New Roman"/>
          <w:sz w:val="22"/>
        </w:rPr>
        <w:t>was</w:t>
      </w:r>
      <w:r w:rsidR="00EE5A18" w:rsidRPr="002929CA">
        <w:rPr>
          <w:rFonts w:ascii="Times New Roman" w:hAnsi="Times New Roman"/>
          <w:sz w:val="22"/>
        </w:rPr>
        <w:t xml:space="preserve"> enough to </w:t>
      </w:r>
      <w:r w:rsidR="005B1493" w:rsidRPr="002929CA">
        <w:rPr>
          <w:rFonts w:ascii="Times New Roman" w:hAnsi="Times New Roman"/>
          <w:sz w:val="22"/>
        </w:rPr>
        <w:t xml:space="preserve">achieve </w:t>
      </w:r>
      <w:r w:rsidR="001300B1">
        <w:rPr>
          <w:rFonts w:ascii="Times New Roman" w:hAnsi="Times New Roman"/>
          <w:sz w:val="22"/>
        </w:rPr>
        <w:t xml:space="preserve">a </w:t>
      </w:r>
      <w:r w:rsidR="005B1493" w:rsidRPr="002929CA">
        <w:rPr>
          <w:rFonts w:ascii="Times New Roman" w:hAnsi="Times New Roman"/>
          <w:sz w:val="22"/>
        </w:rPr>
        <w:t>functional graft characterized by normal hemoglobin level</w:t>
      </w:r>
      <w:r w:rsidR="004D41B5" w:rsidRPr="002929CA">
        <w:rPr>
          <w:rFonts w:ascii="Times New Roman" w:hAnsi="Times New Roman"/>
          <w:sz w:val="22"/>
        </w:rPr>
        <w:t xml:space="preserve"> with </w:t>
      </w:r>
      <w:r w:rsidR="005B1493" w:rsidRPr="002929CA">
        <w:rPr>
          <w:rFonts w:ascii="Times New Roman" w:hAnsi="Times New Roman"/>
          <w:sz w:val="22"/>
        </w:rPr>
        <w:t xml:space="preserve">no </w:t>
      </w:r>
      <w:r w:rsidR="00BE656B" w:rsidRPr="002929CA">
        <w:rPr>
          <w:rFonts w:ascii="Times New Roman" w:hAnsi="Times New Roman"/>
          <w:sz w:val="22"/>
        </w:rPr>
        <w:t xml:space="preserve">need for </w:t>
      </w:r>
      <w:r w:rsidR="005B1493" w:rsidRPr="002929CA">
        <w:rPr>
          <w:rFonts w:ascii="Times New Roman" w:hAnsi="Times New Roman"/>
          <w:sz w:val="22"/>
        </w:rPr>
        <w:t>red cell transfusion</w:t>
      </w:r>
      <w:r w:rsidR="001300B1">
        <w:rPr>
          <w:rFonts w:ascii="Times New Roman" w:hAnsi="Times New Roman"/>
          <w:sz w:val="22"/>
        </w:rPr>
        <w:t>s</w:t>
      </w:r>
      <w:r w:rsidR="004D41B5" w:rsidRPr="002929CA">
        <w:rPr>
          <w:rFonts w:ascii="Times New Roman" w:hAnsi="Times New Roman"/>
          <w:sz w:val="22"/>
        </w:rPr>
        <w:t xml:space="preserve"> and </w:t>
      </w:r>
      <w:r w:rsidR="001300B1">
        <w:rPr>
          <w:rFonts w:ascii="Times New Roman" w:hAnsi="Times New Roman"/>
          <w:sz w:val="22"/>
        </w:rPr>
        <w:t xml:space="preserve">decreased </w:t>
      </w:r>
      <w:r w:rsidR="00BE275E" w:rsidRPr="002929CA">
        <w:rPr>
          <w:rFonts w:ascii="Times New Roman" w:hAnsi="Times New Roman"/>
          <w:sz w:val="22"/>
        </w:rPr>
        <w:t xml:space="preserve">serum </w:t>
      </w:r>
      <w:r w:rsidR="005B1493" w:rsidRPr="002929CA">
        <w:rPr>
          <w:rFonts w:ascii="Times New Roman" w:hAnsi="Times New Roman"/>
          <w:sz w:val="22"/>
        </w:rPr>
        <w:t>iron</w:t>
      </w:r>
      <w:r w:rsidR="00BE275E" w:rsidRPr="002929CA">
        <w:rPr>
          <w:rFonts w:ascii="Times New Roman" w:hAnsi="Times New Roman"/>
          <w:sz w:val="22"/>
        </w:rPr>
        <w:t xml:space="preserve"> level</w:t>
      </w:r>
      <w:r w:rsidR="004D41B5" w:rsidRPr="002929CA">
        <w:rPr>
          <w:rFonts w:ascii="Times New Roman" w:hAnsi="Times New Roman"/>
          <w:sz w:val="22"/>
        </w:rPr>
        <w:t xml:space="preserve">, </w:t>
      </w:r>
      <w:r w:rsidR="005B1493" w:rsidRPr="002929CA">
        <w:rPr>
          <w:rFonts w:ascii="Times New Roman" w:hAnsi="Times New Roman"/>
          <w:sz w:val="22"/>
        </w:rPr>
        <w:t>and a limited degree of erythroid hyperplasi</w:t>
      </w:r>
      <w:r w:rsidR="00753722" w:rsidRPr="002929CA">
        <w:rPr>
          <w:rFonts w:ascii="Times New Roman" w:hAnsi="Times New Roman"/>
          <w:sz w:val="22"/>
        </w:rPr>
        <w:t xml:space="preserve">a </w:t>
      </w:r>
      <w:r w:rsidR="005B1493" w:rsidRPr="002929CA">
        <w:rPr>
          <w:rFonts w:ascii="Times New Roman" w:hAnsi="Times New Roman"/>
          <w:sz w:val="22"/>
        </w:rPr>
        <w:fldChar w:fldCharType="begin">
          <w:fldData xml:space="preserve">PEVuZE5vdGU+PENpdGU+PEF1dGhvcj5BbmRyZWFuaTwvQXV0aG9yPjxZZWFyPjIwMDg8L1llYXI+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 </w:instrText>
      </w:r>
      <w:r w:rsidR="00A4482C" w:rsidRPr="002929CA">
        <w:rPr>
          <w:rFonts w:ascii="Times New Roman" w:hAnsi="Times New Roman"/>
          <w:sz w:val="22"/>
        </w:rPr>
        <w:fldChar w:fldCharType="begin">
          <w:fldData xml:space="preserve">PEVuZE5vdGU+PENpdGU+PEF1dGhvcj5BbmRyZWFuaTwvQXV0aG9yPjxZZWFyPjIwMDg8L1llYXI+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EN.CITE.DATA </w:instrText>
      </w:r>
      <w:r w:rsidR="00A4482C" w:rsidRPr="002929CA">
        <w:rPr>
          <w:rFonts w:ascii="Times New Roman" w:hAnsi="Times New Roman"/>
          <w:sz w:val="22"/>
        </w:rPr>
      </w:r>
      <w:r w:rsidR="00A4482C" w:rsidRPr="002929CA">
        <w:rPr>
          <w:rFonts w:ascii="Times New Roman" w:hAnsi="Times New Roman"/>
          <w:sz w:val="22"/>
        </w:rPr>
        <w:fldChar w:fldCharType="end"/>
      </w:r>
      <w:r w:rsidR="005B1493" w:rsidRPr="002929CA">
        <w:rPr>
          <w:rFonts w:ascii="Times New Roman" w:hAnsi="Times New Roman"/>
          <w:sz w:val="22"/>
        </w:rPr>
      </w:r>
      <w:r w:rsidR="005B1493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[13,20,21]</w:t>
      </w:r>
      <w:r w:rsidR="005B1493" w:rsidRPr="002929CA">
        <w:rPr>
          <w:rFonts w:ascii="Times New Roman" w:hAnsi="Times New Roman"/>
          <w:sz w:val="22"/>
        </w:rPr>
        <w:fldChar w:fldCharType="end"/>
      </w:r>
      <w:r w:rsidR="004D41B5" w:rsidRPr="002929CA">
        <w:rPr>
          <w:rFonts w:ascii="Times New Roman" w:hAnsi="Times New Roman"/>
          <w:sz w:val="22"/>
        </w:rPr>
        <w:t>.</w:t>
      </w:r>
      <w:r w:rsidR="005B1493" w:rsidRPr="002929CA">
        <w:rPr>
          <w:rFonts w:ascii="Times New Roman" w:hAnsi="Times New Roman"/>
          <w:sz w:val="22"/>
        </w:rPr>
        <w:t xml:space="preserve"> </w:t>
      </w:r>
      <w:bookmarkStart w:id="14" w:name="_Hlk37957125"/>
      <w:r w:rsidR="005378A7">
        <w:rPr>
          <w:rFonts w:ascii="Times New Roman" w:hAnsi="Times New Roman"/>
          <w:sz w:val="22"/>
        </w:rPr>
        <w:t>S</w:t>
      </w:r>
      <w:r w:rsidR="00753722" w:rsidRPr="002929CA">
        <w:rPr>
          <w:rFonts w:ascii="Times New Roman" w:hAnsi="Times New Roman"/>
          <w:sz w:val="22"/>
        </w:rPr>
        <w:t xml:space="preserve">everal adult SCD patients </w:t>
      </w:r>
      <w:r w:rsidR="005378A7">
        <w:rPr>
          <w:rFonts w:ascii="Times New Roman" w:hAnsi="Times New Roman"/>
          <w:sz w:val="22"/>
        </w:rPr>
        <w:t>in</w:t>
      </w:r>
      <w:r w:rsidR="00753722" w:rsidRPr="002929CA">
        <w:rPr>
          <w:rFonts w:ascii="Times New Roman" w:hAnsi="Times New Roman"/>
          <w:sz w:val="22"/>
        </w:rPr>
        <w:t xml:space="preserve"> the NIH study discontinued sirolimus earlier than required and did not experience graft rejection with sustained </w:t>
      </w:r>
      <w:r w:rsidR="00DC7278" w:rsidRPr="002929CA">
        <w:rPr>
          <w:rFonts w:ascii="Times New Roman" w:hAnsi="Times New Roman"/>
          <w:sz w:val="22"/>
        </w:rPr>
        <w:t>PB</w:t>
      </w:r>
      <w:r w:rsidR="00753722" w:rsidRPr="002929CA">
        <w:rPr>
          <w:rFonts w:ascii="Times New Roman" w:hAnsi="Times New Roman"/>
          <w:sz w:val="22"/>
        </w:rPr>
        <w:t xml:space="preserve"> donor T-cell chimerism after post-transplant one year </w:t>
      </w:r>
      <w:r w:rsidR="00753722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753722" w:rsidRPr="002929CA">
        <w:rPr>
          <w:rFonts w:ascii="Times New Roman" w:hAnsi="Times New Roman"/>
          <w:sz w:val="22"/>
        </w:rPr>
        <w:instrText xml:space="preserve"> ADDIN EN.CITE </w:instrText>
      </w:r>
      <w:r w:rsidR="00753722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753722" w:rsidRPr="002929CA">
        <w:rPr>
          <w:rFonts w:ascii="Times New Roman" w:hAnsi="Times New Roman"/>
          <w:sz w:val="22"/>
        </w:rPr>
        <w:instrText xml:space="preserve"> ADDIN EN.CITE.DATA </w:instrText>
      </w:r>
      <w:r w:rsidR="00753722" w:rsidRPr="002929CA">
        <w:rPr>
          <w:rFonts w:ascii="Times New Roman" w:hAnsi="Times New Roman"/>
          <w:sz w:val="22"/>
        </w:rPr>
      </w:r>
      <w:r w:rsidR="00753722" w:rsidRPr="002929CA">
        <w:rPr>
          <w:rFonts w:ascii="Times New Roman" w:hAnsi="Times New Roman"/>
          <w:sz w:val="22"/>
        </w:rPr>
        <w:fldChar w:fldCharType="end"/>
      </w:r>
      <w:r w:rsidR="00753722" w:rsidRPr="002929CA">
        <w:rPr>
          <w:rFonts w:ascii="Times New Roman" w:hAnsi="Times New Roman"/>
          <w:sz w:val="22"/>
        </w:rPr>
      </w:r>
      <w:r w:rsidR="00753722" w:rsidRPr="002929CA">
        <w:rPr>
          <w:rFonts w:ascii="Times New Roman" w:hAnsi="Times New Roman"/>
          <w:sz w:val="22"/>
        </w:rPr>
        <w:fldChar w:fldCharType="separate"/>
      </w:r>
      <w:r w:rsidR="00753722" w:rsidRPr="002929CA">
        <w:rPr>
          <w:rFonts w:ascii="Times New Roman" w:hAnsi="Times New Roman"/>
          <w:noProof/>
          <w:sz w:val="22"/>
        </w:rPr>
        <w:t>[2]</w:t>
      </w:r>
      <w:r w:rsidR="00753722" w:rsidRPr="002929CA">
        <w:rPr>
          <w:rFonts w:ascii="Times New Roman" w:hAnsi="Times New Roman"/>
          <w:sz w:val="22"/>
        </w:rPr>
        <w:fldChar w:fldCharType="end"/>
      </w:r>
      <w:bookmarkEnd w:id="14"/>
      <w:r w:rsidR="00753722" w:rsidRPr="002929CA">
        <w:rPr>
          <w:rFonts w:ascii="Times New Roman" w:hAnsi="Times New Roman"/>
          <w:sz w:val="22"/>
        </w:rPr>
        <w:t xml:space="preserve">. </w:t>
      </w:r>
      <w:r w:rsidR="00BE656B" w:rsidRPr="002929CA">
        <w:rPr>
          <w:rFonts w:ascii="Times New Roman" w:hAnsi="Times New Roman"/>
          <w:sz w:val="22"/>
        </w:rPr>
        <w:t>Notably</w:t>
      </w:r>
      <w:r w:rsidR="001854F5" w:rsidRPr="002929CA">
        <w:rPr>
          <w:rFonts w:ascii="Times New Roman" w:hAnsi="Times New Roman"/>
          <w:sz w:val="22"/>
        </w:rPr>
        <w:t>,</w:t>
      </w:r>
      <w:r w:rsidR="005B1493" w:rsidRPr="002929CA">
        <w:rPr>
          <w:rFonts w:ascii="Times New Roman" w:hAnsi="Times New Roman"/>
          <w:sz w:val="22"/>
        </w:rPr>
        <w:t xml:space="preserve"> </w:t>
      </w:r>
      <w:r w:rsidR="00BE275E" w:rsidRPr="002929CA">
        <w:rPr>
          <w:rFonts w:ascii="Times New Roman" w:hAnsi="Times New Roman"/>
          <w:sz w:val="22"/>
        </w:rPr>
        <w:t>in a</w:t>
      </w:r>
      <w:r w:rsidR="00BE656B" w:rsidRPr="002929CA">
        <w:rPr>
          <w:rFonts w:ascii="Times New Roman" w:hAnsi="Times New Roman"/>
          <w:sz w:val="22"/>
        </w:rPr>
        <w:t xml:space="preserve"> </w:t>
      </w:r>
      <w:r w:rsidR="005B1493" w:rsidRPr="002929CA">
        <w:rPr>
          <w:rFonts w:ascii="Times New Roman" w:hAnsi="Times New Roman"/>
          <w:sz w:val="22"/>
        </w:rPr>
        <w:t xml:space="preserve">fatal case </w:t>
      </w:r>
      <w:r w:rsidR="00BE656B" w:rsidRPr="002929CA">
        <w:rPr>
          <w:rFonts w:ascii="Times New Roman" w:hAnsi="Times New Roman"/>
          <w:sz w:val="22"/>
        </w:rPr>
        <w:t>reported herein,</w:t>
      </w:r>
      <w:r w:rsidR="00B669E6" w:rsidRPr="002929CA">
        <w:rPr>
          <w:rFonts w:ascii="Times New Roman" w:hAnsi="Times New Roman"/>
          <w:sz w:val="22"/>
        </w:rPr>
        <w:t xml:space="preserve"> </w:t>
      </w:r>
      <w:r w:rsidR="00F2717E" w:rsidRPr="002929CA">
        <w:rPr>
          <w:rFonts w:ascii="Times New Roman" w:hAnsi="Times New Roman"/>
          <w:sz w:val="22"/>
        </w:rPr>
        <w:t>the number of CD3</w:t>
      </w:r>
      <w:r w:rsidR="00EA5D14" w:rsidRPr="002929CA">
        <w:rPr>
          <w:rFonts w:ascii="Times New Roman" w:hAnsi="Times New Roman"/>
          <w:sz w:val="22"/>
        </w:rPr>
        <w:t>+</w:t>
      </w:r>
      <w:r w:rsidR="00F2717E" w:rsidRPr="002929CA">
        <w:rPr>
          <w:rFonts w:ascii="Times New Roman" w:hAnsi="Times New Roman"/>
          <w:sz w:val="22"/>
        </w:rPr>
        <w:t xml:space="preserve"> cells infused was the highest </w:t>
      </w:r>
      <w:r w:rsidR="00BE656B" w:rsidRPr="002929CA">
        <w:rPr>
          <w:rFonts w:ascii="Times New Roman" w:hAnsi="Times New Roman"/>
          <w:sz w:val="22"/>
        </w:rPr>
        <w:t>among</w:t>
      </w:r>
      <w:r w:rsidR="00BE275E" w:rsidRPr="002929CA">
        <w:rPr>
          <w:rFonts w:ascii="Times New Roman" w:hAnsi="Times New Roman"/>
          <w:sz w:val="22"/>
        </w:rPr>
        <w:t xml:space="preserve"> </w:t>
      </w:r>
      <w:r w:rsidR="005D4ED5">
        <w:rPr>
          <w:rFonts w:ascii="Times New Roman" w:hAnsi="Times New Roman"/>
          <w:sz w:val="22"/>
        </w:rPr>
        <w:t xml:space="preserve">the </w:t>
      </w:r>
      <w:r w:rsidR="00BE275E" w:rsidRPr="002929CA">
        <w:rPr>
          <w:rFonts w:ascii="Times New Roman" w:hAnsi="Times New Roman"/>
          <w:sz w:val="22"/>
        </w:rPr>
        <w:t xml:space="preserve">patients who received optional </w:t>
      </w:r>
      <w:r w:rsidR="002B5FA8" w:rsidRPr="002929CA">
        <w:rPr>
          <w:rFonts w:ascii="Times New Roman" w:hAnsi="Times New Roman"/>
          <w:sz w:val="22"/>
        </w:rPr>
        <w:t>reinforced</w:t>
      </w:r>
      <w:r w:rsidR="00F2717E" w:rsidRPr="002929CA">
        <w:rPr>
          <w:rFonts w:ascii="Times New Roman" w:hAnsi="Times New Roman"/>
          <w:sz w:val="22"/>
        </w:rPr>
        <w:t xml:space="preserve"> SC</w:t>
      </w:r>
      <w:r w:rsidR="00B669E6" w:rsidRPr="002929CA">
        <w:rPr>
          <w:rFonts w:ascii="Times New Roman" w:hAnsi="Times New Roman"/>
          <w:sz w:val="22"/>
        </w:rPr>
        <w:t xml:space="preserve">, which </w:t>
      </w:r>
      <w:r w:rsidR="005D4ED5">
        <w:rPr>
          <w:rFonts w:ascii="Times New Roman" w:hAnsi="Times New Roman"/>
          <w:sz w:val="22"/>
        </w:rPr>
        <w:t>could</w:t>
      </w:r>
      <w:r w:rsidR="00BE656B" w:rsidRPr="002929CA">
        <w:rPr>
          <w:rFonts w:ascii="Times New Roman" w:hAnsi="Times New Roman"/>
          <w:sz w:val="22"/>
        </w:rPr>
        <w:t xml:space="preserve"> account </w:t>
      </w:r>
      <w:r w:rsidR="00B669E6" w:rsidRPr="002929CA">
        <w:rPr>
          <w:rFonts w:ascii="Times New Roman" w:hAnsi="Times New Roman"/>
          <w:sz w:val="22"/>
        </w:rPr>
        <w:t xml:space="preserve">for </w:t>
      </w:r>
      <w:r w:rsidR="005D4ED5">
        <w:rPr>
          <w:rFonts w:ascii="Times New Roman" w:hAnsi="Times New Roman"/>
          <w:sz w:val="22"/>
        </w:rPr>
        <w:t xml:space="preserve">the development of </w:t>
      </w:r>
      <w:r w:rsidR="00BE275E" w:rsidRPr="002929CA">
        <w:rPr>
          <w:rFonts w:ascii="Times New Roman" w:hAnsi="Times New Roman"/>
          <w:sz w:val="22"/>
        </w:rPr>
        <w:t>s</w:t>
      </w:r>
      <w:r w:rsidR="00AF5D56" w:rsidRPr="002929CA">
        <w:rPr>
          <w:rFonts w:ascii="Times New Roman" w:hAnsi="Times New Roman"/>
          <w:sz w:val="22"/>
        </w:rPr>
        <w:t xml:space="preserve">evere </w:t>
      </w:r>
      <w:r w:rsidR="00BE275E" w:rsidRPr="002929CA">
        <w:rPr>
          <w:rFonts w:ascii="Times New Roman" w:hAnsi="Times New Roman"/>
          <w:sz w:val="22"/>
        </w:rPr>
        <w:t xml:space="preserve">acute </w:t>
      </w:r>
      <w:r w:rsidR="00B669E6" w:rsidRPr="002929CA">
        <w:rPr>
          <w:rFonts w:ascii="Times New Roman" w:hAnsi="Times New Roman"/>
          <w:sz w:val="22"/>
        </w:rPr>
        <w:t xml:space="preserve">GVHD. </w:t>
      </w:r>
      <w:r w:rsidR="005E5567" w:rsidRPr="002929CA">
        <w:rPr>
          <w:rFonts w:ascii="Times New Roman" w:hAnsi="Times New Roman"/>
          <w:sz w:val="22"/>
        </w:rPr>
        <w:t>A</w:t>
      </w:r>
      <w:r w:rsidR="001854F5" w:rsidRPr="002929CA">
        <w:rPr>
          <w:rFonts w:ascii="Times New Roman" w:hAnsi="Times New Roman"/>
          <w:sz w:val="22"/>
        </w:rPr>
        <w:t xml:space="preserve">lthough </w:t>
      </w:r>
      <w:r w:rsidR="00BE656B" w:rsidRPr="002929CA">
        <w:rPr>
          <w:rFonts w:ascii="Times New Roman" w:hAnsi="Times New Roman"/>
          <w:sz w:val="22"/>
        </w:rPr>
        <w:t xml:space="preserve">no </w:t>
      </w:r>
      <w:r w:rsidR="003F400B" w:rsidRPr="002929CA">
        <w:rPr>
          <w:rFonts w:ascii="Times New Roman" w:hAnsi="Times New Roman"/>
          <w:sz w:val="22"/>
        </w:rPr>
        <w:t xml:space="preserve">meaningful </w:t>
      </w:r>
      <w:r w:rsidR="001854F5" w:rsidRPr="002929CA">
        <w:rPr>
          <w:rFonts w:ascii="Times New Roman" w:hAnsi="Times New Roman"/>
          <w:sz w:val="22"/>
        </w:rPr>
        <w:t>statistical conclusion</w:t>
      </w:r>
      <w:r w:rsidR="005E5567" w:rsidRPr="002929CA">
        <w:rPr>
          <w:rFonts w:ascii="Times New Roman" w:hAnsi="Times New Roman"/>
          <w:sz w:val="22"/>
        </w:rPr>
        <w:t xml:space="preserve"> </w:t>
      </w:r>
      <w:r w:rsidR="00BE656B" w:rsidRPr="002929CA">
        <w:rPr>
          <w:rFonts w:ascii="Times New Roman" w:hAnsi="Times New Roman"/>
          <w:sz w:val="22"/>
        </w:rPr>
        <w:t xml:space="preserve">can be drawn </w:t>
      </w:r>
      <w:r w:rsidR="00BE275E" w:rsidRPr="002929CA">
        <w:rPr>
          <w:rFonts w:ascii="Times New Roman" w:hAnsi="Times New Roman"/>
          <w:sz w:val="22"/>
        </w:rPr>
        <w:t xml:space="preserve">in our study </w:t>
      </w:r>
      <w:r w:rsidR="00BE656B" w:rsidRPr="002929CA">
        <w:rPr>
          <w:rFonts w:ascii="Times New Roman" w:hAnsi="Times New Roman"/>
          <w:sz w:val="22"/>
        </w:rPr>
        <w:t xml:space="preserve">due to </w:t>
      </w:r>
      <w:r w:rsidR="005E5567" w:rsidRPr="002929CA">
        <w:rPr>
          <w:rFonts w:ascii="Times New Roman" w:hAnsi="Times New Roman"/>
          <w:sz w:val="22"/>
        </w:rPr>
        <w:t>the limited number of patients</w:t>
      </w:r>
      <w:r w:rsidR="00B669E6" w:rsidRPr="002929CA">
        <w:rPr>
          <w:rFonts w:ascii="Times New Roman" w:hAnsi="Times New Roman"/>
          <w:sz w:val="22"/>
        </w:rPr>
        <w:t xml:space="preserve">, </w:t>
      </w:r>
      <w:r w:rsidR="001854F5" w:rsidRPr="002929CA">
        <w:rPr>
          <w:rFonts w:ascii="Times New Roman" w:hAnsi="Times New Roman"/>
          <w:sz w:val="22"/>
        </w:rPr>
        <w:t xml:space="preserve">the development of GVHD </w:t>
      </w:r>
      <w:r w:rsidR="00BE275E" w:rsidRPr="002929CA">
        <w:rPr>
          <w:rFonts w:ascii="Times New Roman" w:hAnsi="Times New Roman"/>
          <w:sz w:val="22"/>
        </w:rPr>
        <w:t>tended to</w:t>
      </w:r>
      <w:r w:rsidR="001854F5" w:rsidRPr="002929CA">
        <w:rPr>
          <w:rFonts w:ascii="Times New Roman" w:hAnsi="Times New Roman"/>
          <w:sz w:val="22"/>
        </w:rPr>
        <w:t xml:space="preserve"> be associated with the number of CD3</w:t>
      </w:r>
      <w:r w:rsidR="001854F5" w:rsidRPr="002929CA">
        <w:rPr>
          <w:rFonts w:ascii="Times New Roman" w:hAnsi="Times New Roman"/>
          <w:sz w:val="22"/>
          <w:vertAlign w:val="superscript"/>
        </w:rPr>
        <w:t>+</w:t>
      </w:r>
      <w:r w:rsidR="001854F5" w:rsidRPr="002929CA">
        <w:rPr>
          <w:rFonts w:ascii="Times New Roman" w:hAnsi="Times New Roman"/>
          <w:sz w:val="22"/>
        </w:rPr>
        <w:t xml:space="preserve"> cell</w:t>
      </w:r>
      <w:r w:rsidR="00BE656B" w:rsidRPr="002929CA">
        <w:rPr>
          <w:rFonts w:ascii="Times New Roman" w:hAnsi="Times New Roman"/>
          <w:sz w:val="22"/>
        </w:rPr>
        <w:t>s</w:t>
      </w:r>
      <w:r w:rsidR="001854F5" w:rsidRPr="002929CA">
        <w:rPr>
          <w:rFonts w:ascii="Times New Roman" w:hAnsi="Times New Roman"/>
          <w:sz w:val="22"/>
        </w:rPr>
        <w:t xml:space="preserve"> infused</w:t>
      </w:r>
      <w:r w:rsidR="005E5567" w:rsidRPr="002929CA">
        <w:rPr>
          <w:rFonts w:ascii="Times New Roman" w:hAnsi="Times New Roman"/>
          <w:sz w:val="22"/>
        </w:rPr>
        <w:t>, as expected</w:t>
      </w:r>
      <w:r w:rsidR="001854F5" w:rsidRPr="002929CA">
        <w:rPr>
          <w:rFonts w:ascii="Times New Roman" w:hAnsi="Times New Roman"/>
          <w:sz w:val="22"/>
        </w:rPr>
        <w:t>.</w:t>
      </w:r>
      <w:r w:rsidR="006671A7" w:rsidRPr="002929CA">
        <w:rPr>
          <w:rFonts w:ascii="Times New Roman" w:hAnsi="Times New Roman"/>
          <w:sz w:val="22"/>
        </w:rPr>
        <w:t xml:space="preserve"> Therefore, careful attention should be paid in the selection of optimal candidates and </w:t>
      </w:r>
      <w:r w:rsidR="00CC76E5">
        <w:rPr>
          <w:rFonts w:ascii="Times New Roman" w:hAnsi="Times New Roman"/>
          <w:sz w:val="22"/>
        </w:rPr>
        <w:t xml:space="preserve">the </w:t>
      </w:r>
      <w:r w:rsidR="006671A7" w:rsidRPr="002929CA">
        <w:rPr>
          <w:rFonts w:ascii="Times New Roman" w:hAnsi="Times New Roman"/>
          <w:sz w:val="22"/>
        </w:rPr>
        <w:t xml:space="preserve">optimization of </w:t>
      </w:r>
      <w:r w:rsidR="00CC76E5">
        <w:rPr>
          <w:rFonts w:ascii="Times New Roman" w:hAnsi="Times New Roman"/>
          <w:sz w:val="22"/>
        </w:rPr>
        <w:t xml:space="preserve">the </w:t>
      </w:r>
      <w:r w:rsidR="006671A7" w:rsidRPr="002929CA">
        <w:rPr>
          <w:rFonts w:ascii="Times New Roman" w:hAnsi="Times New Roman"/>
          <w:sz w:val="22"/>
        </w:rPr>
        <w:t xml:space="preserve">infused cell dose, especially considering </w:t>
      </w:r>
      <w:r w:rsidR="004E5D8C">
        <w:rPr>
          <w:rFonts w:ascii="Times New Roman" w:hAnsi="Times New Roman"/>
          <w:sz w:val="22"/>
        </w:rPr>
        <w:t xml:space="preserve">the </w:t>
      </w:r>
      <w:r w:rsidR="006671A7" w:rsidRPr="002929CA">
        <w:rPr>
          <w:rFonts w:ascii="Times New Roman" w:hAnsi="Times New Roman"/>
          <w:sz w:val="22"/>
        </w:rPr>
        <w:t>significant risk of GVHD observed in our study.</w:t>
      </w:r>
    </w:p>
    <w:p w14:paraId="604E2731" w14:textId="44DF3FC8" w:rsidR="005E4F65" w:rsidRPr="002929CA" w:rsidRDefault="005E4F65" w:rsidP="005E4F65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bookmarkStart w:id="15" w:name="_Hlk37947953"/>
      <w:r w:rsidRPr="002929CA">
        <w:rPr>
          <w:rFonts w:ascii="Times New Roman" w:hAnsi="Times New Roman"/>
          <w:sz w:val="22"/>
        </w:rPr>
        <w:t xml:space="preserve">Previous reports showed that incorporating alemtuzumab </w:t>
      </w:r>
      <w:r w:rsidR="0041632B">
        <w:rPr>
          <w:rFonts w:ascii="Times New Roman" w:hAnsi="Times New Roman"/>
          <w:sz w:val="22"/>
        </w:rPr>
        <w:t>in</w:t>
      </w:r>
      <w:r w:rsidRPr="002929CA">
        <w:rPr>
          <w:rFonts w:ascii="Times New Roman" w:hAnsi="Times New Roman"/>
          <w:sz w:val="22"/>
        </w:rPr>
        <w:t xml:space="preserve">to the conditioning </w:t>
      </w:r>
      <w:r w:rsidR="00E40084">
        <w:rPr>
          <w:rFonts w:ascii="Times New Roman" w:hAnsi="Times New Roman"/>
          <w:sz w:val="22"/>
        </w:rPr>
        <w:t xml:space="preserve">regimen </w:t>
      </w:r>
      <w:r w:rsidR="0065555D" w:rsidRPr="002929CA">
        <w:rPr>
          <w:rFonts w:ascii="Times New Roman" w:hAnsi="Times New Roman"/>
          <w:sz w:val="22"/>
        </w:rPr>
        <w:t>for</w:t>
      </w:r>
      <w:r w:rsidRPr="002929CA">
        <w:rPr>
          <w:rFonts w:ascii="Times New Roman" w:hAnsi="Times New Roman"/>
          <w:sz w:val="22"/>
        </w:rPr>
        <w:t xml:space="preserve"> deplet</w:t>
      </w:r>
      <w:r w:rsidR="0065555D" w:rsidRPr="002929CA">
        <w:rPr>
          <w:rFonts w:ascii="Times New Roman" w:hAnsi="Times New Roman"/>
          <w:sz w:val="22"/>
        </w:rPr>
        <w:t>ing</w:t>
      </w:r>
      <w:r w:rsidRPr="002929CA">
        <w:rPr>
          <w:rFonts w:ascii="Times New Roman" w:hAnsi="Times New Roman"/>
          <w:sz w:val="22"/>
        </w:rPr>
        <w:t xml:space="preserve"> donor T cells contributed </w:t>
      </w:r>
      <w:r w:rsidR="00340338">
        <w:rPr>
          <w:rFonts w:ascii="Times New Roman" w:hAnsi="Times New Roman"/>
          <w:sz w:val="22"/>
        </w:rPr>
        <w:t xml:space="preserve">to </w:t>
      </w:r>
      <w:r w:rsidRPr="002929CA">
        <w:rPr>
          <w:rFonts w:ascii="Times New Roman" w:hAnsi="Times New Roman"/>
          <w:sz w:val="22"/>
        </w:rPr>
        <w:t>reduc</w:t>
      </w:r>
      <w:r w:rsidR="00E40084">
        <w:rPr>
          <w:rFonts w:ascii="Times New Roman" w:hAnsi="Times New Roman"/>
          <w:sz w:val="22"/>
        </w:rPr>
        <w:t>ing</w:t>
      </w:r>
      <w:r w:rsidRPr="002929CA">
        <w:rPr>
          <w:rFonts w:ascii="Times New Roman" w:hAnsi="Times New Roman"/>
          <w:sz w:val="22"/>
        </w:rPr>
        <w:t xml:space="preserve"> the GVHD</w:t>
      </w:r>
      <w:r w:rsidR="00B11856" w:rsidRPr="002929CA">
        <w:rPr>
          <w:rFonts w:ascii="Times New Roman" w:hAnsi="Times New Roman"/>
          <w:sz w:val="22"/>
        </w:rPr>
        <w:t xml:space="preserve"> </w:t>
      </w:r>
      <w:r w:rsidR="00525FA0" w:rsidRPr="002929CA">
        <w:rPr>
          <w:rFonts w:ascii="Times New Roman" w:hAnsi="Times New Roman"/>
          <w:sz w:val="22"/>
        </w:rPr>
        <w:t xml:space="preserve">incidence </w:t>
      </w:r>
      <w:r w:rsidR="00B11856" w:rsidRPr="002929CA">
        <w:rPr>
          <w:rFonts w:ascii="Times New Roman" w:hAnsi="Times New Roman"/>
          <w:sz w:val="22"/>
        </w:rPr>
        <w:t xml:space="preserve">in the setting of alloSCT using NMA conditioning </w:t>
      </w:r>
      <w:r w:rsidR="00B11856" w:rsidRPr="002929CA">
        <w:rPr>
          <w:rFonts w:ascii="Times New Roman" w:hAnsi="Times New Roman"/>
          <w:sz w:val="22"/>
        </w:rPr>
        <w:fldChar w:fldCharType="begin">
          <w:fldData xml:space="preserve">PEVuZE5vdGU+PENpdGU+PEF1dGhvcj5QZXJlei1TaW1vbjwvQXV0aG9yPjxZZWFyPjIwMDI8L1ll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 </w:instrText>
      </w:r>
      <w:r w:rsidR="00A4482C" w:rsidRPr="002929CA">
        <w:rPr>
          <w:rFonts w:ascii="Times New Roman" w:hAnsi="Times New Roman"/>
          <w:sz w:val="22"/>
        </w:rPr>
        <w:fldChar w:fldCharType="begin">
          <w:fldData xml:space="preserve">PEVuZE5vdGU+PENpdGU+PEF1dGhvcj5QZXJlei1TaW1vbjwvQXV0aG9yPjxZZWFyPjIwMDI8L1ll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EN.CITE.DATA </w:instrText>
      </w:r>
      <w:r w:rsidR="00A4482C" w:rsidRPr="002929CA">
        <w:rPr>
          <w:rFonts w:ascii="Times New Roman" w:hAnsi="Times New Roman"/>
          <w:sz w:val="22"/>
        </w:rPr>
      </w:r>
      <w:r w:rsidR="00A4482C" w:rsidRPr="002929CA">
        <w:rPr>
          <w:rFonts w:ascii="Times New Roman" w:hAnsi="Times New Roman"/>
          <w:sz w:val="22"/>
        </w:rPr>
        <w:fldChar w:fldCharType="end"/>
      </w:r>
      <w:r w:rsidR="00B11856" w:rsidRPr="002929CA">
        <w:rPr>
          <w:rFonts w:ascii="Times New Roman" w:hAnsi="Times New Roman"/>
          <w:sz w:val="22"/>
        </w:rPr>
      </w:r>
      <w:r w:rsidR="00B11856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[22,23]</w:t>
      </w:r>
      <w:r w:rsidR="00B11856" w:rsidRPr="002929CA">
        <w:rPr>
          <w:rFonts w:ascii="Times New Roman" w:hAnsi="Times New Roman"/>
          <w:sz w:val="22"/>
        </w:rPr>
        <w:fldChar w:fldCharType="end"/>
      </w:r>
      <w:r w:rsidRPr="002929CA">
        <w:rPr>
          <w:rFonts w:ascii="Times New Roman" w:hAnsi="Times New Roman"/>
          <w:sz w:val="22"/>
        </w:rPr>
        <w:t>.</w:t>
      </w:r>
      <w:r w:rsidR="00B11856" w:rsidRPr="002929CA">
        <w:rPr>
          <w:rFonts w:ascii="Times New Roman" w:hAnsi="Times New Roman"/>
          <w:sz w:val="22"/>
        </w:rPr>
        <w:t xml:space="preserve"> </w:t>
      </w:r>
      <w:r w:rsidR="00AB0FF5" w:rsidRPr="002929CA">
        <w:rPr>
          <w:rFonts w:ascii="Times New Roman" w:hAnsi="Times New Roman"/>
          <w:sz w:val="22"/>
        </w:rPr>
        <w:t>Three</w:t>
      </w:r>
      <w:r w:rsidR="00F1639C" w:rsidRPr="002929CA">
        <w:rPr>
          <w:rFonts w:ascii="Times New Roman" w:hAnsi="Times New Roman"/>
          <w:sz w:val="22"/>
        </w:rPr>
        <w:t xml:space="preserve"> </w:t>
      </w:r>
      <w:r w:rsidR="00FF72A0" w:rsidRPr="002929CA">
        <w:rPr>
          <w:rFonts w:ascii="Times New Roman" w:hAnsi="Times New Roman"/>
          <w:sz w:val="22"/>
        </w:rPr>
        <w:t>patients</w:t>
      </w:r>
      <w:r w:rsidR="00F1639C" w:rsidRPr="002929CA">
        <w:rPr>
          <w:rFonts w:ascii="Times New Roman" w:hAnsi="Times New Roman"/>
          <w:sz w:val="22"/>
        </w:rPr>
        <w:t xml:space="preserve"> in our cohort</w:t>
      </w:r>
      <w:r w:rsidR="00340338">
        <w:rPr>
          <w:rFonts w:ascii="Times New Roman" w:hAnsi="Times New Roman"/>
          <w:sz w:val="22"/>
        </w:rPr>
        <w:t xml:space="preserve"> </w:t>
      </w:r>
      <w:r w:rsidR="00FF72A0" w:rsidRPr="002929CA">
        <w:rPr>
          <w:rFonts w:ascii="Times New Roman" w:hAnsi="Times New Roman"/>
          <w:sz w:val="22"/>
        </w:rPr>
        <w:t xml:space="preserve">who received </w:t>
      </w:r>
      <w:r w:rsidR="00340338">
        <w:rPr>
          <w:rFonts w:ascii="Times New Roman" w:hAnsi="Times New Roman"/>
          <w:sz w:val="22"/>
        </w:rPr>
        <w:t xml:space="preserve">an </w:t>
      </w:r>
      <w:r w:rsidR="00FF72A0" w:rsidRPr="002929CA">
        <w:rPr>
          <w:rFonts w:ascii="Times New Roman" w:hAnsi="Times New Roman"/>
          <w:sz w:val="22"/>
        </w:rPr>
        <w:t xml:space="preserve">optional reinforced infusion due to impeding graft failure in </w:t>
      </w:r>
      <w:r w:rsidR="008D3DFF">
        <w:rPr>
          <w:rFonts w:ascii="Times New Roman" w:hAnsi="Times New Roman"/>
          <w:sz w:val="22"/>
        </w:rPr>
        <w:t xml:space="preserve">the </w:t>
      </w:r>
      <w:r w:rsidR="00FF72A0" w:rsidRPr="002929CA">
        <w:rPr>
          <w:rFonts w:ascii="Times New Roman" w:hAnsi="Times New Roman"/>
          <w:sz w:val="22"/>
        </w:rPr>
        <w:t>early post-transplant period did not experience GVHD</w:t>
      </w:r>
      <w:r w:rsidR="00412802" w:rsidRPr="002929CA">
        <w:rPr>
          <w:rFonts w:ascii="Times New Roman" w:hAnsi="Times New Roman"/>
          <w:sz w:val="22"/>
        </w:rPr>
        <w:t xml:space="preserve"> at all</w:t>
      </w:r>
      <w:r w:rsidR="00FF72A0" w:rsidRPr="002929CA">
        <w:rPr>
          <w:rFonts w:ascii="Times New Roman" w:hAnsi="Times New Roman"/>
          <w:sz w:val="22"/>
        </w:rPr>
        <w:t>, where</w:t>
      </w:r>
      <w:r w:rsidR="00F1639C" w:rsidRPr="002929CA">
        <w:rPr>
          <w:rFonts w:ascii="Times New Roman" w:hAnsi="Times New Roman"/>
          <w:sz w:val="22"/>
        </w:rPr>
        <w:t>as</w:t>
      </w:r>
      <w:r w:rsidR="00FF72A0" w:rsidRPr="002929CA">
        <w:rPr>
          <w:rFonts w:ascii="Times New Roman" w:hAnsi="Times New Roman"/>
          <w:sz w:val="22"/>
        </w:rPr>
        <w:t xml:space="preserve"> two of those who received the procedure due to declin</w:t>
      </w:r>
      <w:r w:rsidR="00885351">
        <w:rPr>
          <w:rFonts w:ascii="Times New Roman" w:hAnsi="Times New Roman"/>
          <w:sz w:val="22"/>
        </w:rPr>
        <w:t>ing</w:t>
      </w:r>
      <w:r w:rsidR="00FF72A0" w:rsidRPr="002929CA">
        <w:rPr>
          <w:rFonts w:ascii="Times New Roman" w:hAnsi="Times New Roman"/>
          <w:sz w:val="22"/>
        </w:rPr>
        <w:t xml:space="preserve"> PB donor T-cell chimerism after post-transplant one year experienced severe acute or chronic GVHD. </w:t>
      </w:r>
      <w:r w:rsidR="00646CE0">
        <w:rPr>
          <w:rFonts w:ascii="Times New Roman" w:hAnsi="Times New Roman"/>
          <w:sz w:val="22"/>
        </w:rPr>
        <w:t>This</w:t>
      </w:r>
      <w:r w:rsidR="00412802" w:rsidRPr="002929CA">
        <w:rPr>
          <w:rFonts w:ascii="Times New Roman" w:hAnsi="Times New Roman"/>
          <w:sz w:val="22"/>
        </w:rPr>
        <w:t xml:space="preserve"> </w:t>
      </w:r>
      <w:r w:rsidR="00F1639C" w:rsidRPr="002929CA">
        <w:rPr>
          <w:rFonts w:ascii="Times New Roman" w:hAnsi="Times New Roman"/>
          <w:sz w:val="22"/>
        </w:rPr>
        <w:t>suggest</w:t>
      </w:r>
      <w:r w:rsidR="00412802" w:rsidRPr="002929CA">
        <w:rPr>
          <w:rFonts w:ascii="Times New Roman" w:hAnsi="Times New Roman"/>
          <w:sz w:val="22"/>
        </w:rPr>
        <w:t>s</w:t>
      </w:r>
      <w:r w:rsidR="00F1639C" w:rsidRPr="002929CA">
        <w:rPr>
          <w:rFonts w:ascii="Times New Roman" w:hAnsi="Times New Roman"/>
          <w:sz w:val="22"/>
        </w:rPr>
        <w:t xml:space="preserve"> that </w:t>
      </w:r>
      <w:r w:rsidR="00FF72A0" w:rsidRPr="002929CA">
        <w:rPr>
          <w:rFonts w:ascii="Times New Roman" w:hAnsi="Times New Roman"/>
          <w:sz w:val="22"/>
        </w:rPr>
        <w:t xml:space="preserve">T-cell depletion by </w:t>
      </w:r>
      <w:r w:rsidR="00FF72A0" w:rsidRPr="002929CA">
        <w:rPr>
          <w:rFonts w:ascii="Times New Roman" w:hAnsi="Times New Roman"/>
          <w:sz w:val="22"/>
        </w:rPr>
        <w:lastRenderedPageBreak/>
        <w:t xml:space="preserve">alemtuzumab </w:t>
      </w:r>
      <w:r w:rsidR="00F1639C" w:rsidRPr="002929CA">
        <w:rPr>
          <w:rFonts w:ascii="Times New Roman" w:hAnsi="Times New Roman"/>
          <w:sz w:val="22"/>
        </w:rPr>
        <w:t>could contribute to prevent</w:t>
      </w:r>
      <w:r w:rsidR="00C666B8">
        <w:rPr>
          <w:rFonts w:ascii="Times New Roman" w:hAnsi="Times New Roman"/>
          <w:sz w:val="22"/>
        </w:rPr>
        <w:t>ing</w:t>
      </w:r>
      <w:r w:rsidR="00F1639C" w:rsidRPr="002929CA">
        <w:rPr>
          <w:rFonts w:ascii="Times New Roman" w:hAnsi="Times New Roman"/>
          <w:sz w:val="22"/>
        </w:rPr>
        <w:t xml:space="preserve"> GVHD in patients who received the optional reinforced infusion not after post-transplant one year, but in early post-transplant period</w:t>
      </w:r>
      <w:r w:rsidR="00412802" w:rsidRPr="002929CA">
        <w:rPr>
          <w:rFonts w:ascii="Times New Roman" w:hAnsi="Times New Roman"/>
          <w:sz w:val="22"/>
        </w:rPr>
        <w:t xml:space="preserve">, which might </w:t>
      </w:r>
      <w:r w:rsidR="00741A7D">
        <w:rPr>
          <w:rFonts w:ascii="Times New Roman" w:hAnsi="Times New Roman"/>
          <w:sz w:val="22"/>
        </w:rPr>
        <w:t xml:space="preserve">have </w:t>
      </w:r>
      <w:r w:rsidR="00412802" w:rsidRPr="002929CA">
        <w:rPr>
          <w:rFonts w:ascii="Times New Roman" w:hAnsi="Times New Roman"/>
          <w:sz w:val="22"/>
        </w:rPr>
        <w:t xml:space="preserve">resulted from </w:t>
      </w:r>
      <w:r w:rsidR="00741A7D">
        <w:rPr>
          <w:rFonts w:ascii="Times New Roman" w:hAnsi="Times New Roman"/>
          <w:sz w:val="22"/>
        </w:rPr>
        <w:t xml:space="preserve">the </w:t>
      </w:r>
      <w:r w:rsidR="00412802" w:rsidRPr="002929CA">
        <w:rPr>
          <w:rFonts w:ascii="Times New Roman" w:hAnsi="Times New Roman"/>
          <w:sz w:val="22"/>
        </w:rPr>
        <w:t>gradually attenuat</w:t>
      </w:r>
      <w:r w:rsidR="00741A7D">
        <w:rPr>
          <w:rFonts w:ascii="Times New Roman" w:hAnsi="Times New Roman"/>
          <w:sz w:val="22"/>
        </w:rPr>
        <w:t>ing</w:t>
      </w:r>
      <w:r w:rsidR="00412802" w:rsidRPr="002929CA">
        <w:rPr>
          <w:rFonts w:ascii="Times New Roman" w:hAnsi="Times New Roman"/>
          <w:sz w:val="22"/>
        </w:rPr>
        <w:t xml:space="preserve"> effect alemtuzumab</w:t>
      </w:r>
      <w:r w:rsidR="00741A7D">
        <w:rPr>
          <w:rFonts w:ascii="Times New Roman" w:hAnsi="Times New Roman"/>
          <w:sz w:val="22"/>
        </w:rPr>
        <w:t xml:space="preserve"> over time</w:t>
      </w:r>
      <w:r w:rsidR="00412802" w:rsidRPr="002929CA">
        <w:rPr>
          <w:rFonts w:ascii="Times New Roman" w:hAnsi="Times New Roman"/>
          <w:sz w:val="22"/>
        </w:rPr>
        <w:t>.</w:t>
      </w:r>
      <w:r w:rsidR="00F1639C" w:rsidRPr="002929CA">
        <w:rPr>
          <w:rFonts w:ascii="Times New Roman" w:hAnsi="Times New Roman"/>
          <w:sz w:val="22"/>
        </w:rPr>
        <w:t xml:space="preserve"> </w:t>
      </w:r>
      <w:bookmarkStart w:id="16" w:name="_Hlk37958591"/>
      <w:r w:rsidR="006103E9" w:rsidRPr="002929CA">
        <w:rPr>
          <w:rFonts w:ascii="Times New Roman" w:hAnsi="Times New Roman"/>
          <w:sz w:val="22"/>
        </w:rPr>
        <w:t>These</w:t>
      </w:r>
      <w:r w:rsidR="007429CF" w:rsidRPr="002929CA">
        <w:rPr>
          <w:rFonts w:ascii="Times New Roman" w:hAnsi="Times New Roman"/>
          <w:sz w:val="22"/>
        </w:rPr>
        <w:t xml:space="preserve"> results </w:t>
      </w:r>
      <w:r w:rsidR="00CC1458">
        <w:rPr>
          <w:rFonts w:ascii="Times New Roman" w:hAnsi="Times New Roman"/>
          <w:sz w:val="22"/>
        </w:rPr>
        <w:t>suggest</w:t>
      </w:r>
      <w:r w:rsidR="007429CF" w:rsidRPr="002929CA">
        <w:rPr>
          <w:rFonts w:ascii="Times New Roman" w:hAnsi="Times New Roman"/>
          <w:sz w:val="22"/>
        </w:rPr>
        <w:t xml:space="preserve"> that </w:t>
      </w:r>
      <w:r w:rsidR="00321697" w:rsidRPr="002929CA">
        <w:rPr>
          <w:rFonts w:ascii="Times New Roman" w:hAnsi="Times New Roman"/>
          <w:sz w:val="22"/>
        </w:rPr>
        <w:t>future</w:t>
      </w:r>
      <w:r w:rsidR="007429CF" w:rsidRPr="002929CA">
        <w:rPr>
          <w:rFonts w:ascii="Times New Roman" w:hAnsi="Times New Roman"/>
          <w:sz w:val="22"/>
        </w:rPr>
        <w:t xml:space="preserve"> optional reinforced SC infusion should be preferentially performed to patients with </w:t>
      </w:r>
      <w:r w:rsidR="00B60604" w:rsidRPr="002929CA">
        <w:rPr>
          <w:rFonts w:ascii="Times New Roman" w:hAnsi="Times New Roman"/>
          <w:sz w:val="22"/>
        </w:rPr>
        <w:t>impending graft failure</w:t>
      </w:r>
      <w:r w:rsidR="007429CF" w:rsidRPr="002929CA">
        <w:rPr>
          <w:rFonts w:ascii="Times New Roman" w:hAnsi="Times New Roman"/>
          <w:sz w:val="22"/>
        </w:rPr>
        <w:t xml:space="preserve"> during the early post-transplant period.  </w:t>
      </w:r>
      <w:bookmarkEnd w:id="16"/>
    </w:p>
    <w:bookmarkEnd w:id="15"/>
    <w:p w14:paraId="53321E0A" w14:textId="58893D0E" w:rsidR="00FC0C56" w:rsidRPr="002929CA" w:rsidRDefault="002B6595" w:rsidP="00FC0C56">
      <w:pPr>
        <w:wordWrap/>
        <w:adjustRightInd w:val="0"/>
        <w:spacing w:line="480" w:lineRule="auto"/>
        <w:ind w:firstLine="800"/>
        <w:rPr>
          <w:rFonts w:ascii="Times New Roman" w:hAnsi="Times New Roman"/>
          <w:kern w:val="0"/>
          <w:sz w:val="22"/>
        </w:rPr>
      </w:pPr>
      <w:r w:rsidRPr="002929CA">
        <w:rPr>
          <w:rFonts w:ascii="Times New Roman" w:hAnsi="Times New Roman"/>
          <w:bCs/>
          <w:sz w:val="22"/>
        </w:rPr>
        <w:t>Our study include</w:t>
      </w:r>
      <w:r w:rsidR="00E830BE" w:rsidRPr="002929CA">
        <w:rPr>
          <w:rFonts w:ascii="Times New Roman" w:hAnsi="Times New Roman"/>
          <w:bCs/>
          <w:sz w:val="22"/>
        </w:rPr>
        <w:t>d</w:t>
      </w:r>
      <w:r w:rsidRPr="002929CA">
        <w:rPr>
          <w:rFonts w:ascii="Times New Roman" w:hAnsi="Times New Roman"/>
          <w:bCs/>
          <w:sz w:val="22"/>
        </w:rPr>
        <w:t xml:space="preserve"> </w:t>
      </w:r>
      <w:r w:rsidR="00451466" w:rsidRPr="002929CA">
        <w:rPr>
          <w:rFonts w:ascii="Times New Roman" w:hAnsi="Times New Roman"/>
          <w:bCs/>
          <w:sz w:val="22"/>
        </w:rPr>
        <w:t xml:space="preserve">a </w:t>
      </w:r>
      <w:r w:rsidR="00FB4AFB" w:rsidRPr="002929CA">
        <w:rPr>
          <w:rFonts w:ascii="Times New Roman" w:hAnsi="Times New Roman"/>
          <w:sz w:val="22"/>
        </w:rPr>
        <w:t>β-TM</w:t>
      </w:r>
      <w:r w:rsidR="00451466" w:rsidRPr="002929CA">
        <w:rPr>
          <w:rFonts w:ascii="Times New Roman" w:hAnsi="Times New Roman"/>
          <w:bCs/>
          <w:sz w:val="22"/>
        </w:rPr>
        <w:t xml:space="preserve"> </w:t>
      </w:r>
      <w:r w:rsidR="007E6AF9" w:rsidRPr="002929CA">
        <w:rPr>
          <w:rFonts w:ascii="Times New Roman" w:hAnsi="Times New Roman"/>
          <w:bCs/>
          <w:sz w:val="22"/>
        </w:rPr>
        <w:t xml:space="preserve">patient </w:t>
      </w:r>
      <w:r w:rsidRPr="002929CA">
        <w:rPr>
          <w:rFonts w:ascii="Times New Roman" w:hAnsi="Times New Roman"/>
          <w:bCs/>
          <w:sz w:val="22"/>
        </w:rPr>
        <w:t>with</w:t>
      </w:r>
      <w:r w:rsidR="007E6AF9" w:rsidRPr="002929CA">
        <w:rPr>
          <w:rFonts w:ascii="Times New Roman" w:hAnsi="Times New Roman"/>
          <w:bCs/>
          <w:sz w:val="22"/>
        </w:rPr>
        <w:t xml:space="preserve"> </w:t>
      </w:r>
      <w:r w:rsidR="0038597A" w:rsidRPr="002929CA">
        <w:rPr>
          <w:rFonts w:ascii="Times New Roman" w:hAnsi="Times New Roman"/>
          <w:bCs/>
          <w:sz w:val="22"/>
        </w:rPr>
        <w:t xml:space="preserve">experiencing </w:t>
      </w:r>
      <w:r w:rsidR="00CE7E7F" w:rsidRPr="002929CA">
        <w:rPr>
          <w:rFonts w:ascii="Times New Roman" w:hAnsi="Times New Roman"/>
          <w:bCs/>
          <w:sz w:val="22"/>
        </w:rPr>
        <w:t xml:space="preserve">delayed </w:t>
      </w:r>
      <w:r w:rsidR="00B9557D" w:rsidRPr="002929CA">
        <w:rPr>
          <w:rFonts w:ascii="Times New Roman" w:hAnsi="Times New Roman"/>
          <w:bCs/>
          <w:sz w:val="22"/>
        </w:rPr>
        <w:t>graft failure</w:t>
      </w:r>
      <w:r w:rsidR="007E6AF9" w:rsidRPr="002929CA">
        <w:rPr>
          <w:rFonts w:ascii="Times New Roman" w:hAnsi="Times New Roman"/>
          <w:bCs/>
          <w:sz w:val="22"/>
        </w:rPr>
        <w:t xml:space="preserve"> after </w:t>
      </w:r>
      <w:r w:rsidR="0038597A" w:rsidRPr="002929CA">
        <w:rPr>
          <w:rFonts w:ascii="Times New Roman" w:hAnsi="Times New Roman"/>
          <w:bCs/>
          <w:sz w:val="22"/>
        </w:rPr>
        <w:t xml:space="preserve">previous </w:t>
      </w:r>
      <w:r w:rsidR="00E830BE" w:rsidRPr="002929CA">
        <w:rPr>
          <w:rFonts w:ascii="Times New Roman" w:hAnsi="Times New Roman"/>
          <w:bCs/>
          <w:sz w:val="22"/>
        </w:rPr>
        <w:t xml:space="preserve">alloSCT using MAC </w:t>
      </w:r>
      <w:r w:rsidR="00322BE7" w:rsidRPr="002929CA">
        <w:rPr>
          <w:rFonts w:ascii="Times New Roman" w:hAnsi="Times New Roman"/>
          <w:bCs/>
          <w:sz w:val="22"/>
        </w:rPr>
        <w:t>without radiation</w:t>
      </w:r>
      <w:r w:rsidR="00451466" w:rsidRPr="002929CA">
        <w:rPr>
          <w:rFonts w:ascii="Times New Roman" w:hAnsi="Times New Roman"/>
          <w:bCs/>
          <w:sz w:val="22"/>
        </w:rPr>
        <w:t xml:space="preserve">. </w:t>
      </w:r>
      <w:r w:rsidR="0038597A" w:rsidRPr="002929CA">
        <w:rPr>
          <w:rFonts w:ascii="Times New Roman" w:hAnsi="Times New Roman"/>
          <w:bCs/>
          <w:sz w:val="22"/>
        </w:rPr>
        <w:t xml:space="preserve">After receiving alloSCT </w:t>
      </w:r>
      <w:r w:rsidR="00CE7E7F" w:rsidRPr="002929CA">
        <w:rPr>
          <w:rFonts w:ascii="Times New Roman" w:hAnsi="Times New Roman"/>
          <w:bCs/>
          <w:sz w:val="22"/>
        </w:rPr>
        <w:t>using</w:t>
      </w:r>
      <w:r w:rsidR="0038597A" w:rsidRPr="002929CA">
        <w:rPr>
          <w:rFonts w:ascii="Times New Roman" w:hAnsi="Times New Roman"/>
          <w:bCs/>
          <w:sz w:val="22"/>
        </w:rPr>
        <w:t xml:space="preserve"> our NMA conditioning, this patient</w:t>
      </w:r>
      <w:r w:rsidR="00451466" w:rsidRPr="002929CA">
        <w:rPr>
          <w:rFonts w:ascii="Times New Roman" w:hAnsi="Times New Roman"/>
          <w:bCs/>
          <w:sz w:val="22"/>
        </w:rPr>
        <w:t xml:space="preserve"> </w:t>
      </w:r>
      <w:r w:rsidR="003740A1" w:rsidRPr="002929CA">
        <w:rPr>
          <w:rFonts w:ascii="Times New Roman" w:hAnsi="Times New Roman"/>
          <w:bCs/>
          <w:sz w:val="22"/>
        </w:rPr>
        <w:t>discontinue</w:t>
      </w:r>
      <w:r w:rsidR="00D35DBC" w:rsidRPr="002929CA">
        <w:rPr>
          <w:rFonts w:ascii="Times New Roman" w:hAnsi="Times New Roman"/>
          <w:bCs/>
          <w:sz w:val="22"/>
        </w:rPr>
        <w:t>d</w:t>
      </w:r>
      <w:r w:rsidR="003740A1" w:rsidRPr="002929CA">
        <w:rPr>
          <w:rFonts w:ascii="Times New Roman" w:hAnsi="Times New Roman"/>
          <w:bCs/>
          <w:sz w:val="22"/>
        </w:rPr>
        <w:t xml:space="preserve"> </w:t>
      </w:r>
      <w:r w:rsidR="0038597A" w:rsidRPr="002929CA">
        <w:rPr>
          <w:rFonts w:ascii="Times New Roman" w:hAnsi="Times New Roman"/>
          <w:bCs/>
          <w:sz w:val="22"/>
        </w:rPr>
        <w:t>sirolimus</w:t>
      </w:r>
      <w:r w:rsidR="003740A1" w:rsidRPr="002929CA">
        <w:rPr>
          <w:rFonts w:ascii="Times New Roman" w:hAnsi="Times New Roman"/>
          <w:bCs/>
          <w:sz w:val="22"/>
        </w:rPr>
        <w:t xml:space="preserve"> </w:t>
      </w:r>
      <w:r w:rsidR="009147A9" w:rsidRPr="002929CA">
        <w:rPr>
          <w:rFonts w:ascii="Times New Roman" w:hAnsi="Times New Roman"/>
          <w:bCs/>
          <w:sz w:val="22"/>
        </w:rPr>
        <w:t xml:space="preserve">with </w:t>
      </w:r>
      <w:r w:rsidR="009A0445" w:rsidRPr="002929CA">
        <w:rPr>
          <w:rFonts w:ascii="Times New Roman" w:hAnsi="Times New Roman"/>
          <w:bCs/>
          <w:sz w:val="22"/>
        </w:rPr>
        <w:t xml:space="preserve">stable </w:t>
      </w:r>
      <w:r w:rsidR="0038597A" w:rsidRPr="002929CA">
        <w:rPr>
          <w:rFonts w:ascii="Times New Roman" w:hAnsi="Times New Roman"/>
          <w:bCs/>
          <w:sz w:val="22"/>
        </w:rPr>
        <w:t>mixed</w:t>
      </w:r>
      <w:r w:rsidR="009147A9" w:rsidRPr="002929CA">
        <w:rPr>
          <w:rFonts w:ascii="Times New Roman" w:hAnsi="Times New Roman"/>
          <w:bCs/>
          <w:sz w:val="22"/>
        </w:rPr>
        <w:t xml:space="preserve"> </w:t>
      </w:r>
      <w:r w:rsidR="0038597A" w:rsidRPr="002929CA">
        <w:rPr>
          <w:rFonts w:ascii="Times New Roman" w:hAnsi="Times New Roman"/>
          <w:bCs/>
          <w:sz w:val="22"/>
        </w:rPr>
        <w:t xml:space="preserve">chimerism without </w:t>
      </w:r>
      <w:r w:rsidR="00285870" w:rsidRPr="002929CA">
        <w:rPr>
          <w:rFonts w:ascii="Times New Roman" w:hAnsi="Times New Roman"/>
          <w:bCs/>
          <w:sz w:val="22"/>
        </w:rPr>
        <w:t xml:space="preserve">the </w:t>
      </w:r>
      <w:r w:rsidR="0038597A" w:rsidRPr="002929CA">
        <w:rPr>
          <w:rFonts w:ascii="Times New Roman" w:hAnsi="Times New Roman"/>
          <w:bCs/>
          <w:sz w:val="22"/>
        </w:rPr>
        <w:t xml:space="preserve">optional reinforced </w:t>
      </w:r>
      <w:r w:rsidR="009A0445" w:rsidRPr="002929CA">
        <w:rPr>
          <w:rFonts w:ascii="Times New Roman" w:hAnsi="Times New Roman"/>
          <w:bCs/>
          <w:sz w:val="22"/>
        </w:rPr>
        <w:t>SC infusion</w:t>
      </w:r>
      <w:r w:rsidR="0038597A" w:rsidRPr="002929CA">
        <w:rPr>
          <w:rFonts w:ascii="Times New Roman" w:hAnsi="Times New Roman"/>
          <w:bCs/>
          <w:sz w:val="22"/>
        </w:rPr>
        <w:t xml:space="preserve">, </w:t>
      </w:r>
      <w:r w:rsidR="009147A9" w:rsidRPr="002929CA">
        <w:rPr>
          <w:rFonts w:ascii="Times New Roman" w:hAnsi="Times New Roman"/>
          <w:bCs/>
          <w:sz w:val="22"/>
        </w:rPr>
        <w:t>suggest</w:t>
      </w:r>
      <w:r w:rsidR="00D35DBC" w:rsidRPr="002929CA">
        <w:rPr>
          <w:rFonts w:ascii="Times New Roman" w:hAnsi="Times New Roman"/>
          <w:bCs/>
          <w:sz w:val="22"/>
        </w:rPr>
        <w:t xml:space="preserve">ing </w:t>
      </w:r>
      <w:r w:rsidR="009147A9" w:rsidRPr="002929CA">
        <w:rPr>
          <w:rFonts w:ascii="Times New Roman" w:hAnsi="Times New Roman"/>
          <w:bCs/>
          <w:sz w:val="22"/>
        </w:rPr>
        <w:t>that</w:t>
      </w:r>
      <w:r w:rsidR="0038597A" w:rsidRPr="002929CA">
        <w:rPr>
          <w:rFonts w:ascii="Times New Roman" w:hAnsi="Times New Roman"/>
          <w:bCs/>
          <w:sz w:val="22"/>
        </w:rPr>
        <w:t xml:space="preserve"> a </w:t>
      </w:r>
      <w:r w:rsidR="009147A9" w:rsidRPr="002929CA">
        <w:rPr>
          <w:rFonts w:ascii="Times New Roman" w:hAnsi="Times New Roman"/>
          <w:bCs/>
          <w:sz w:val="22"/>
        </w:rPr>
        <w:t>conditioning with</w:t>
      </w:r>
      <w:r w:rsidR="00674829" w:rsidRPr="002929CA">
        <w:rPr>
          <w:rFonts w:ascii="Times New Roman" w:hAnsi="Times New Roman"/>
          <w:bCs/>
          <w:sz w:val="22"/>
        </w:rPr>
        <w:t xml:space="preserve"> alemtuzumab </w:t>
      </w:r>
      <w:r w:rsidR="0038597A" w:rsidRPr="002929CA">
        <w:rPr>
          <w:rFonts w:ascii="Times New Roman" w:hAnsi="Times New Roman"/>
          <w:bCs/>
          <w:sz w:val="22"/>
        </w:rPr>
        <w:t>plus</w:t>
      </w:r>
      <w:r w:rsidR="0065479C" w:rsidRPr="002929CA">
        <w:rPr>
          <w:rFonts w:ascii="Times New Roman" w:hAnsi="Times New Roman"/>
          <w:bCs/>
          <w:sz w:val="22"/>
        </w:rPr>
        <w:t xml:space="preserve"> </w:t>
      </w:r>
      <w:r w:rsidR="00674829" w:rsidRPr="002929CA">
        <w:rPr>
          <w:rFonts w:ascii="Times New Roman" w:hAnsi="Times New Roman"/>
          <w:bCs/>
          <w:sz w:val="22"/>
        </w:rPr>
        <w:t xml:space="preserve">low-dose TBI </w:t>
      </w:r>
      <w:r w:rsidR="0038597A" w:rsidRPr="002929CA">
        <w:rPr>
          <w:rFonts w:ascii="Times New Roman" w:hAnsi="Times New Roman"/>
          <w:bCs/>
          <w:sz w:val="22"/>
        </w:rPr>
        <w:t xml:space="preserve">may </w:t>
      </w:r>
      <w:r w:rsidR="004413AF" w:rsidRPr="002929CA">
        <w:rPr>
          <w:rFonts w:ascii="Times New Roman" w:hAnsi="Times New Roman"/>
          <w:bCs/>
          <w:sz w:val="22"/>
        </w:rPr>
        <w:t>overcome</w:t>
      </w:r>
      <w:r w:rsidR="00674829" w:rsidRPr="002929CA">
        <w:rPr>
          <w:rFonts w:ascii="Times New Roman" w:hAnsi="Times New Roman"/>
          <w:bCs/>
          <w:sz w:val="22"/>
        </w:rPr>
        <w:t xml:space="preserve"> </w:t>
      </w:r>
      <w:r w:rsidR="00CE7E7F" w:rsidRPr="002929CA">
        <w:rPr>
          <w:rFonts w:ascii="Times New Roman" w:hAnsi="Times New Roman"/>
          <w:bCs/>
          <w:sz w:val="22"/>
        </w:rPr>
        <w:t>graft loss</w:t>
      </w:r>
      <w:r w:rsidR="00674829" w:rsidRPr="002929CA">
        <w:rPr>
          <w:rFonts w:ascii="Times New Roman" w:hAnsi="Times New Roman"/>
          <w:bCs/>
          <w:sz w:val="22"/>
        </w:rPr>
        <w:t xml:space="preserve"> </w:t>
      </w:r>
      <w:r w:rsidR="0038597A" w:rsidRPr="002929CA">
        <w:rPr>
          <w:rFonts w:ascii="Times New Roman" w:hAnsi="Times New Roman"/>
          <w:bCs/>
          <w:sz w:val="22"/>
        </w:rPr>
        <w:t>after</w:t>
      </w:r>
      <w:r w:rsidR="00EF7663">
        <w:rPr>
          <w:rFonts w:ascii="Times New Roman" w:hAnsi="Times New Roman"/>
          <w:bCs/>
          <w:sz w:val="22"/>
        </w:rPr>
        <w:t xml:space="preserve"> </w:t>
      </w:r>
      <w:r w:rsidR="0045237B" w:rsidRPr="002929CA">
        <w:rPr>
          <w:rFonts w:ascii="Times New Roman" w:hAnsi="Times New Roman"/>
          <w:bCs/>
          <w:sz w:val="22"/>
        </w:rPr>
        <w:t>alloSCT using</w:t>
      </w:r>
      <w:r w:rsidR="0038597A" w:rsidRPr="002929CA">
        <w:rPr>
          <w:rFonts w:ascii="Times New Roman" w:hAnsi="Times New Roman"/>
          <w:bCs/>
          <w:sz w:val="22"/>
        </w:rPr>
        <w:t xml:space="preserve"> intensive conditioning.</w:t>
      </w:r>
      <w:r w:rsidR="00674829" w:rsidRPr="002929CA">
        <w:rPr>
          <w:rFonts w:ascii="Times New Roman" w:hAnsi="Times New Roman"/>
          <w:bCs/>
          <w:sz w:val="22"/>
        </w:rPr>
        <w:t xml:space="preserve"> </w:t>
      </w:r>
      <w:r w:rsidR="00D35DBC" w:rsidRPr="002929CA">
        <w:rPr>
          <w:rFonts w:ascii="Times New Roman" w:hAnsi="Times New Roman"/>
          <w:bCs/>
          <w:sz w:val="22"/>
        </w:rPr>
        <w:t xml:space="preserve">A previous study </w:t>
      </w:r>
      <w:r w:rsidR="00663824" w:rsidRPr="002929CA">
        <w:rPr>
          <w:rFonts w:ascii="Times New Roman" w:hAnsi="Times New Roman"/>
          <w:bCs/>
          <w:sz w:val="22"/>
        </w:rPr>
        <w:t>report</w:t>
      </w:r>
      <w:r w:rsidR="00D35DBC" w:rsidRPr="002929CA">
        <w:rPr>
          <w:rFonts w:ascii="Times New Roman" w:hAnsi="Times New Roman"/>
          <w:bCs/>
          <w:sz w:val="22"/>
        </w:rPr>
        <w:t>ed that an</w:t>
      </w:r>
      <w:r w:rsidR="00663824" w:rsidRPr="002929CA">
        <w:rPr>
          <w:rFonts w:ascii="Times New Roman" w:hAnsi="Times New Roman"/>
          <w:bCs/>
          <w:sz w:val="22"/>
        </w:rPr>
        <w:t xml:space="preserve"> increased dose of TBI </w:t>
      </w:r>
      <w:r w:rsidR="00663824" w:rsidRPr="002929CA">
        <w:rPr>
          <w:rFonts w:ascii="Times New Roman" w:hAnsi="Times New Roman"/>
          <w:kern w:val="0"/>
          <w:sz w:val="22"/>
        </w:rPr>
        <w:t>substantially reduced</w:t>
      </w:r>
      <w:r w:rsidR="00B9557D" w:rsidRPr="002929CA">
        <w:rPr>
          <w:rFonts w:ascii="Times New Roman" w:hAnsi="Times New Roman"/>
          <w:kern w:val="0"/>
          <w:sz w:val="22"/>
        </w:rPr>
        <w:t xml:space="preserve"> graft failure</w:t>
      </w:r>
      <w:r w:rsidR="00DF0288" w:rsidRPr="002929CA">
        <w:rPr>
          <w:rFonts w:ascii="Times New Roman" w:hAnsi="Times New Roman"/>
          <w:kern w:val="0"/>
          <w:sz w:val="22"/>
        </w:rPr>
        <w:t xml:space="preserve"> </w:t>
      </w:r>
      <w:r w:rsidR="00E90282">
        <w:rPr>
          <w:rFonts w:ascii="Times New Roman" w:hAnsi="Times New Roman"/>
          <w:kern w:val="0"/>
          <w:sz w:val="22"/>
        </w:rPr>
        <w:t>while</w:t>
      </w:r>
      <w:r w:rsidR="00663824" w:rsidRPr="002929CA">
        <w:rPr>
          <w:rFonts w:ascii="Times New Roman" w:hAnsi="Times New Roman"/>
          <w:kern w:val="0"/>
          <w:sz w:val="22"/>
        </w:rPr>
        <w:t xml:space="preserve"> maintaining the safety of haploidentical </w:t>
      </w:r>
      <w:r w:rsidR="00CE7E7F" w:rsidRPr="002929CA">
        <w:rPr>
          <w:rFonts w:ascii="Times New Roman" w:hAnsi="Times New Roman"/>
          <w:kern w:val="0"/>
          <w:sz w:val="22"/>
        </w:rPr>
        <w:t>allo</w:t>
      </w:r>
      <w:r w:rsidR="00704F34" w:rsidRPr="002929CA">
        <w:rPr>
          <w:rFonts w:ascii="Times New Roman" w:hAnsi="Times New Roman"/>
          <w:kern w:val="0"/>
          <w:sz w:val="22"/>
        </w:rPr>
        <w:t>SCT</w:t>
      </w:r>
      <w:r w:rsidR="00663824" w:rsidRPr="002929CA">
        <w:rPr>
          <w:rFonts w:ascii="Times New Roman" w:hAnsi="Times New Roman"/>
          <w:kern w:val="0"/>
          <w:sz w:val="22"/>
        </w:rPr>
        <w:t xml:space="preserve"> </w:t>
      </w:r>
      <w:r w:rsidR="00DF0288" w:rsidRPr="002929CA">
        <w:rPr>
          <w:rFonts w:ascii="Times New Roman" w:hAnsi="Times New Roman"/>
          <w:kern w:val="0"/>
          <w:sz w:val="22"/>
        </w:rPr>
        <w:t>using</w:t>
      </w:r>
      <w:r w:rsidR="00704F34" w:rsidRPr="002929CA">
        <w:rPr>
          <w:rFonts w:ascii="Times New Roman" w:hAnsi="Times New Roman"/>
          <w:kern w:val="0"/>
          <w:sz w:val="22"/>
        </w:rPr>
        <w:t xml:space="preserve"> NMA conditioning</w:t>
      </w:r>
      <w:r w:rsidR="00285870" w:rsidRPr="002929CA">
        <w:rPr>
          <w:rFonts w:ascii="Times New Roman" w:hAnsi="Times New Roman"/>
          <w:kern w:val="0"/>
          <w:sz w:val="22"/>
        </w:rPr>
        <w:t xml:space="preserve"> for patients with hemoglobinopathies</w:t>
      </w:r>
      <w:r w:rsidR="001F6C88" w:rsidRPr="002929CA">
        <w:rPr>
          <w:rFonts w:ascii="Times New Roman" w:hAnsi="Times New Roman"/>
          <w:kern w:val="0"/>
          <w:sz w:val="22"/>
        </w:rPr>
        <w:t xml:space="preserve">, </w:t>
      </w:r>
      <w:r w:rsidR="003A0524" w:rsidRPr="002929CA">
        <w:rPr>
          <w:rFonts w:ascii="Times New Roman" w:hAnsi="Times New Roman"/>
          <w:kern w:val="0"/>
          <w:sz w:val="22"/>
        </w:rPr>
        <w:t>suggesting</w:t>
      </w:r>
      <w:r w:rsidR="00D35DBC" w:rsidRPr="002929CA">
        <w:rPr>
          <w:rFonts w:ascii="Times New Roman" w:hAnsi="Times New Roman"/>
          <w:kern w:val="0"/>
          <w:sz w:val="22"/>
        </w:rPr>
        <w:t xml:space="preserve"> that </w:t>
      </w:r>
      <w:r w:rsidR="00D26B80" w:rsidRPr="002929CA">
        <w:rPr>
          <w:rFonts w:ascii="Times New Roman" w:hAnsi="Times New Roman"/>
          <w:kern w:val="0"/>
          <w:sz w:val="22"/>
        </w:rPr>
        <w:t xml:space="preserve">irradiation </w:t>
      </w:r>
      <w:r w:rsidR="00D35DBC" w:rsidRPr="002929CA">
        <w:rPr>
          <w:rFonts w:ascii="Times New Roman" w:hAnsi="Times New Roman"/>
          <w:kern w:val="0"/>
          <w:sz w:val="22"/>
        </w:rPr>
        <w:t xml:space="preserve">plays a significant role </w:t>
      </w:r>
      <w:r w:rsidR="00D26B80" w:rsidRPr="002929CA">
        <w:rPr>
          <w:rFonts w:ascii="Times New Roman" w:hAnsi="Times New Roman"/>
          <w:kern w:val="0"/>
          <w:sz w:val="22"/>
        </w:rPr>
        <w:t>in this disease population</w:t>
      </w:r>
      <w:r w:rsidR="00F370BD" w:rsidRPr="002929CA">
        <w:rPr>
          <w:rFonts w:ascii="Times New Roman" w:hAnsi="Times New Roman"/>
          <w:kern w:val="0"/>
          <w:sz w:val="22"/>
        </w:rPr>
        <w:t xml:space="preserve"> </w:t>
      </w:r>
      <w:r w:rsidR="006C0BD6" w:rsidRPr="002929CA">
        <w:rPr>
          <w:rFonts w:ascii="Times New Roman" w:hAnsi="Times New Roman"/>
          <w:kern w:val="0"/>
          <w:sz w:val="22"/>
        </w:rPr>
        <w:fldChar w:fldCharType="begin"/>
      </w:r>
      <w:r w:rsidR="00A4482C" w:rsidRPr="002929CA">
        <w:rPr>
          <w:rFonts w:ascii="Times New Roman" w:hAnsi="Times New Roman"/>
          <w:kern w:val="0"/>
          <w:sz w:val="22"/>
        </w:rPr>
        <w:instrText xml:space="preserve"> ADDIN EN.CITE &lt;EndNote&gt;&lt;Cite&gt;&lt;Author&gt;Bolaños-Meade&lt;/Author&gt;&lt;Year&gt;2019&lt;/Year&gt;&lt;RecNum&gt;17&lt;/RecNum&gt;&lt;DisplayText&gt;[24]&lt;/DisplayText&gt;&lt;record&gt;&lt;rec-number&gt;17&lt;/rec-number&gt;&lt;foreign-keys&gt;&lt;key app="EN" db-id="aptsrxf56vdppcer9vlxvpx1zd2xv5espaa0" timestamp="1585553782"&gt;17&lt;/key&gt;&lt;/foreign-keys&gt;&lt;ref-type name="Journal Article"&gt;17&lt;/ref-type&gt;&lt;contributors&gt;&lt;authors&gt;&lt;author&gt;Bolaños-Meade, Javier&lt;/author&gt;&lt;author&gt;Cooke, Kenneth R.&lt;/author&gt;&lt;author&gt;Gamper, Christopher J.&lt;/author&gt;&lt;author&gt;Ali, Syed Abbas&lt;/author&gt;&lt;author&gt;Ambinder, Richard F.&lt;/author&gt;&lt;author&gt;Borrello, Ivan M.&lt;/author&gt;&lt;author&gt;Fuchs, Ephraim J.&lt;/author&gt;&lt;author&gt;Gladstone, Douglas E.&lt;/author&gt;&lt;author&gt;Gocke, Christian B.&lt;/author&gt;&lt;author&gt;Huff, Carol Ann&lt;/author&gt;&lt;author&gt;Luznik, Leo&lt;/author&gt;&lt;author&gt;Swinnen, Lode J.&lt;/author&gt;&lt;author&gt;Symons, Heather J.&lt;/author&gt;&lt;author&gt;Terezakis, Stephanie A.&lt;/author&gt;&lt;author&gt;Wagner-Johnston, Nina&lt;/author&gt;&lt;author&gt;Jones, Richard J.&lt;/author&gt;&lt;author&gt;Brodsky, Robert A.&lt;/author&gt;&lt;/authors&gt;&lt;/contributors&gt;&lt;titles&gt;&lt;title&gt;Effect of increased dose of total body irradiation on graft failure associated with HLA-haploidentical transplantation in patients with severe haemoglobinopathies: a prospective clinical trial&lt;/title&gt;&lt;secondary-title&gt;The Lancet Haematology&lt;/secondary-title&gt;&lt;/titles&gt;&lt;periodical&gt;&lt;full-title&gt;The Lancet Haematology&lt;/full-title&gt;&lt;/periodical&gt;&lt;pages&gt;e183-e193&lt;/pages&gt;&lt;volume&gt;6&lt;/volume&gt;&lt;number&gt;4&lt;/number&gt;&lt;section&gt;e183&lt;/section&gt;&lt;dates&gt;&lt;year&gt;2019&lt;/year&gt;&lt;/dates&gt;&lt;isbn&gt;23523026&lt;/isbn&gt;&lt;urls&gt;&lt;/urls&gt;&lt;electronic-resource-num&gt;10.1016/s2352-3026(19)30031-6&lt;/electronic-resource-num&gt;&lt;/record&gt;&lt;/Cite&gt;&lt;/EndNote&gt;</w:instrText>
      </w:r>
      <w:r w:rsidR="006C0BD6" w:rsidRPr="002929CA">
        <w:rPr>
          <w:rFonts w:ascii="Times New Roman" w:hAnsi="Times New Roman"/>
          <w:kern w:val="0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kern w:val="0"/>
          <w:sz w:val="22"/>
        </w:rPr>
        <w:t>[24]</w:t>
      </w:r>
      <w:r w:rsidR="006C0BD6" w:rsidRPr="002929CA">
        <w:rPr>
          <w:rFonts w:ascii="Times New Roman" w:hAnsi="Times New Roman"/>
          <w:kern w:val="0"/>
          <w:sz w:val="22"/>
        </w:rPr>
        <w:fldChar w:fldCharType="end"/>
      </w:r>
      <w:r w:rsidR="00F370BD" w:rsidRPr="002929CA">
        <w:rPr>
          <w:rFonts w:ascii="Times New Roman" w:hAnsi="Times New Roman"/>
          <w:kern w:val="0"/>
          <w:sz w:val="22"/>
        </w:rPr>
        <w:t>.</w:t>
      </w:r>
    </w:p>
    <w:p w14:paraId="48ABF633" w14:textId="6AE328FD" w:rsidR="00913F86" w:rsidRPr="002929CA" w:rsidRDefault="00AF4398" w:rsidP="00913F86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The NIH protocol excluded major ABO-incompatible </w:t>
      </w:r>
      <w:r w:rsidR="001A185F" w:rsidRPr="002929CA">
        <w:rPr>
          <w:rFonts w:ascii="Times New Roman" w:hAnsi="Times New Roman"/>
          <w:sz w:val="22"/>
        </w:rPr>
        <w:t>donor-recipient</w:t>
      </w:r>
      <w:r w:rsidR="000E7F66" w:rsidRPr="002929CA">
        <w:rPr>
          <w:rFonts w:ascii="Times New Roman" w:hAnsi="Times New Roman"/>
          <w:sz w:val="22"/>
        </w:rPr>
        <w:t xml:space="preserve"> pairs</w:t>
      </w:r>
      <w:r w:rsidRPr="002929CA">
        <w:rPr>
          <w:rFonts w:ascii="Times New Roman" w:hAnsi="Times New Roman"/>
          <w:sz w:val="22"/>
        </w:rPr>
        <w:t xml:space="preserve">. </w:t>
      </w:r>
      <w:r w:rsidR="000E7F66" w:rsidRPr="002929CA">
        <w:rPr>
          <w:rFonts w:ascii="Times New Roman" w:hAnsi="Times New Roman"/>
          <w:sz w:val="22"/>
        </w:rPr>
        <w:t>In alloSCT using MAC, ABO-</w:t>
      </w:r>
      <w:r w:rsidRPr="002929CA">
        <w:rPr>
          <w:rFonts w:ascii="Times New Roman" w:hAnsi="Times New Roman"/>
          <w:sz w:val="22"/>
        </w:rPr>
        <w:t xml:space="preserve">incompatibility is </w:t>
      </w:r>
      <w:r w:rsidR="000E7F66" w:rsidRPr="002929CA">
        <w:rPr>
          <w:rFonts w:ascii="Times New Roman" w:hAnsi="Times New Roman"/>
          <w:sz w:val="22"/>
        </w:rPr>
        <w:t>generally not</w:t>
      </w:r>
      <w:r w:rsidRPr="002929CA">
        <w:rPr>
          <w:rFonts w:ascii="Times New Roman" w:hAnsi="Times New Roman"/>
          <w:sz w:val="22"/>
        </w:rPr>
        <w:t xml:space="preserve"> a hurdle </w:t>
      </w:r>
      <w:r w:rsidR="000E7F66" w:rsidRPr="002929CA">
        <w:rPr>
          <w:rFonts w:ascii="Times New Roman" w:hAnsi="Times New Roman"/>
          <w:sz w:val="22"/>
        </w:rPr>
        <w:t>in achieving</w:t>
      </w:r>
      <w:r w:rsidRPr="002929CA">
        <w:rPr>
          <w:rFonts w:ascii="Times New Roman" w:hAnsi="Times New Roman"/>
          <w:sz w:val="22"/>
        </w:rPr>
        <w:t xml:space="preserve"> complete donor chimerism</w:t>
      </w:r>
      <w:r w:rsidR="00285870" w:rsidRPr="002929CA">
        <w:rPr>
          <w:rFonts w:ascii="Times New Roman" w:hAnsi="Times New Roman"/>
          <w:sz w:val="22"/>
        </w:rPr>
        <w:t xml:space="preserve">. </w:t>
      </w:r>
      <w:r w:rsidR="00983531">
        <w:rPr>
          <w:rFonts w:ascii="Times New Roman" w:hAnsi="Times New Roman"/>
          <w:sz w:val="22"/>
        </w:rPr>
        <w:t>However</w:t>
      </w:r>
      <w:r w:rsidR="00285870" w:rsidRPr="002929CA">
        <w:rPr>
          <w:rFonts w:ascii="Times New Roman" w:hAnsi="Times New Roman"/>
          <w:sz w:val="22"/>
        </w:rPr>
        <w:t>,</w:t>
      </w:r>
      <w:r w:rsidRPr="002929CA">
        <w:rPr>
          <w:rFonts w:ascii="Times New Roman" w:hAnsi="Times New Roman"/>
          <w:sz w:val="22"/>
        </w:rPr>
        <w:t xml:space="preserve"> ABO mismatch can be responsible for </w:t>
      </w:r>
      <w:r w:rsidR="001A185F" w:rsidRPr="002929CA">
        <w:rPr>
          <w:rFonts w:ascii="Times New Roman" w:hAnsi="Times New Roman"/>
          <w:sz w:val="22"/>
        </w:rPr>
        <w:t>graft failure</w:t>
      </w:r>
      <w:r w:rsidRPr="002929CA">
        <w:rPr>
          <w:rFonts w:ascii="Times New Roman" w:hAnsi="Times New Roman"/>
          <w:sz w:val="22"/>
        </w:rPr>
        <w:t>, pure red cell aplasia and immune-mediated hemolysis</w:t>
      </w:r>
      <w:r w:rsidR="001A185F" w:rsidRPr="002929CA">
        <w:rPr>
          <w:rFonts w:ascii="Times New Roman" w:hAnsi="Times New Roman"/>
          <w:sz w:val="22"/>
        </w:rPr>
        <w:t xml:space="preserve"> in alloSCT using NMA conditioning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fldChar w:fldCharType="begin">
          <w:fldData xml:space="preserve">PEVuZE5vdGU+PENpdGU+PEF1dGhvcj5XZW5uZXJiZXJnPC9BdXRob3I+PFllYXI+MTk5NjwvWWVh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 </w:instrText>
      </w:r>
      <w:r w:rsidR="00A4482C" w:rsidRPr="002929CA">
        <w:rPr>
          <w:rFonts w:ascii="Times New Roman" w:hAnsi="Times New Roman"/>
          <w:sz w:val="22"/>
        </w:rPr>
        <w:fldChar w:fldCharType="begin">
          <w:fldData xml:space="preserve">PEVuZE5vdGU+PENpdGU+PEF1dGhvcj5XZW5uZXJiZXJnPC9BdXRob3I+PFllYXI+MTk5NjwvWWVh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EN.CITE.DATA </w:instrText>
      </w:r>
      <w:r w:rsidR="00A4482C" w:rsidRPr="002929CA">
        <w:rPr>
          <w:rFonts w:ascii="Times New Roman" w:hAnsi="Times New Roman"/>
          <w:sz w:val="22"/>
        </w:rPr>
      </w:r>
      <w:r w:rsidR="00A4482C" w:rsidRPr="002929CA">
        <w:rPr>
          <w:rFonts w:ascii="Times New Roman" w:hAnsi="Times New Roman"/>
          <w:sz w:val="22"/>
        </w:rPr>
        <w:fldChar w:fldCharType="end"/>
      </w:r>
      <w:r w:rsidRPr="002929CA">
        <w:rPr>
          <w:rFonts w:ascii="Times New Roman" w:hAnsi="Times New Roman"/>
          <w:sz w:val="22"/>
        </w:rPr>
      </w:r>
      <w:r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[25-27]</w:t>
      </w:r>
      <w:r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Pr="002929CA">
        <w:rPr>
          <w:rFonts w:ascii="Times New Roman" w:hAnsi="Times New Roman"/>
          <w:sz w:val="22"/>
        </w:rPr>
        <w:t xml:space="preserve"> Our study included three patients with major and minor ABO</w:t>
      </w:r>
      <w:r w:rsidR="008C4395" w:rsidRPr="002929CA">
        <w:rPr>
          <w:rFonts w:ascii="Times New Roman" w:hAnsi="Times New Roman"/>
          <w:sz w:val="22"/>
        </w:rPr>
        <w:t>-incompatibilit</w:t>
      </w:r>
      <w:r w:rsidR="00983531">
        <w:rPr>
          <w:rFonts w:ascii="Times New Roman" w:hAnsi="Times New Roman"/>
          <w:sz w:val="22"/>
        </w:rPr>
        <w:t>ies. O</w:t>
      </w:r>
      <w:r w:rsidRPr="002929CA">
        <w:rPr>
          <w:rFonts w:ascii="Times New Roman" w:hAnsi="Times New Roman"/>
          <w:sz w:val="22"/>
        </w:rPr>
        <w:t xml:space="preserve">ne with </w:t>
      </w:r>
      <w:r w:rsidR="00AF2D6A">
        <w:rPr>
          <w:rFonts w:ascii="Times New Roman" w:hAnsi="Times New Roman"/>
          <w:sz w:val="22"/>
        </w:rPr>
        <w:t xml:space="preserve">a </w:t>
      </w:r>
      <w:r w:rsidRPr="002929CA">
        <w:rPr>
          <w:rFonts w:ascii="Times New Roman" w:hAnsi="Times New Roman"/>
          <w:sz w:val="22"/>
        </w:rPr>
        <w:t xml:space="preserve">major mismatch successfully withdrew </w:t>
      </w:r>
      <w:r w:rsidR="00AF2D6A">
        <w:rPr>
          <w:rFonts w:ascii="Times New Roman" w:hAnsi="Times New Roman"/>
          <w:sz w:val="22"/>
        </w:rPr>
        <w:t xml:space="preserve">from </w:t>
      </w:r>
      <w:r w:rsidR="00913F86" w:rsidRPr="002929CA">
        <w:rPr>
          <w:rFonts w:ascii="Times New Roman" w:hAnsi="Times New Roman"/>
          <w:sz w:val="22"/>
        </w:rPr>
        <w:t>sirolimus</w:t>
      </w:r>
      <w:r w:rsidRPr="002929CA">
        <w:rPr>
          <w:rFonts w:ascii="Times New Roman" w:hAnsi="Times New Roman"/>
          <w:sz w:val="22"/>
        </w:rPr>
        <w:t xml:space="preserve"> without the need for </w:t>
      </w:r>
      <w:r w:rsidR="00AF2D6A">
        <w:rPr>
          <w:rFonts w:ascii="Times New Roman" w:hAnsi="Times New Roman"/>
          <w:sz w:val="22"/>
        </w:rPr>
        <w:t>an</w:t>
      </w:r>
      <w:r w:rsidR="00285870" w:rsidRPr="002929CA">
        <w:rPr>
          <w:rFonts w:ascii="Times New Roman" w:hAnsi="Times New Roman"/>
          <w:sz w:val="22"/>
        </w:rPr>
        <w:t xml:space="preserve"> </w:t>
      </w:r>
      <w:r w:rsidR="00913F86" w:rsidRPr="002929CA">
        <w:rPr>
          <w:rFonts w:ascii="Times New Roman" w:hAnsi="Times New Roman"/>
          <w:sz w:val="22"/>
        </w:rPr>
        <w:t>optional reinforced</w:t>
      </w:r>
      <w:r w:rsidRPr="002929CA">
        <w:rPr>
          <w:rFonts w:ascii="Times New Roman" w:hAnsi="Times New Roman"/>
          <w:sz w:val="22"/>
        </w:rPr>
        <w:t xml:space="preserve"> SC infusion </w:t>
      </w:r>
      <w:r w:rsidR="005366A3">
        <w:rPr>
          <w:rFonts w:ascii="Times New Roman" w:hAnsi="Times New Roman"/>
          <w:sz w:val="22"/>
        </w:rPr>
        <w:t xml:space="preserve">and achieved </w:t>
      </w:r>
      <w:r w:rsidRPr="002929CA">
        <w:rPr>
          <w:rFonts w:ascii="Times New Roman" w:hAnsi="Times New Roman"/>
          <w:sz w:val="22"/>
        </w:rPr>
        <w:t xml:space="preserve">a stable </w:t>
      </w:r>
      <w:r w:rsidR="00913F86" w:rsidRPr="002929CA">
        <w:rPr>
          <w:rFonts w:ascii="Times New Roman" w:hAnsi="Times New Roman"/>
          <w:sz w:val="22"/>
        </w:rPr>
        <w:t xml:space="preserve">mixed </w:t>
      </w:r>
      <w:r w:rsidRPr="002929CA">
        <w:rPr>
          <w:rFonts w:ascii="Times New Roman" w:hAnsi="Times New Roman"/>
          <w:sz w:val="22"/>
        </w:rPr>
        <w:t>donor</w:t>
      </w:r>
      <w:r w:rsidR="001A185F" w:rsidRPr="002929CA">
        <w:rPr>
          <w:rFonts w:ascii="Times New Roman" w:hAnsi="Times New Roman"/>
          <w:sz w:val="22"/>
        </w:rPr>
        <w:t xml:space="preserve"> PB</w:t>
      </w:r>
      <w:r w:rsidRPr="002929CA">
        <w:rPr>
          <w:rFonts w:ascii="Times New Roman" w:hAnsi="Times New Roman"/>
          <w:sz w:val="22"/>
        </w:rPr>
        <w:t xml:space="preserve"> T-cell chimerism of 60%. Two of the three minor ABO</w:t>
      </w:r>
      <w:r w:rsidR="008C4395" w:rsidRPr="002929CA">
        <w:rPr>
          <w:rFonts w:ascii="Times New Roman" w:hAnsi="Times New Roman"/>
          <w:sz w:val="22"/>
        </w:rPr>
        <w:t>-mismatch</w:t>
      </w:r>
      <w:r w:rsidR="009E2808">
        <w:rPr>
          <w:rFonts w:ascii="Times New Roman" w:hAnsi="Times New Roman"/>
          <w:sz w:val="22"/>
        </w:rPr>
        <w:t>es</w:t>
      </w:r>
      <w:r w:rsidR="008C4395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did not require </w:t>
      </w:r>
      <w:r w:rsidR="00913F86" w:rsidRPr="002929CA">
        <w:rPr>
          <w:rFonts w:ascii="Times New Roman" w:hAnsi="Times New Roman"/>
          <w:sz w:val="22"/>
        </w:rPr>
        <w:t xml:space="preserve">optional </w:t>
      </w:r>
      <w:r w:rsidRPr="002929CA">
        <w:rPr>
          <w:rFonts w:ascii="Times New Roman" w:hAnsi="Times New Roman"/>
          <w:sz w:val="22"/>
        </w:rPr>
        <w:t>reinforced SC infusion</w:t>
      </w:r>
      <w:r w:rsidR="009E2808">
        <w:rPr>
          <w:rFonts w:ascii="Times New Roman" w:hAnsi="Times New Roman"/>
          <w:sz w:val="22"/>
        </w:rPr>
        <w:t>s</w:t>
      </w:r>
      <w:r w:rsidRPr="002929CA">
        <w:rPr>
          <w:rFonts w:ascii="Times New Roman" w:hAnsi="Times New Roman"/>
          <w:sz w:val="22"/>
        </w:rPr>
        <w:t xml:space="preserve"> and </w:t>
      </w:r>
      <w:r w:rsidR="00913F86" w:rsidRPr="002929CA">
        <w:rPr>
          <w:rFonts w:ascii="Times New Roman" w:hAnsi="Times New Roman"/>
          <w:sz w:val="22"/>
        </w:rPr>
        <w:t>discontinued sirolimus</w:t>
      </w:r>
      <w:r w:rsidRPr="002929CA">
        <w:rPr>
          <w:rFonts w:ascii="Times New Roman" w:hAnsi="Times New Roman"/>
          <w:sz w:val="22"/>
        </w:rPr>
        <w:t>. These results suggest that ABO</w:t>
      </w:r>
      <w:r w:rsidR="008C4395" w:rsidRPr="002929CA">
        <w:rPr>
          <w:rFonts w:ascii="Times New Roman" w:hAnsi="Times New Roman"/>
          <w:sz w:val="22"/>
        </w:rPr>
        <w:t>-incompatibility</w:t>
      </w:r>
      <w:r w:rsidRPr="002929CA">
        <w:rPr>
          <w:rFonts w:ascii="Times New Roman" w:hAnsi="Times New Roman"/>
          <w:sz w:val="22"/>
        </w:rPr>
        <w:t xml:space="preserve"> is not associated with an increased incidence of </w:t>
      </w:r>
      <w:r w:rsidR="008C4395" w:rsidRPr="002929CA">
        <w:rPr>
          <w:rFonts w:ascii="Times New Roman" w:hAnsi="Times New Roman"/>
          <w:sz w:val="22"/>
        </w:rPr>
        <w:t>graft failure</w:t>
      </w:r>
      <w:r w:rsidRPr="002929CA">
        <w:rPr>
          <w:rFonts w:ascii="Times New Roman" w:hAnsi="Times New Roman"/>
          <w:sz w:val="22"/>
        </w:rPr>
        <w:t xml:space="preserve"> and </w:t>
      </w:r>
      <w:r w:rsidR="00D77607" w:rsidRPr="002929CA">
        <w:rPr>
          <w:rFonts w:ascii="Times New Roman" w:hAnsi="Times New Roman"/>
          <w:sz w:val="22"/>
        </w:rPr>
        <w:t>must</w:t>
      </w:r>
      <w:r w:rsidRPr="002929CA">
        <w:rPr>
          <w:rFonts w:ascii="Times New Roman" w:hAnsi="Times New Roman"/>
          <w:sz w:val="22"/>
        </w:rPr>
        <w:t xml:space="preserve"> not be regarded as a contraindication for </w:t>
      </w:r>
      <w:r w:rsidR="00913F86" w:rsidRPr="002929CA">
        <w:rPr>
          <w:rFonts w:ascii="Times New Roman" w:hAnsi="Times New Roman"/>
          <w:sz w:val="22"/>
        </w:rPr>
        <w:t xml:space="preserve">alloSCT using </w:t>
      </w:r>
      <w:r w:rsidRPr="002929CA">
        <w:rPr>
          <w:rFonts w:ascii="Times New Roman" w:hAnsi="Times New Roman"/>
          <w:sz w:val="22"/>
        </w:rPr>
        <w:t>NMA</w:t>
      </w:r>
      <w:r w:rsidR="00913F86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>conditioning</w:t>
      </w:r>
      <w:r w:rsidR="009E2808">
        <w:rPr>
          <w:rFonts w:ascii="Times New Roman" w:hAnsi="Times New Roman"/>
          <w:sz w:val="22"/>
        </w:rPr>
        <w:t xml:space="preserve"> consisting </w:t>
      </w:r>
      <w:r w:rsidR="00285870" w:rsidRPr="002929CA">
        <w:rPr>
          <w:rFonts w:ascii="Times New Roman" w:hAnsi="Times New Roman"/>
          <w:sz w:val="22"/>
        </w:rPr>
        <w:t>of</w:t>
      </w:r>
      <w:r w:rsidRPr="002929CA">
        <w:rPr>
          <w:rFonts w:ascii="Times New Roman" w:hAnsi="Times New Roman"/>
          <w:sz w:val="22"/>
        </w:rPr>
        <w:t xml:space="preserve"> alemtuzumab and low-dose TBI.</w:t>
      </w:r>
    </w:p>
    <w:p w14:paraId="1CFA327B" w14:textId="448C5E2C" w:rsidR="001A5441" w:rsidRPr="002929CA" w:rsidRDefault="00D35DBC" w:rsidP="004A54AF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The retrospective</w:t>
      </w:r>
      <w:r w:rsidR="00A00A2C" w:rsidRPr="002929CA">
        <w:rPr>
          <w:rFonts w:ascii="Times New Roman" w:hAnsi="Times New Roman"/>
          <w:sz w:val="22"/>
        </w:rPr>
        <w:t xml:space="preserve"> nature</w:t>
      </w:r>
      <w:r w:rsidRPr="002929CA">
        <w:rPr>
          <w:rFonts w:ascii="Times New Roman" w:hAnsi="Times New Roman"/>
          <w:sz w:val="22"/>
        </w:rPr>
        <w:t xml:space="preserve"> </w:t>
      </w:r>
      <w:r w:rsidR="00225A1C">
        <w:rPr>
          <w:rFonts w:ascii="Times New Roman" w:hAnsi="Times New Roman"/>
          <w:sz w:val="22"/>
        </w:rPr>
        <w:t>and the s</w:t>
      </w:r>
      <w:r w:rsidR="00665669" w:rsidRPr="002929CA">
        <w:rPr>
          <w:rFonts w:ascii="Times New Roman" w:hAnsi="Times New Roman"/>
          <w:sz w:val="22"/>
        </w:rPr>
        <w:t>mall number of patients</w:t>
      </w:r>
      <w:r w:rsidR="00947489">
        <w:rPr>
          <w:rFonts w:ascii="Times New Roman" w:hAnsi="Times New Roman"/>
          <w:sz w:val="22"/>
        </w:rPr>
        <w:t xml:space="preserve"> in this study</w:t>
      </w:r>
      <w:r w:rsidRPr="002929CA">
        <w:rPr>
          <w:rFonts w:ascii="Times New Roman" w:hAnsi="Times New Roman"/>
          <w:sz w:val="22"/>
        </w:rPr>
        <w:t xml:space="preserve"> </w:t>
      </w:r>
      <w:r w:rsidR="00665669" w:rsidRPr="002929CA">
        <w:rPr>
          <w:rFonts w:ascii="Times New Roman" w:hAnsi="Times New Roman"/>
          <w:sz w:val="22"/>
        </w:rPr>
        <w:t xml:space="preserve">make it difficult to draw </w:t>
      </w:r>
      <w:r w:rsidR="007536B2">
        <w:rPr>
          <w:rFonts w:ascii="Times New Roman" w:hAnsi="Times New Roman"/>
          <w:sz w:val="22"/>
        </w:rPr>
        <w:t>definite</w:t>
      </w:r>
      <w:r w:rsidR="00665669" w:rsidRPr="002929CA">
        <w:rPr>
          <w:rFonts w:ascii="Times New Roman" w:hAnsi="Times New Roman"/>
          <w:sz w:val="22"/>
        </w:rPr>
        <w:t xml:space="preserve"> conclusion</w:t>
      </w:r>
      <w:r w:rsidRPr="002929CA">
        <w:rPr>
          <w:rFonts w:ascii="Times New Roman" w:hAnsi="Times New Roman"/>
          <w:sz w:val="22"/>
        </w:rPr>
        <w:t>s</w:t>
      </w:r>
      <w:r w:rsidR="00665669" w:rsidRPr="002929CA">
        <w:rPr>
          <w:rFonts w:ascii="Times New Roman" w:hAnsi="Times New Roman"/>
          <w:sz w:val="22"/>
        </w:rPr>
        <w:t xml:space="preserve">. </w:t>
      </w:r>
      <w:r w:rsidR="007536B2">
        <w:rPr>
          <w:rFonts w:ascii="Times New Roman" w:hAnsi="Times New Roman"/>
          <w:sz w:val="22"/>
        </w:rPr>
        <w:t xml:space="preserve">An additional </w:t>
      </w:r>
      <w:r w:rsidR="005802D1" w:rsidRPr="002929CA">
        <w:rPr>
          <w:rFonts w:ascii="Times New Roman" w:hAnsi="Times New Roman"/>
          <w:sz w:val="22"/>
        </w:rPr>
        <w:t xml:space="preserve">limitation </w:t>
      </w:r>
      <w:r w:rsidR="007536B2">
        <w:rPr>
          <w:rFonts w:ascii="Times New Roman" w:hAnsi="Times New Roman"/>
          <w:sz w:val="22"/>
        </w:rPr>
        <w:t>was</w:t>
      </w:r>
      <w:r w:rsidRPr="002929CA">
        <w:rPr>
          <w:rFonts w:ascii="Times New Roman" w:hAnsi="Times New Roman"/>
          <w:sz w:val="22"/>
        </w:rPr>
        <w:t xml:space="preserve"> </w:t>
      </w:r>
      <w:r w:rsidR="00A45FB9" w:rsidRPr="002929CA">
        <w:rPr>
          <w:rFonts w:ascii="Times New Roman" w:hAnsi="Times New Roman"/>
          <w:sz w:val="22"/>
        </w:rPr>
        <w:t>that alloSCT using NMA conditioning</w:t>
      </w:r>
      <w:r w:rsidR="005802D1" w:rsidRPr="002929CA">
        <w:rPr>
          <w:rFonts w:ascii="Times New Roman" w:hAnsi="Times New Roman"/>
          <w:sz w:val="22"/>
        </w:rPr>
        <w:t xml:space="preserve"> could </w:t>
      </w:r>
      <w:r w:rsidRPr="002929CA">
        <w:rPr>
          <w:rFonts w:ascii="Times New Roman" w:hAnsi="Times New Roman"/>
          <w:sz w:val="22"/>
        </w:rPr>
        <w:t xml:space="preserve">only </w:t>
      </w:r>
      <w:r w:rsidR="005802D1" w:rsidRPr="002929CA">
        <w:rPr>
          <w:rFonts w:ascii="Times New Roman" w:hAnsi="Times New Roman"/>
          <w:sz w:val="22"/>
        </w:rPr>
        <w:t xml:space="preserve">be applied to </w:t>
      </w:r>
      <w:r w:rsidRPr="002929CA">
        <w:rPr>
          <w:rFonts w:ascii="Times New Roman" w:hAnsi="Times New Roman"/>
          <w:sz w:val="22"/>
        </w:rPr>
        <w:t xml:space="preserve">patients with </w:t>
      </w:r>
      <w:r w:rsidR="00427F3D" w:rsidRPr="002929CA">
        <w:rPr>
          <w:rFonts w:ascii="Times New Roman" w:hAnsi="Times New Roman"/>
          <w:sz w:val="22"/>
        </w:rPr>
        <w:t xml:space="preserve">a </w:t>
      </w:r>
      <w:r w:rsidR="00A45FB9" w:rsidRPr="002929CA">
        <w:rPr>
          <w:rFonts w:ascii="Times New Roman" w:hAnsi="Times New Roman"/>
          <w:sz w:val="22"/>
        </w:rPr>
        <w:t>suitable MSD</w:t>
      </w:r>
      <w:r w:rsidR="00285870" w:rsidRPr="002929CA">
        <w:rPr>
          <w:rFonts w:ascii="Times New Roman" w:hAnsi="Times New Roman"/>
          <w:sz w:val="22"/>
        </w:rPr>
        <w:t xml:space="preserve">, </w:t>
      </w:r>
      <w:r w:rsidR="007A2F7D" w:rsidRPr="002929CA">
        <w:rPr>
          <w:rFonts w:ascii="Times New Roman" w:hAnsi="Times New Roman"/>
          <w:sz w:val="22"/>
        </w:rPr>
        <w:t>as described previously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="002F1078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2929CA">
        <w:rPr>
          <w:rFonts w:ascii="Times New Roman" w:hAnsi="Times New Roman"/>
          <w:sz w:val="22"/>
        </w:rPr>
        <w:instrText xml:space="preserve"> ADDIN EN.CITE </w:instrText>
      </w:r>
      <w:r w:rsidR="008001CC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2929CA">
        <w:rPr>
          <w:rFonts w:ascii="Times New Roman" w:hAnsi="Times New Roman"/>
          <w:sz w:val="22"/>
        </w:rPr>
        <w:instrText xml:space="preserve"> ADDIN EN.CITE.DATA </w:instrText>
      </w:r>
      <w:r w:rsidR="008001CC" w:rsidRPr="002929CA">
        <w:rPr>
          <w:rFonts w:ascii="Times New Roman" w:hAnsi="Times New Roman"/>
          <w:sz w:val="22"/>
        </w:rPr>
      </w:r>
      <w:r w:rsidR="008001CC" w:rsidRPr="002929CA">
        <w:rPr>
          <w:rFonts w:ascii="Times New Roman" w:hAnsi="Times New Roman"/>
          <w:sz w:val="22"/>
        </w:rPr>
        <w:fldChar w:fldCharType="end"/>
      </w:r>
      <w:r w:rsidR="002F1078" w:rsidRPr="002929CA">
        <w:rPr>
          <w:rFonts w:ascii="Times New Roman" w:hAnsi="Times New Roman"/>
          <w:sz w:val="22"/>
        </w:rPr>
      </w:r>
      <w:r w:rsidR="002F1078" w:rsidRPr="002929CA">
        <w:rPr>
          <w:rFonts w:ascii="Times New Roman" w:hAnsi="Times New Roman"/>
          <w:sz w:val="22"/>
        </w:rPr>
        <w:fldChar w:fldCharType="separate"/>
      </w:r>
      <w:r w:rsidR="008001CC" w:rsidRPr="002929CA">
        <w:rPr>
          <w:rFonts w:ascii="Times New Roman" w:hAnsi="Times New Roman"/>
          <w:noProof/>
          <w:sz w:val="22"/>
        </w:rPr>
        <w:t>[2]</w:t>
      </w:r>
      <w:r w:rsidR="002F1078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2F1078" w:rsidRPr="002929CA">
        <w:rPr>
          <w:rFonts w:ascii="Times New Roman" w:hAnsi="Times New Roman"/>
          <w:sz w:val="22"/>
        </w:rPr>
        <w:t xml:space="preserve"> </w:t>
      </w:r>
      <w:r w:rsidR="00285870" w:rsidRPr="002929CA">
        <w:rPr>
          <w:rFonts w:ascii="Times New Roman" w:hAnsi="Times New Roman"/>
          <w:sz w:val="22"/>
        </w:rPr>
        <w:t>It</w:t>
      </w:r>
      <w:r w:rsidR="002F1078" w:rsidRPr="002929CA">
        <w:rPr>
          <w:rFonts w:ascii="Times New Roman" w:hAnsi="Times New Roman"/>
          <w:sz w:val="22"/>
        </w:rPr>
        <w:t xml:space="preserve"> </w:t>
      </w:r>
      <w:r w:rsidR="00A45FB9" w:rsidRPr="002929CA">
        <w:rPr>
          <w:rFonts w:ascii="Times New Roman" w:hAnsi="Times New Roman"/>
          <w:sz w:val="22"/>
        </w:rPr>
        <w:t>may be</w:t>
      </w:r>
      <w:r w:rsidR="00467E0F" w:rsidRPr="002929CA">
        <w:rPr>
          <w:rFonts w:ascii="Times New Roman" w:hAnsi="Times New Roman"/>
          <w:sz w:val="22"/>
        </w:rPr>
        <w:t xml:space="preserve"> a </w:t>
      </w:r>
      <w:r w:rsidR="00D876EA" w:rsidRPr="002929CA">
        <w:rPr>
          <w:rFonts w:ascii="Times New Roman" w:hAnsi="Times New Roman"/>
          <w:sz w:val="22"/>
        </w:rPr>
        <w:t xml:space="preserve">major barrier for performing </w:t>
      </w:r>
      <w:r w:rsidR="00A45FB9" w:rsidRPr="002929CA">
        <w:rPr>
          <w:rFonts w:ascii="Times New Roman" w:hAnsi="Times New Roman"/>
          <w:sz w:val="22"/>
        </w:rPr>
        <w:t>our strategy</w:t>
      </w:r>
      <w:r w:rsidRPr="002929CA">
        <w:rPr>
          <w:rFonts w:ascii="Times New Roman" w:hAnsi="Times New Roman"/>
          <w:sz w:val="22"/>
        </w:rPr>
        <w:t>,</w:t>
      </w:r>
      <w:r w:rsidR="00F21280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as most </w:t>
      </w:r>
      <w:r w:rsidR="00F21280" w:rsidRPr="002929CA">
        <w:rPr>
          <w:rFonts w:ascii="Times New Roman" w:hAnsi="Times New Roman"/>
          <w:sz w:val="22"/>
        </w:rPr>
        <w:t>patients with hem</w:t>
      </w:r>
      <w:r w:rsidR="00A45FB9" w:rsidRPr="002929CA">
        <w:rPr>
          <w:rFonts w:ascii="Times New Roman" w:hAnsi="Times New Roman"/>
          <w:sz w:val="22"/>
        </w:rPr>
        <w:t>oglobinopathies</w:t>
      </w:r>
      <w:r w:rsidR="00F21280" w:rsidRPr="002929CA">
        <w:rPr>
          <w:rFonts w:ascii="Times New Roman" w:hAnsi="Times New Roman"/>
          <w:sz w:val="22"/>
        </w:rPr>
        <w:t xml:space="preserve"> </w:t>
      </w:r>
      <w:r w:rsidR="002F1078" w:rsidRPr="002929CA">
        <w:rPr>
          <w:rFonts w:ascii="Times New Roman" w:hAnsi="Times New Roman"/>
          <w:sz w:val="22"/>
        </w:rPr>
        <w:t xml:space="preserve">do not </w:t>
      </w:r>
      <w:r w:rsidR="00F21280" w:rsidRPr="002929CA">
        <w:rPr>
          <w:rFonts w:ascii="Times New Roman" w:hAnsi="Times New Roman"/>
          <w:sz w:val="22"/>
        </w:rPr>
        <w:t>have</w:t>
      </w:r>
      <w:r w:rsidR="00A45FB9" w:rsidRPr="002929CA">
        <w:rPr>
          <w:rFonts w:ascii="Times New Roman" w:hAnsi="Times New Roman"/>
          <w:sz w:val="22"/>
        </w:rPr>
        <w:t xml:space="preserve"> </w:t>
      </w:r>
      <w:r w:rsidR="00427F3D" w:rsidRPr="002929CA">
        <w:rPr>
          <w:rFonts w:ascii="Times New Roman" w:hAnsi="Times New Roman"/>
          <w:sz w:val="22"/>
        </w:rPr>
        <w:t xml:space="preserve">an </w:t>
      </w:r>
      <w:r w:rsidR="00A45FB9" w:rsidRPr="002929CA">
        <w:rPr>
          <w:rFonts w:ascii="Times New Roman" w:hAnsi="Times New Roman"/>
          <w:sz w:val="22"/>
        </w:rPr>
        <w:t>acceptable MSD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="00467E0F" w:rsidRPr="002929CA">
        <w:rPr>
          <w:rFonts w:ascii="Times New Roman" w:hAnsi="Times New Roman"/>
          <w:sz w:val="22"/>
        </w:rPr>
        <w:fldChar w:fldCharType="begin"/>
      </w:r>
      <w:r w:rsidR="00A4482C" w:rsidRPr="002929CA">
        <w:rPr>
          <w:rFonts w:ascii="Times New Roman" w:hAnsi="Times New Roman"/>
          <w:sz w:val="22"/>
        </w:rPr>
        <w:instrText xml:space="preserve"> ADDIN EN.CITE &lt;EndNote&gt;&lt;Cite&gt;&lt;Author&gt;Hsieh&lt;/Author&gt;&lt;Year&gt;2011&lt;/Year&gt;&lt;RecNum&gt;21&lt;/RecNum&gt;&lt;DisplayText&gt;[28]&lt;/DisplayText&gt;&lt;record&gt;&lt;rec-number&gt;21&lt;/rec-number&gt;&lt;foreign-keys&gt;&lt;key app="EN" db-id="aptsrxf56vdppcer9vlxvpx1zd2xv5espaa0" timestamp="1585553782"&gt;21&lt;/key&gt;&lt;/foreign-keys&gt;&lt;ref-type name="Journal Article"&gt;17&lt;/ref-type&gt;&lt;contributors&gt;&lt;authors&gt;&lt;author&gt;Hsieh, M. M.&lt;/author&gt;&lt;author&gt;Fitzhugh, C. D.&lt;/author&gt;&lt;author&gt;Tisdale, J. F.&lt;/author&gt;&lt;/authors&gt;&lt;/contributors&gt;&lt;auth-address&gt;Molecular and Clinical Hematology Branch, National Institute of Diabetes and Digestive and Kidney Diseases, National Heart, Lung, and Blood Institute, National Institutes of Health, Bethesda, MD 20892, USA.&lt;/auth-address&gt;&lt;titles&gt;&lt;title&gt;Allogeneic hematopoietic stem cell transplantation for sickle cell disease: the time is now&lt;/title&gt;&lt;secondary-title&gt;Blood&lt;/secondary-title&gt;&lt;/titles&gt;&lt;periodical&gt;&lt;full-title&gt;Blood&lt;/full-title&gt;&lt;/periodical&gt;&lt;pages&gt;1197-207&lt;/pages&gt;&lt;volume&gt;118&lt;/volume&gt;&lt;number&gt;5&lt;/number&gt;&lt;edition&gt;2011/06/02&lt;/edition&gt;&lt;keywords&gt;&lt;keyword&gt;Adolescent&lt;/keyword&gt;&lt;keyword&gt;Adult&lt;/keyword&gt;&lt;keyword&gt;Anemia, Sickle Cell/*therapy&lt;/keyword&gt;&lt;keyword&gt;Hematopoietic Stem Cell Transplantation/*methods&lt;/keyword&gt;&lt;keyword&gt;Histocompatibility Testing&lt;/keyword&gt;&lt;keyword&gt;Humans&lt;/keyword&gt;&lt;keyword&gt;Immunosuppression/methods&lt;/keyword&gt;&lt;keyword&gt;Myeloablative Agonists/therapeutic use&lt;/keyword&gt;&lt;keyword&gt;Time Factors&lt;/keyword&gt;&lt;keyword&gt;Transplantation Conditioning/methods&lt;/keyword&gt;&lt;keyword&gt;Transplantation, Homologous&lt;/keyword&gt;&lt;/keywords&gt;&lt;dates&gt;&lt;year&gt;2011&lt;/year&gt;&lt;pub-dates&gt;&lt;date&gt;Aug 4&lt;/date&gt;&lt;/pub-dates&gt;&lt;/dates&gt;&lt;isbn&gt;1528-0020 (Electronic)&amp;#xD;0006-4971 (Linking)&lt;/isbn&gt;&lt;accession-num&gt;21628400&lt;/accession-num&gt;&lt;urls&gt;&lt;related-urls&gt;&lt;url&gt;https://www.ncbi.nlm.nih.gov/pubmed/21628400&lt;/url&gt;&lt;/related-urls&gt;&lt;/urls&gt;&lt;custom2&gt;PMC3152491&lt;/custom2&gt;&lt;electronic-resource-num&gt;10.1182/blood-2011-01-332510&lt;/electronic-resource-num&gt;&lt;/record&gt;&lt;/Cite&gt;&lt;/EndNote&gt;</w:instrText>
      </w:r>
      <w:r w:rsidR="00467E0F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[28]</w:t>
      </w:r>
      <w:r w:rsidR="00467E0F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3E2C7B" w:rsidRPr="002929CA">
        <w:rPr>
          <w:rFonts w:ascii="Times New Roman" w:hAnsi="Times New Roman"/>
          <w:sz w:val="22"/>
        </w:rPr>
        <w:t xml:space="preserve"> </w:t>
      </w:r>
      <w:r w:rsidR="00F21280" w:rsidRPr="002929CA">
        <w:rPr>
          <w:rFonts w:ascii="Times New Roman" w:hAnsi="Times New Roman"/>
          <w:sz w:val="22"/>
        </w:rPr>
        <w:lastRenderedPageBreak/>
        <w:t>Lastly, a</w:t>
      </w:r>
      <w:r w:rsidR="003E2C7B" w:rsidRPr="002929CA">
        <w:rPr>
          <w:rFonts w:ascii="Times New Roman" w:hAnsi="Times New Roman"/>
          <w:sz w:val="22"/>
        </w:rPr>
        <w:t>lthough our strateg</w:t>
      </w:r>
      <w:r w:rsidR="00F7406D" w:rsidRPr="002929CA">
        <w:rPr>
          <w:rFonts w:ascii="Times New Roman" w:hAnsi="Times New Roman"/>
          <w:sz w:val="22"/>
        </w:rPr>
        <w:t xml:space="preserve">y was </w:t>
      </w:r>
      <w:r w:rsidR="003E2C7B" w:rsidRPr="002929CA">
        <w:rPr>
          <w:rFonts w:ascii="Times New Roman" w:hAnsi="Times New Roman"/>
          <w:sz w:val="22"/>
        </w:rPr>
        <w:t xml:space="preserve">effective </w:t>
      </w:r>
      <w:bookmarkStart w:id="17" w:name="_Hlk20089649"/>
      <w:r w:rsidR="003E2C7B" w:rsidRPr="002929CA">
        <w:rPr>
          <w:rFonts w:ascii="Times New Roman" w:hAnsi="Times New Roman"/>
          <w:sz w:val="22"/>
        </w:rPr>
        <w:t>in</w:t>
      </w:r>
      <w:r w:rsidR="00B669E6" w:rsidRPr="002929CA">
        <w:rPr>
          <w:rFonts w:ascii="Times New Roman" w:hAnsi="Times New Roman"/>
          <w:sz w:val="22"/>
        </w:rPr>
        <w:t xml:space="preserve"> preventing</w:t>
      </w:r>
      <w:r w:rsidR="003F2F9F" w:rsidRPr="002929CA">
        <w:rPr>
          <w:rFonts w:ascii="Times New Roman" w:hAnsi="Times New Roman"/>
          <w:sz w:val="22"/>
        </w:rPr>
        <w:t xml:space="preserve"> patients from receiving</w:t>
      </w:r>
      <w:r w:rsidR="00B669E6" w:rsidRPr="002929CA">
        <w:rPr>
          <w:rFonts w:ascii="Times New Roman" w:hAnsi="Times New Roman"/>
          <w:sz w:val="22"/>
        </w:rPr>
        <w:t xml:space="preserve"> long-term immunosuppression,</w:t>
      </w:r>
      <w:bookmarkEnd w:id="17"/>
      <w:r w:rsidR="00B669E6" w:rsidRPr="002929CA">
        <w:rPr>
          <w:rFonts w:ascii="Times New Roman" w:hAnsi="Times New Roman"/>
          <w:sz w:val="22"/>
        </w:rPr>
        <w:t xml:space="preserve"> there was </w:t>
      </w:r>
      <w:r w:rsidRPr="002929CA">
        <w:rPr>
          <w:rFonts w:ascii="Times New Roman" w:hAnsi="Times New Roman"/>
          <w:sz w:val="22"/>
        </w:rPr>
        <w:t xml:space="preserve">on recorded </w:t>
      </w:r>
      <w:r w:rsidR="00663824" w:rsidRPr="002929CA">
        <w:rPr>
          <w:rFonts w:ascii="Times New Roman" w:hAnsi="Times New Roman"/>
          <w:sz w:val="22"/>
        </w:rPr>
        <w:t>fatal</w:t>
      </w:r>
      <w:r w:rsidRPr="002929CA">
        <w:rPr>
          <w:rFonts w:ascii="Times New Roman" w:hAnsi="Times New Roman"/>
          <w:sz w:val="22"/>
        </w:rPr>
        <w:t>ity</w:t>
      </w:r>
      <w:r w:rsidR="00A45FB9" w:rsidRPr="002929CA">
        <w:rPr>
          <w:rFonts w:ascii="Times New Roman" w:hAnsi="Times New Roman"/>
          <w:sz w:val="22"/>
        </w:rPr>
        <w:t xml:space="preserve"> </w:t>
      </w:r>
      <w:r w:rsidR="004D130F">
        <w:rPr>
          <w:rFonts w:ascii="Times New Roman" w:hAnsi="Times New Roman"/>
          <w:sz w:val="22"/>
        </w:rPr>
        <w:t>from the development</w:t>
      </w:r>
      <w:r w:rsidRPr="002929CA">
        <w:rPr>
          <w:rFonts w:ascii="Times New Roman" w:hAnsi="Times New Roman"/>
          <w:sz w:val="22"/>
        </w:rPr>
        <w:t xml:space="preserve"> </w:t>
      </w:r>
      <w:r w:rsidR="003F2F9F" w:rsidRPr="002929CA">
        <w:rPr>
          <w:rFonts w:ascii="Times New Roman" w:hAnsi="Times New Roman"/>
          <w:sz w:val="22"/>
        </w:rPr>
        <w:t xml:space="preserve">of acute GVHD </w:t>
      </w:r>
      <w:r w:rsidR="00663824" w:rsidRPr="002929CA">
        <w:rPr>
          <w:rFonts w:ascii="Times New Roman" w:hAnsi="Times New Roman"/>
          <w:sz w:val="22"/>
        </w:rPr>
        <w:t xml:space="preserve">after </w:t>
      </w:r>
      <w:r w:rsidR="004D130F">
        <w:rPr>
          <w:rFonts w:ascii="Times New Roman" w:hAnsi="Times New Roman"/>
          <w:sz w:val="22"/>
        </w:rPr>
        <w:t>an</w:t>
      </w:r>
      <w:r w:rsidR="00285870" w:rsidRPr="002929CA">
        <w:rPr>
          <w:rFonts w:ascii="Times New Roman" w:hAnsi="Times New Roman"/>
          <w:sz w:val="22"/>
        </w:rPr>
        <w:t xml:space="preserve"> </w:t>
      </w:r>
      <w:r w:rsidR="00A45FB9" w:rsidRPr="002929CA">
        <w:rPr>
          <w:rFonts w:ascii="Times New Roman" w:hAnsi="Times New Roman"/>
          <w:sz w:val="22"/>
        </w:rPr>
        <w:t xml:space="preserve">optional </w:t>
      </w:r>
      <w:r w:rsidR="002B5FA8" w:rsidRPr="002929CA">
        <w:rPr>
          <w:rFonts w:ascii="Times New Roman" w:hAnsi="Times New Roman"/>
          <w:sz w:val="22"/>
        </w:rPr>
        <w:t>reinforced</w:t>
      </w:r>
      <w:r w:rsidR="00663824" w:rsidRPr="002929CA">
        <w:rPr>
          <w:rFonts w:ascii="Times New Roman" w:hAnsi="Times New Roman"/>
          <w:sz w:val="22"/>
          <w:vertAlign w:val="superscript"/>
        </w:rPr>
        <w:t xml:space="preserve"> </w:t>
      </w:r>
      <w:r w:rsidR="00663824" w:rsidRPr="002929CA">
        <w:rPr>
          <w:rFonts w:ascii="Times New Roman" w:hAnsi="Times New Roman"/>
          <w:sz w:val="22"/>
        </w:rPr>
        <w:t xml:space="preserve">SC infusion. </w:t>
      </w:r>
      <w:bookmarkStart w:id="18" w:name="_Hlk18009982"/>
      <w:r w:rsidRPr="002929CA">
        <w:rPr>
          <w:rFonts w:ascii="Times New Roman" w:hAnsi="Times New Roman"/>
          <w:sz w:val="22"/>
        </w:rPr>
        <w:t xml:space="preserve">Since </w:t>
      </w:r>
      <w:r w:rsidR="004D130F">
        <w:rPr>
          <w:rFonts w:ascii="Times New Roman" w:hAnsi="Times New Roman"/>
          <w:sz w:val="22"/>
        </w:rPr>
        <w:t xml:space="preserve">the </w:t>
      </w:r>
      <w:r w:rsidRPr="002929CA">
        <w:rPr>
          <w:rFonts w:ascii="Times New Roman" w:hAnsi="Times New Roman"/>
          <w:sz w:val="22"/>
        </w:rPr>
        <w:t xml:space="preserve">number of </w:t>
      </w:r>
      <w:r w:rsidR="00663824" w:rsidRPr="002929CA">
        <w:rPr>
          <w:rFonts w:ascii="Times New Roman" w:hAnsi="Times New Roman"/>
          <w:sz w:val="22"/>
        </w:rPr>
        <w:t>CD3</w:t>
      </w:r>
      <w:r w:rsidR="00663824" w:rsidRPr="002929CA">
        <w:rPr>
          <w:rFonts w:ascii="Times New Roman" w:hAnsi="Times New Roman"/>
          <w:sz w:val="22"/>
          <w:vertAlign w:val="superscript"/>
        </w:rPr>
        <w:t>+</w:t>
      </w:r>
      <w:r w:rsidR="00663824" w:rsidRPr="002929CA">
        <w:rPr>
          <w:rFonts w:ascii="Times New Roman" w:hAnsi="Times New Roman"/>
          <w:sz w:val="22"/>
        </w:rPr>
        <w:t xml:space="preserve"> cell</w:t>
      </w:r>
      <w:r w:rsidRPr="002929CA">
        <w:rPr>
          <w:rFonts w:ascii="Times New Roman" w:hAnsi="Times New Roman"/>
          <w:sz w:val="22"/>
        </w:rPr>
        <w:t>s</w:t>
      </w:r>
      <w:r w:rsidR="00663824" w:rsidRPr="002929CA">
        <w:rPr>
          <w:rFonts w:ascii="Times New Roman" w:hAnsi="Times New Roman"/>
          <w:sz w:val="22"/>
        </w:rPr>
        <w:t xml:space="preserve"> </w:t>
      </w:r>
      <w:r w:rsidR="003F2F9F" w:rsidRPr="002929CA">
        <w:rPr>
          <w:rFonts w:ascii="Times New Roman" w:hAnsi="Times New Roman"/>
          <w:sz w:val="22"/>
        </w:rPr>
        <w:t>appear</w:t>
      </w:r>
      <w:r w:rsidR="00C77E02">
        <w:rPr>
          <w:rFonts w:ascii="Times New Roman" w:hAnsi="Times New Roman"/>
          <w:sz w:val="22"/>
        </w:rPr>
        <w:t>s</w:t>
      </w:r>
      <w:r w:rsidR="003F2F9F" w:rsidRPr="002929CA">
        <w:rPr>
          <w:rFonts w:ascii="Times New Roman" w:hAnsi="Times New Roman"/>
          <w:sz w:val="22"/>
        </w:rPr>
        <w:t xml:space="preserve"> to be associated with th</w:t>
      </w:r>
      <w:r w:rsidR="00A45FB9" w:rsidRPr="002929CA">
        <w:rPr>
          <w:rFonts w:ascii="Times New Roman" w:hAnsi="Times New Roman"/>
          <w:sz w:val="22"/>
        </w:rPr>
        <w:t>ese complications</w:t>
      </w:r>
      <w:r w:rsidR="003F2F9F" w:rsidRPr="002929CA">
        <w:rPr>
          <w:rFonts w:ascii="Times New Roman" w:hAnsi="Times New Roman"/>
          <w:sz w:val="22"/>
        </w:rPr>
        <w:t xml:space="preserve">, </w:t>
      </w:r>
      <w:bookmarkEnd w:id="18"/>
      <w:r w:rsidR="003F2F9F" w:rsidRPr="002929CA">
        <w:rPr>
          <w:rFonts w:ascii="Times New Roman" w:hAnsi="Times New Roman"/>
          <w:sz w:val="22"/>
        </w:rPr>
        <w:t>fu</w:t>
      </w:r>
      <w:r w:rsidR="00663824" w:rsidRPr="002929CA">
        <w:rPr>
          <w:rFonts w:ascii="Times New Roman" w:hAnsi="Times New Roman"/>
          <w:sz w:val="22"/>
        </w:rPr>
        <w:t>rther stud</w:t>
      </w:r>
      <w:r w:rsidR="00A45FB9" w:rsidRPr="002929CA">
        <w:rPr>
          <w:rFonts w:ascii="Times New Roman" w:hAnsi="Times New Roman"/>
          <w:sz w:val="22"/>
        </w:rPr>
        <w:t>ies are</w:t>
      </w:r>
      <w:r w:rsidRPr="002929CA">
        <w:rPr>
          <w:rFonts w:ascii="Times New Roman" w:hAnsi="Times New Roman"/>
          <w:sz w:val="22"/>
        </w:rPr>
        <w:t xml:space="preserve"> needed to determine the </w:t>
      </w:r>
      <w:r w:rsidR="00257F74" w:rsidRPr="002929CA">
        <w:rPr>
          <w:rFonts w:ascii="Times New Roman" w:hAnsi="Times New Roman"/>
          <w:sz w:val="22"/>
        </w:rPr>
        <w:t xml:space="preserve">optimal </w:t>
      </w:r>
      <w:r w:rsidR="00663824" w:rsidRPr="002929CA">
        <w:rPr>
          <w:rFonts w:ascii="Times New Roman" w:hAnsi="Times New Roman"/>
          <w:sz w:val="22"/>
        </w:rPr>
        <w:t xml:space="preserve">cell </w:t>
      </w:r>
      <w:r w:rsidR="002F1078" w:rsidRPr="002929CA">
        <w:rPr>
          <w:rFonts w:ascii="Times New Roman" w:hAnsi="Times New Roman"/>
          <w:sz w:val="22"/>
        </w:rPr>
        <w:t xml:space="preserve">dose </w:t>
      </w:r>
      <w:r w:rsidR="00C77E02">
        <w:rPr>
          <w:rFonts w:ascii="Times New Roman" w:hAnsi="Times New Roman"/>
          <w:sz w:val="22"/>
        </w:rPr>
        <w:t>in</w:t>
      </w:r>
      <w:r w:rsidR="002F1078" w:rsidRPr="002929CA">
        <w:rPr>
          <w:rFonts w:ascii="Times New Roman" w:hAnsi="Times New Roman"/>
          <w:sz w:val="22"/>
        </w:rPr>
        <w:t xml:space="preserve"> </w:t>
      </w:r>
      <w:r w:rsidR="00285870" w:rsidRPr="002929CA">
        <w:rPr>
          <w:rFonts w:ascii="Times New Roman" w:hAnsi="Times New Roman"/>
          <w:sz w:val="22"/>
        </w:rPr>
        <w:t xml:space="preserve">the </w:t>
      </w:r>
      <w:r w:rsidR="00A45FB9" w:rsidRPr="002929CA">
        <w:rPr>
          <w:rFonts w:ascii="Times New Roman" w:hAnsi="Times New Roman"/>
          <w:sz w:val="22"/>
        </w:rPr>
        <w:t>opti</w:t>
      </w:r>
      <w:r w:rsidR="00257F74" w:rsidRPr="002929CA">
        <w:rPr>
          <w:rFonts w:ascii="Times New Roman" w:hAnsi="Times New Roman"/>
          <w:sz w:val="22"/>
        </w:rPr>
        <w:t xml:space="preserve">onal </w:t>
      </w:r>
      <w:r w:rsidR="002B5FA8" w:rsidRPr="002929CA">
        <w:rPr>
          <w:rFonts w:ascii="Times New Roman" w:hAnsi="Times New Roman"/>
          <w:sz w:val="22"/>
        </w:rPr>
        <w:t>reinforced</w:t>
      </w:r>
      <w:r w:rsidR="002F1078" w:rsidRPr="002929CA">
        <w:rPr>
          <w:rFonts w:ascii="Times New Roman" w:hAnsi="Times New Roman"/>
          <w:sz w:val="22"/>
        </w:rPr>
        <w:t xml:space="preserve"> SC infusion</w:t>
      </w:r>
      <w:r w:rsidR="00663824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to </w:t>
      </w:r>
      <w:r w:rsidR="001055CD" w:rsidRPr="002929CA">
        <w:rPr>
          <w:rFonts w:ascii="Times New Roman" w:hAnsi="Times New Roman"/>
          <w:sz w:val="22"/>
        </w:rPr>
        <w:t xml:space="preserve">minimize </w:t>
      </w:r>
      <w:r w:rsidR="00285870" w:rsidRPr="002929CA">
        <w:rPr>
          <w:rFonts w:ascii="Times New Roman" w:hAnsi="Times New Roman"/>
          <w:sz w:val="22"/>
        </w:rPr>
        <w:t xml:space="preserve">the </w:t>
      </w:r>
      <w:r w:rsidR="0061049A" w:rsidRPr="002929CA">
        <w:rPr>
          <w:rFonts w:ascii="Times New Roman" w:hAnsi="Times New Roman"/>
          <w:sz w:val="22"/>
        </w:rPr>
        <w:t xml:space="preserve">risk of </w:t>
      </w:r>
      <w:r w:rsidR="007B740F" w:rsidRPr="002929CA">
        <w:rPr>
          <w:rFonts w:ascii="Times New Roman" w:hAnsi="Times New Roman"/>
          <w:sz w:val="22"/>
        </w:rPr>
        <w:t xml:space="preserve">GVHD </w:t>
      </w:r>
      <w:r w:rsidR="001A5441" w:rsidRPr="002929CA">
        <w:rPr>
          <w:rFonts w:ascii="Times New Roman" w:hAnsi="Times New Roman"/>
          <w:sz w:val="22"/>
        </w:rPr>
        <w:t>without sacrificing</w:t>
      </w:r>
      <w:r w:rsidR="00663824" w:rsidRPr="002929CA">
        <w:rPr>
          <w:rFonts w:ascii="Times New Roman" w:hAnsi="Times New Roman"/>
          <w:sz w:val="22"/>
        </w:rPr>
        <w:t xml:space="preserve"> donor engraftment</w:t>
      </w:r>
      <w:r w:rsidR="003620F3" w:rsidRPr="002929CA">
        <w:rPr>
          <w:rFonts w:ascii="Times New Roman" w:hAnsi="Times New Roman"/>
          <w:sz w:val="22"/>
        </w:rPr>
        <w:t xml:space="preserve">, </w:t>
      </w:r>
      <w:bookmarkStart w:id="19" w:name="_Hlk37958968"/>
      <w:r w:rsidR="003620F3" w:rsidRPr="002929CA">
        <w:rPr>
          <w:rFonts w:ascii="Times New Roman" w:hAnsi="Times New Roman"/>
          <w:sz w:val="22"/>
        </w:rPr>
        <w:t xml:space="preserve">especially in patients who received the procedure after post-transplant one year. </w:t>
      </w:r>
      <w:r w:rsidR="000A61BB">
        <w:rPr>
          <w:rFonts w:ascii="Times New Roman" w:hAnsi="Times New Roman"/>
          <w:sz w:val="22"/>
        </w:rPr>
        <w:t>C</w:t>
      </w:r>
      <w:r w:rsidR="003620F3" w:rsidRPr="002929CA">
        <w:rPr>
          <w:rFonts w:ascii="Times New Roman" w:hAnsi="Times New Roman"/>
          <w:sz w:val="22"/>
        </w:rPr>
        <w:t xml:space="preserve">onsidering </w:t>
      </w:r>
      <w:r w:rsidR="000A61BB">
        <w:rPr>
          <w:rFonts w:ascii="Times New Roman" w:hAnsi="Times New Roman"/>
          <w:sz w:val="22"/>
        </w:rPr>
        <w:t xml:space="preserve">the </w:t>
      </w:r>
      <w:r w:rsidR="003620F3" w:rsidRPr="002929CA">
        <w:rPr>
          <w:rFonts w:ascii="Times New Roman" w:hAnsi="Times New Roman"/>
          <w:sz w:val="22"/>
        </w:rPr>
        <w:t xml:space="preserve">risk/benefit of our strategy, the optional reinforced SC infusion should </w:t>
      </w:r>
      <w:r w:rsidR="004643AC" w:rsidRPr="002929CA">
        <w:rPr>
          <w:rFonts w:ascii="Times New Roman" w:hAnsi="Times New Roman"/>
          <w:sz w:val="22"/>
        </w:rPr>
        <w:t>also</w:t>
      </w:r>
      <w:r w:rsidR="0072402E">
        <w:rPr>
          <w:rFonts w:ascii="Times New Roman" w:hAnsi="Times New Roman"/>
          <w:sz w:val="22"/>
        </w:rPr>
        <w:t xml:space="preserve"> be</w:t>
      </w:r>
      <w:r w:rsidR="004643AC" w:rsidRPr="002929CA">
        <w:rPr>
          <w:rFonts w:ascii="Times New Roman" w:hAnsi="Times New Roman"/>
          <w:sz w:val="22"/>
        </w:rPr>
        <w:t xml:space="preserve"> </w:t>
      </w:r>
      <w:r w:rsidR="00C30484" w:rsidRPr="002929CA">
        <w:rPr>
          <w:rFonts w:ascii="Times New Roman" w:hAnsi="Times New Roman"/>
          <w:sz w:val="22"/>
        </w:rPr>
        <w:t>preferentially</w:t>
      </w:r>
      <w:r w:rsidR="003620F3" w:rsidRPr="002929CA">
        <w:rPr>
          <w:rFonts w:ascii="Times New Roman" w:hAnsi="Times New Roman"/>
          <w:sz w:val="22"/>
        </w:rPr>
        <w:t xml:space="preserve"> performed </w:t>
      </w:r>
      <w:r w:rsidR="0072402E">
        <w:rPr>
          <w:rFonts w:ascii="Times New Roman" w:hAnsi="Times New Roman"/>
          <w:sz w:val="22"/>
        </w:rPr>
        <w:t>in</w:t>
      </w:r>
      <w:r w:rsidR="003620F3" w:rsidRPr="002929CA">
        <w:rPr>
          <w:rFonts w:ascii="Times New Roman" w:hAnsi="Times New Roman"/>
          <w:sz w:val="22"/>
        </w:rPr>
        <w:t xml:space="preserve"> patients with rapid</w:t>
      </w:r>
      <w:r w:rsidR="0072402E">
        <w:rPr>
          <w:rFonts w:ascii="Times New Roman" w:hAnsi="Times New Roman"/>
          <w:sz w:val="22"/>
        </w:rPr>
        <w:t>ly</w:t>
      </w:r>
      <w:r w:rsidR="003620F3" w:rsidRPr="002929CA">
        <w:rPr>
          <w:rFonts w:ascii="Times New Roman" w:hAnsi="Times New Roman"/>
          <w:sz w:val="22"/>
        </w:rPr>
        <w:t xml:space="preserve"> declin</w:t>
      </w:r>
      <w:r w:rsidR="0072402E">
        <w:rPr>
          <w:rFonts w:ascii="Times New Roman" w:hAnsi="Times New Roman"/>
          <w:sz w:val="22"/>
        </w:rPr>
        <w:t xml:space="preserve">ing </w:t>
      </w:r>
      <w:r w:rsidR="003620F3" w:rsidRPr="002929CA">
        <w:rPr>
          <w:rFonts w:ascii="Times New Roman" w:hAnsi="Times New Roman"/>
          <w:sz w:val="22"/>
        </w:rPr>
        <w:t>PB donor WB chimerism during the early post-transplant period.</w:t>
      </w:r>
      <w:bookmarkEnd w:id="19"/>
      <w:r w:rsidR="003620F3" w:rsidRPr="002929CA">
        <w:rPr>
          <w:rFonts w:ascii="Times New Roman" w:hAnsi="Times New Roman"/>
          <w:sz w:val="22"/>
        </w:rPr>
        <w:t xml:space="preserve"> </w:t>
      </w:r>
      <w:r w:rsidR="00A45FB9" w:rsidRPr="002929CA">
        <w:rPr>
          <w:rFonts w:ascii="Times New Roman" w:hAnsi="Times New Roman"/>
          <w:sz w:val="22"/>
        </w:rPr>
        <w:t xml:space="preserve">Despite </w:t>
      </w:r>
      <w:r w:rsidR="007B740F" w:rsidRPr="002929CA">
        <w:rPr>
          <w:rFonts w:ascii="Times New Roman" w:hAnsi="Times New Roman"/>
          <w:sz w:val="22"/>
        </w:rPr>
        <w:t xml:space="preserve">these </w:t>
      </w:r>
      <w:r w:rsidR="00A45FB9" w:rsidRPr="002929CA">
        <w:rPr>
          <w:rFonts w:ascii="Times New Roman" w:hAnsi="Times New Roman"/>
          <w:sz w:val="22"/>
        </w:rPr>
        <w:t>limitation</w:t>
      </w:r>
      <w:r w:rsidR="007B740F" w:rsidRPr="002929CA">
        <w:rPr>
          <w:rFonts w:ascii="Times New Roman" w:hAnsi="Times New Roman"/>
          <w:sz w:val="22"/>
        </w:rPr>
        <w:t>s</w:t>
      </w:r>
      <w:r w:rsidR="00A45FB9" w:rsidRPr="002929CA">
        <w:rPr>
          <w:rFonts w:ascii="Times New Roman" w:hAnsi="Times New Roman"/>
          <w:sz w:val="22"/>
        </w:rPr>
        <w:t xml:space="preserve">, our </w:t>
      </w:r>
      <w:r w:rsidR="007B740F" w:rsidRPr="002929CA">
        <w:rPr>
          <w:rFonts w:ascii="Times New Roman" w:hAnsi="Times New Roman"/>
          <w:sz w:val="22"/>
        </w:rPr>
        <w:t>results</w:t>
      </w:r>
      <w:r w:rsidR="00A45FB9" w:rsidRPr="002929CA">
        <w:rPr>
          <w:rFonts w:ascii="Times New Roman" w:hAnsi="Times New Roman"/>
          <w:sz w:val="22"/>
        </w:rPr>
        <w:t xml:space="preserve"> showed </w:t>
      </w:r>
      <w:r w:rsidR="007B740F" w:rsidRPr="002929CA">
        <w:rPr>
          <w:rFonts w:ascii="Times New Roman" w:hAnsi="Times New Roman"/>
          <w:sz w:val="22"/>
        </w:rPr>
        <w:t xml:space="preserve">acceptable outcomes </w:t>
      </w:r>
      <w:r w:rsidR="0072402E" w:rsidRPr="002929CA">
        <w:rPr>
          <w:rFonts w:ascii="Times New Roman" w:hAnsi="Times New Roman"/>
          <w:sz w:val="22"/>
        </w:rPr>
        <w:t xml:space="preserve">in both β-TM and SCD patients </w:t>
      </w:r>
      <w:r w:rsidR="007B740F" w:rsidRPr="002929CA">
        <w:rPr>
          <w:rFonts w:ascii="Times New Roman" w:hAnsi="Times New Roman"/>
          <w:sz w:val="22"/>
        </w:rPr>
        <w:t xml:space="preserve">with </w:t>
      </w:r>
      <w:r w:rsidR="0072402E">
        <w:rPr>
          <w:rFonts w:ascii="Times New Roman" w:hAnsi="Times New Roman"/>
          <w:sz w:val="22"/>
        </w:rPr>
        <w:t xml:space="preserve">the </w:t>
      </w:r>
      <w:r w:rsidR="00A45FB9" w:rsidRPr="002929CA">
        <w:rPr>
          <w:rFonts w:ascii="Times New Roman" w:hAnsi="Times New Roman"/>
          <w:sz w:val="22"/>
        </w:rPr>
        <w:t>consisten</w:t>
      </w:r>
      <w:r w:rsidR="0072402E">
        <w:rPr>
          <w:rFonts w:ascii="Times New Roman" w:hAnsi="Times New Roman"/>
          <w:sz w:val="22"/>
        </w:rPr>
        <w:t xml:space="preserve">t use of </w:t>
      </w:r>
      <w:r w:rsidR="00A45FB9" w:rsidRPr="002929CA">
        <w:rPr>
          <w:rFonts w:ascii="Times New Roman" w:hAnsi="Times New Roman"/>
          <w:sz w:val="22"/>
        </w:rPr>
        <w:t>uniform NMA conditioning and criteria for optional reinforced SC infusion</w:t>
      </w:r>
      <w:r w:rsidR="00430F22">
        <w:rPr>
          <w:rFonts w:ascii="Times New Roman" w:hAnsi="Times New Roman"/>
          <w:sz w:val="22"/>
        </w:rPr>
        <w:t>s</w:t>
      </w:r>
      <w:r w:rsidR="001A5441" w:rsidRPr="002929CA">
        <w:rPr>
          <w:rFonts w:ascii="Times New Roman" w:hAnsi="Times New Roman"/>
          <w:sz w:val="22"/>
        </w:rPr>
        <w:t xml:space="preserve">. </w:t>
      </w:r>
    </w:p>
    <w:p w14:paraId="5D9662F1" w14:textId="0BC556EF" w:rsidR="001A5441" w:rsidRPr="002929CA" w:rsidRDefault="001A5441" w:rsidP="001A5441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</w:p>
    <w:p w14:paraId="2CA4CF0A" w14:textId="3BBA310C" w:rsidR="001A5441" w:rsidRPr="002929CA" w:rsidRDefault="001A5441" w:rsidP="001A5441">
      <w:pPr>
        <w:wordWrap/>
        <w:adjustRightIn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 w:hint="eastAsia"/>
          <w:b/>
          <w:bCs/>
          <w:sz w:val="22"/>
        </w:rPr>
        <w:t>5</w:t>
      </w:r>
      <w:r w:rsidRPr="002929CA">
        <w:rPr>
          <w:rFonts w:ascii="Times New Roman" w:hAnsi="Times New Roman"/>
          <w:b/>
          <w:bCs/>
          <w:sz w:val="22"/>
        </w:rPr>
        <w:t>. CONCL</w:t>
      </w:r>
      <w:r w:rsidR="005D630C" w:rsidRPr="002929CA">
        <w:rPr>
          <w:rFonts w:ascii="Times New Roman" w:hAnsi="Times New Roman"/>
          <w:b/>
          <w:bCs/>
          <w:sz w:val="22"/>
        </w:rPr>
        <w:t>U</w:t>
      </w:r>
      <w:r w:rsidRPr="002929CA">
        <w:rPr>
          <w:rFonts w:ascii="Times New Roman" w:hAnsi="Times New Roman"/>
          <w:b/>
          <w:bCs/>
          <w:sz w:val="22"/>
        </w:rPr>
        <w:t>SIONS</w:t>
      </w:r>
    </w:p>
    <w:p w14:paraId="27C88A9F" w14:textId="0B6B8E6A" w:rsidR="001A5441" w:rsidRPr="002929CA" w:rsidRDefault="001A5441" w:rsidP="00B606D6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D</w:t>
      </w:r>
      <w:r w:rsidR="00D35DBC" w:rsidRPr="002929CA">
        <w:rPr>
          <w:rFonts w:ascii="Times New Roman" w:hAnsi="Times New Roman"/>
          <w:sz w:val="22"/>
        </w:rPr>
        <w:t xml:space="preserve">espite </w:t>
      </w:r>
      <w:r w:rsidR="00430F22">
        <w:rPr>
          <w:rFonts w:ascii="Times New Roman" w:hAnsi="Times New Roman"/>
          <w:sz w:val="22"/>
        </w:rPr>
        <w:t xml:space="preserve">its </w:t>
      </w:r>
      <w:r w:rsidR="00F7406D" w:rsidRPr="002929CA">
        <w:rPr>
          <w:rFonts w:ascii="Times New Roman" w:hAnsi="Times New Roman"/>
          <w:sz w:val="22"/>
        </w:rPr>
        <w:t>retrospective</w:t>
      </w:r>
      <w:r w:rsidR="000941DD" w:rsidRPr="002929CA">
        <w:rPr>
          <w:rFonts w:ascii="Times New Roman" w:hAnsi="Times New Roman"/>
          <w:sz w:val="22"/>
        </w:rPr>
        <w:t xml:space="preserve"> </w:t>
      </w:r>
      <w:r w:rsidR="00430F22">
        <w:rPr>
          <w:rFonts w:ascii="Times New Roman" w:hAnsi="Times New Roman"/>
          <w:sz w:val="22"/>
        </w:rPr>
        <w:t xml:space="preserve">nature and the </w:t>
      </w:r>
      <w:r w:rsidR="00F7406D" w:rsidRPr="002929CA">
        <w:rPr>
          <w:rFonts w:ascii="Times New Roman" w:hAnsi="Times New Roman"/>
          <w:sz w:val="22"/>
        </w:rPr>
        <w:t xml:space="preserve">small number of patients, </w:t>
      </w:r>
      <w:r w:rsidR="00C86BF0" w:rsidRPr="002929CA">
        <w:rPr>
          <w:rFonts w:ascii="Times New Roman" w:hAnsi="Times New Roman"/>
          <w:sz w:val="22"/>
        </w:rPr>
        <w:t>our</w:t>
      </w:r>
      <w:r w:rsidR="00D35DBC" w:rsidRPr="002929CA">
        <w:rPr>
          <w:rFonts w:ascii="Times New Roman" w:hAnsi="Times New Roman"/>
          <w:sz w:val="22"/>
        </w:rPr>
        <w:t xml:space="preserve"> study found that </w:t>
      </w:r>
      <w:r w:rsidR="00C86BF0" w:rsidRPr="002929CA">
        <w:rPr>
          <w:rFonts w:ascii="Times New Roman" w:hAnsi="Times New Roman"/>
          <w:sz w:val="22"/>
        </w:rPr>
        <w:t xml:space="preserve">alloSCT using </w:t>
      </w:r>
      <w:r w:rsidR="00F7406D" w:rsidRPr="002929CA">
        <w:rPr>
          <w:rFonts w:ascii="Times New Roman" w:hAnsi="Times New Roman"/>
          <w:sz w:val="22"/>
        </w:rPr>
        <w:t>NMA</w:t>
      </w:r>
      <w:r w:rsidR="00C86BF0" w:rsidRPr="002929CA">
        <w:rPr>
          <w:rFonts w:ascii="Times New Roman" w:hAnsi="Times New Roman"/>
          <w:sz w:val="22"/>
        </w:rPr>
        <w:t xml:space="preserve"> </w:t>
      </w:r>
      <w:r w:rsidR="00F7406D" w:rsidRPr="002929CA">
        <w:rPr>
          <w:rFonts w:ascii="Times New Roman" w:hAnsi="Times New Roman"/>
          <w:sz w:val="22"/>
        </w:rPr>
        <w:t>conditioning</w:t>
      </w:r>
      <w:r w:rsidR="00AC0500" w:rsidRPr="002929CA">
        <w:rPr>
          <w:rFonts w:ascii="Times New Roman" w:hAnsi="Times New Roman"/>
          <w:sz w:val="22"/>
        </w:rPr>
        <w:t>, consist</w:t>
      </w:r>
      <w:r w:rsidR="00430F22">
        <w:rPr>
          <w:rFonts w:ascii="Times New Roman" w:hAnsi="Times New Roman"/>
          <w:sz w:val="22"/>
        </w:rPr>
        <w:t>ing</w:t>
      </w:r>
      <w:r w:rsidR="00AC0500" w:rsidRPr="002929CA">
        <w:rPr>
          <w:rFonts w:ascii="Times New Roman" w:hAnsi="Times New Roman"/>
          <w:sz w:val="22"/>
        </w:rPr>
        <w:t xml:space="preserve"> </w:t>
      </w:r>
      <w:r w:rsidR="00C86BF0" w:rsidRPr="002929CA">
        <w:rPr>
          <w:rFonts w:ascii="Times New Roman" w:hAnsi="Times New Roman"/>
          <w:sz w:val="22"/>
        </w:rPr>
        <w:t>of</w:t>
      </w:r>
      <w:r w:rsidR="00F7406D" w:rsidRPr="002929CA">
        <w:rPr>
          <w:rFonts w:ascii="Times New Roman" w:hAnsi="Times New Roman"/>
          <w:sz w:val="22"/>
        </w:rPr>
        <w:t xml:space="preserve"> alemtuzumab </w:t>
      </w:r>
      <w:r w:rsidR="00C86BF0" w:rsidRPr="002929CA">
        <w:rPr>
          <w:rFonts w:ascii="Times New Roman" w:hAnsi="Times New Roman"/>
          <w:sz w:val="22"/>
        </w:rPr>
        <w:t>plus</w:t>
      </w:r>
      <w:r w:rsidR="0065479C" w:rsidRPr="002929CA">
        <w:rPr>
          <w:rFonts w:ascii="Times New Roman" w:hAnsi="Times New Roman"/>
          <w:sz w:val="22"/>
        </w:rPr>
        <w:t xml:space="preserve"> </w:t>
      </w:r>
      <w:r w:rsidR="00F7406D" w:rsidRPr="002929CA">
        <w:rPr>
          <w:rFonts w:ascii="Times New Roman" w:hAnsi="Times New Roman"/>
          <w:sz w:val="22"/>
        </w:rPr>
        <w:t xml:space="preserve">low-dose TBI </w:t>
      </w:r>
      <w:r w:rsidR="00D35DBC" w:rsidRPr="002929CA">
        <w:rPr>
          <w:rFonts w:ascii="Times New Roman" w:hAnsi="Times New Roman"/>
          <w:sz w:val="22"/>
        </w:rPr>
        <w:t xml:space="preserve">was </w:t>
      </w:r>
      <w:r w:rsidR="00F7406D" w:rsidRPr="002929CA">
        <w:rPr>
          <w:rFonts w:ascii="Times New Roman" w:hAnsi="Times New Roman"/>
          <w:sz w:val="22"/>
        </w:rPr>
        <w:t xml:space="preserve">effective in achieving stable </w:t>
      </w:r>
      <w:r w:rsidR="00C86BF0" w:rsidRPr="002929CA">
        <w:rPr>
          <w:rFonts w:ascii="Times New Roman" w:hAnsi="Times New Roman"/>
          <w:sz w:val="22"/>
        </w:rPr>
        <w:t>mixed chimerism</w:t>
      </w:r>
      <w:r w:rsidR="00D35DBC" w:rsidRPr="002929CA">
        <w:rPr>
          <w:rFonts w:ascii="Times New Roman" w:hAnsi="Times New Roman"/>
          <w:sz w:val="22"/>
        </w:rPr>
        <w:t xml:space="preserve"> </w:t>
      </w:r>
      <w:r w:rsidR="00350F85" w:rsidRPr="002929CA">
        <w:rPr>
          <w:rFonts w:ascii="Times New Roman" w:hAnsi="Times New Roman"/>
          <w:sz w:val="22"/>
        </w:rPr>
        <w:t xml:space="preserve">not only </w:t>
      </w:r>
      <w:r w:rsidR="00F7406D" w:rsidRPr="002929CA">
        <w:rPr>
          <w:rFonts w:ascii="Times New Roman" w:hAnsi="Times New Roman"/>
          <w:sz w:val="22"/>
        </w:rPr>
        <w:t>in SCD</w:t>
      </w:r>
      <w:r w:rsidR="002220D2" w:rsidRPr="002929CA">
        <w:rPr>
          <w:rFonts w:ascii="Times New Roman" w:hAnsi="Times New Roman"/>
          <w:sz w:val="22"/>
        </w:rPr>
        <w:t>,</w:t>
      </w:r>
      <w:r w:rsidR="00F7406D" w:rsidRPr="002929CA">
        <w:rPr>
          <w:rFonts w:ascii="Times New Roman" w:hAnsi="Times New Roman"/>
          <w:sz w:val="22"/>
        </w:rPr>
        <w:t xml:space="preserve"> </w:t>
      </w:r>
      <w:r w:rsidR="00350F85" w:rsidRPr="002929CA">
        <w:rPr>
          <w:rFonts w:ascii="Times New Roman" w:hAnsi="Times New Roman"/>
          <w:sz w:val="22"/>
        </w:rPr>
        <w:t xml:space="preserve">but </w:t>
      </w:r>
      <w:r w:rsidR="00A503D9">
        <w:rPr>
          <w:rFonts w:ascii="Times New Roman" w:hAnsi="Times New Roman"/>
          <w:sz w:val="22"/>
        </w:rPr>
        <w:t xml:space="preserve">also </w:t>
      </w:r>
      <w:r w:rsidR="00350F85" w:rsidRPr="002929CA">
        <w:rPr>
          <w:rFonts w:ascii="Times New Roman" w:hAnsi="Times New Roman"/>
          <w:sz w:val="22"/>
        </w:rPr>
        <w:t>in</w:t>
      </w:r>
      <w:r w:rsidR="00D35DBC" w:rsidRPr="002929CA">
        <w:rPr>
          <w:rFonts w:ascii="Times New Roman" w:hAnsi="Times New Roman"/>
          <w:sz w:val="22"/>
        </w:rPr>
        <w:t xml:space="preserve"> </w:t>
      </w:r>
      <w:r w:rsidR="007A2F7D" w:rsidRPr="002929CA">
        <w:rPr>
          <w:rFonts w:ascii="Times New Roman" w:eastAsia="굴림" w:hAnsi="Times New Roman"/>
          <w:sz w:val="22"/>
        </w:rPr>
        <w:t>β</w:t>
      </w:r>
      <w:r w:rsidR="007A2F7D" w:rsidRPr="002929CA">
        <w:rPr>
          <w:rFonts w:ascii="Times New Roman" w:hAnsi="Times New Roman"/>
          <w:sz w:val="22"/>
        </w:rPr>
        <w:t>-</w:t>
      </w:r>
      <w:r w:rsidR="00A26779" w:rsidRPr="002929CA">
        <w:rPr>
          <w:rFonts w:ascii="Times New Roman" w:hAnsi="Times New Roman"/>
          <w:sz w:val="22"/>
        </w:rPr>
        <w:t>TM</w:t>
      </w:r>
      <w:r w:rsidR="00D35DBC" w:rsidRPr="002929CA">
        <w:rPr>
          <w:rFonts w:ascii="Times New Roman" w:hAnsi="Times New Roman"/>
          <w:sz w:val="22"/>
        </w:rPr>
        <w:t xml:space="preserve"> patients</w:t>
      </w:r>
      <w:r w:rsidR="00F7406D" w:rsidRPr="002929CA">
        <w:rPr>
          <w:rFonts w:ascii="Times New Roman" w:hAnsi="Times New Roman"/>
          <w:sz w:val="22"/>
        </w:rPr>
        <w:t xml:space="preserve">. Our strategy of </w:t>
      </w:r>
      <w:r w:rsidR="007450BB">
        <w:rPr>
          <w:rFonts w:ascii="Times New Roman" w:hAnsi="Times New Roman"/>
          <w:sz w:val="22"/>
        </w:rPr>
        <w:t>an</w:t>
      </w:r>
      <w:r w:rsidR="00AC0500" w:rsidRPr="002929CA">
        <w:rPr>
          <w:rFonts w:ascii="Times New Roman" w:hAnsi="Times New Roman"/>
          <w:sz w:val="22"/>
        </w:rPr>
        <w:t xml:space="preserve"> </w:t>
      </w:r>
      <w:r w:rsidR="00C86BF0" w:rsidRPr="002929CA">
        <w:rPr>
          <w:rFonts w:ascii="Times New Roman" w:hAnsi="Times New Roman"/>
          <w:sz w:val="22"/>
        </w:rPr>
        <w:t xml:space="preserve">optional </w:t>
      </w:r>
      <w:r w:rsidR="005B596B" w:rsidRPr="002929CA">
        <w:rPr>
          <w:rFonts w:ascii="Times New Roman" w:hAnsi="Times New Roman"/>
          <w:sz w:val="22"/>
        </w:rPr>
        <w:t>reinforced</w:t>
      </w:r>
      <w:r w:rsidR="00F7406D" w:rsidRPr="002929CA">
        <w:rPr>
          <w:rFonts w:ascii="Times New Roman" w:hAnsi="Times New Roman"/>
          <w:sz w:val="22"/>
        </w:rPr>
        <w:t xml:space="preserve"> SC infusion </w:t>
      </w:r>
      <w:r w:rsidR="00C86BF0" w:rsidRPr="002929CA">
        <w:rPr>
          <w:rFonts w:ascii="Times New Roman" w:hAnsi="Times New Roman"/>
          <w:sz w:val="22"/>
        </w:rPr>
        <w:t>was</w:t>
      </w:r>
      <w:r w:rsidR="00F7406D" w:rsidRPr="002929CA">
        <w:rPr>
          <w:rFonts w:ascii="Times New Roman" w:hAnsi="Times New Roman"/>
          <w:sz w:val="22"/>
        </w:rPr>
        <w:t xml:space="preserve"> effective in preventing </w:t>
      </w:r>
      <w:r w:rsidR="00C86BF0" w:rsidRPr="002929CA">
        <w:rPr>
          <w:rFonts w:ascii="Times New Roman" w:hAnsi="Times New Roman"/>
          <w:sz w:val="22"/>
        </w:rPr>
        <w:t xml:space="preserve">to </w:t>
      </w:r>
      <w:r w:rsidR="000941DD" w:rsidRPr="002929CA">
        <w:rPr>
          <w:rFonts w:ascii="Times New Roman" w:hAnsi="Times New Roman"/>
          <w:sz w:val="22"/>
        </w:rPr>
        <w:t>protracted</w:t>
      </w:r>
      <w:r w:rsidR="00D35DBC" w:rsidRPr="002929CA">
        <w:rPr>
          <w:rFonts w:ascii="Times New Roman" w:hAnsi="Times New Roman"/>
          <w:sz w:val="22"/>
        </w:rPr>
        <w:t xml:space="preserve"> immunosuppression in </w:t>
      </w:r>
      <w:r w:rsidRPr="002929CA">
        <w:rPr>
          <w:rFonts w:ascii="Times New Roman" w:hAnsi="Times New Roman"/>
          <w:sz w:val="22"/>
        </w:rPr>
        <w:t xml:space="preserve">these </w:t>
      </w:r>
      <w:r w:rsidR="00F7406D" w:rsidRPr="002929CA">
        <w:rPr>
          <w:rFonts w:ascii="Times New Roman" w:hAnsi="Times New Roman"/>
          <w:sz w:val="22"/>
        </w:rPr>
        <w:t>patients.</w:t>
      </w:r>
      <w:r w:rsidR="007A2F7D" w:rsidRPr="002929CA">
        <w:rPr>
          <w:rFonts w:ascii="Times New Roman" w:hAnsi="Times New Roman"/>
          <w:sz w:val="22"/>
        </w:rPr>
        <w:t xml:space="preserve"> </w:t>
      </w:r>
      <w:r w:rsidR="00F7406D" w:rsidRPr="002929CA">
        <w:rPr>
          <w:rFonts w:ascii="Times New Roman" w:hAnsi="Times New Roman"/>
          <w:sz w:val="22"/>
        </w:rPr>
        <w:t xml:space="preserve">However, future </w:t>
      </w:r>
      <w:r w:rsidR="00D35DBC" w:rsidRPr="002929CA">
        <w:rPr>
          <w:rFonts w:ascii="Times New Roman" w:hAnsi="Times New Roman"/>
          <w:sz w:val="22"/>
        </w:rPr>
        <w:t xml:space="preserve">studies are needed </w:t>
      </w:r>
      <w:r w:rsidR="007450BB">
        <w:rPr>
          <w:rFonts w:ascii="Times New Roman" w:hAnsi="Times New Roman"/>
          <w:sz w:val="22"/>
        </w:rPr>
        <w:t>t</w:t>
      </w:r>
      <w:r w:rsidR="00D35DBC" w:rsidRPr="002929CA">
        <w:rPr>
          <w:rFonts w:ascii="Times New Roman" w:hAnsi="Times New Roman"/>
          <w:sz w:val="22"/>
        </w:rPr>
        <w:t xml:space="preserve">o </w:t>
      </w:r>
      <w:r w:rsidR="00F80B00" w:rsidRPr="002929CA">
        <w:rPr>
          <w:rFonts w:ascii="Times New Roman" w:hAnsi="Times New Roman"/>
          <w:sz w:val="22"/>
        </w:rPr>
        <w:t xml:space="preserve">select </w:t>
      </w:r>
      <w:r w:rsidR="007450BB">
        <w:rPr>
          <w:rFonts w:ascii="Times New Roman" w:hAnsi="Times New Roman"/>
          <w:sz w:val="22"/>
        </w:rPr>
        <w:t>the appropriate</w:t>
      </w:r>
      <w:r w:rsidR="00F80B00" w:rsidRPr="002929CA">
        <w:rPr>
          <w:rFonts w:ascii="Times New Roman" w:hAnsi="Times New Roman"/>
          <w:sz w:val="22"/>
        </w:rPr>
        <w:t xml:space="preserve"> candidates and </w:t>
      </w:r>
      <w:r w:rsidR="00D35DBC" w:rsidRPr="002929CA">
        <w:rPr>
          <w:rFonts w:ascii="Times New Roman" w:hAnsi="Times New Roman"/>
          <w:sz w:val="22"/>
        </w:rPr>
        <w:t xml:space="preserve">determine the optimal </w:t>
      </w:r>
      <w:r w:rsidR="00C86BF0" w:rsidRPr="002929CA">
        <w:rPr>
          <w:rFonts w:ascii="Times New Roman" w:hAnsi="Times New Roman"/>
          <w:sz w:val="22"/>
        </w:rPr>
        <w:t xml:space="preserve">optional </w:t>
      </w:r>
      <w:r w:rsidR="00D35DBC" w:rsidRPr="002929CA">
        <w:rPr>
          <w:rFonts w:ascii="Times New Roman" w:hAnsi="Times New Roman"/>
          <w:sz w:val="22"/>
        </w:rPr>
        <w:t xml:space="preserve">reinforced </w:t>
      </w:r>
      <w:r w:rsidR="000941DD" w:rsidRPr="002929CA">
        <w:rPr>
          <w:rFonts w:ascii="Times New Roman" w:hAnsi="Times New Roman"/>
          <w:sz w:val="22"/>
        </w:rPr>
        <w:t xml:space="preserve">SC </w:t>
      </w:r>
      <w:r w:rsidR="00D35DBC" w:rsidRPr="002929CA">
        <w:rPr>
          <w:rFonts w:ascii="Times New Roman" w:hAnsi="Times New Roman"/>
          <w:sz w:val="22"/>
        </w:rPr>
        <w:t>infusion</w:t>
      </w:r>
      <w:r w:rsidR="007450BB">
        <w:rPr>
          <w:rFonts w:ascii="Times New Roman" w:hAnsi="Times New Roman"/>
          <w:sz w:val="22"/>
        </w:rPr>
        <w:t xml:space="preserve"> cell dose</w:t>
      </w:r>
      <w:r w:rsidR="00052ECB" w:rsidRPr="002929CA">
        <w:rPr>
          <w:rFonts w:ascii="Times New Roman" w:hAnsi="Times New Roman"/>
          <w:sz w:val="22"/>
        </w:rPr>
        <w:t>.</w:t>
      </w:r>
      <w:bookmarkEnd w:id="5"/>
      <w:r w:rsidRPr="002929CA">
        <w:rPr>
          <w:rFonts w:ascii="Times New Roman" w:hAnsi="Times New Roman"/>
          <w:sz w:val="22"/>
        </w:rPr>
        <w:br w:type="page"/>
      </w:r>
    </w:p>
    <w:p w14:paraId="334587A9" w14:textId="661450C7" w:rsidR="001A5441" w:rsidRPr="002929CA" w:rsidRDefault="001A5441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 w:hint="eastAsia"/>
          <w:b/>
          <w:bCs/>
          <w:sz w:val="22"/>
        </w:rPr>
        <w:lastRenderedPageBreak/>
        <w:t>A</w:t>
      </w:r>
      <w:r w:rsidRPr="002929CA">
        <w:rPr>
          <w:rFonts w:ascii="Times New Roman" w:hAnsi="Times New Roman"/>
          <w:b/>
          <w:bCs/>
          <w:sz w:val="22"/>
        </w:rPr>
        <w:t>CKNOWLEDGEMENTS</w:t>
      </w:r>
    </w:p>
    <w:p w14:paraId="49EC3070" w14:textId="723E5111" w:rsidR="00293421" w:rsidRPr="002929CA" w:rsidRDefault="001A5441" w:rsidP="001A5441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The authors acknowledge all members at Catholic Hematology Hospital, especially the house staffs and nurses, for their excellent care of </w:t>
      </w:r>
      <w:r w:rsidR="00F64715">
        <w:rPr>
          <w:rFonts w:ascii="Times New Roman" w:hAnsi="Times New Roman"/>
          <w:sz w:val="22"/>
        </w:rPr>
        <w:t xml:space="preserve">the </w:t>
      </w:r>
      <w:r w:rsidRPr="002929CA">
        <w:rPr>
          <w:rFonts w:ascii="Times New Roman" w:hAnsi="Times New Roman"/>
          <w:sz w:val="22"/>
        </w:rPr>
        <w:t>patients.</w:t>
      </w:r>
    </w:p>
    <w:p w14:paraId="045FBE03" w14:textId="77777777" w:rsidR="001A5441" w:rsidRPr="002929CA" w:rsidRDefault="001A5441" w:rsidP="001A5441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7348DFF0" w14:textId="77777777" w:rsidR="001A5441" w:rsidRPr="002929CA" w:rsidRDefault="001A5441" w:rsidP="00D8243F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b/>
          <w:bCs/>
          <w:sz w:val="22"/>
        </w:rPr>
        <w:t xml:space="preserve">CONFLICT OF INTEREST </w:t>
      </w:r>
    </w:p>
    <w:p w14:paraId="7263AD55" w14:textId="5F30EEE0" w:rsidR="00483AD8" w:rsidRPr="002929CA" w:rsidRDefault="00293421" w:rsidP="00D8243F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sz w:val="22"/>
        </w:rPr>
        <w:t>The authors declare that they have no conflicts of interests.</w:t>
      </w:r>
      <w:r w:rsidR="00483AD8" w:rsidRPr="002929CA">
        <w:rPr>
          <w:rFonts w:ascii="Times New Roman" w:hAnsi="Times New Roman"/>
          <w:sz w:val="22"/>
        </w:rPr>
        <w:br w:type="page"/>
      </w:r>
    </w:p>
    <w:p w14:paraId="7CAEA33D" w14:textId="0911085D" w:rsidR="00BD2D66" w:rsidRPr="002929CA" w:rsidRDefault="00483AD8" w:rsidP="00BD2D66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b/>
          <w:bCs/>
          <w:sz w:val="22"/>
        </w:rPr>
        <w:lastRenderedPageBreak/>
        <w:t>REFERENCES</w:t>
      </w:r>
    </w:p>
    <w:p w14:paraId="7F87BC6D" w14:textId="77777777" w:rsidR="008F2497" w:rsidRPr="002929CA" w:rsidRDefault="008F2497" w:rsidP="00BD2D66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</w:p>
    <w:p w14:paraId="1AC93B0B" w14:textId="77777777" w:rsidR="00A4482C" w:rsidRPr="002929CA" w:rsidRDefault="006E259E" w:rsidP="00A4482C">
      <w:pPr>
        <w:pStyle w:val="EndNoteBibliography"/>
        <w:ind w:left="720" w:hanging="720"/>
      </w:pPr>
      <w:r w:rsidRPr="002929CA">
        <w:rPr>
          <w:b/>
          <w:bCs/>
          <w:sz w:val="22"/>
        </w:rPr>
        <w:fldChar w:fldCharType="begin"/>
      </w:r>
      <w:r w:rsidRPr="002929CA">
        <w:rPr>
          <w:b/>
          <w:bCs/>
          <w:sz w:val="22"/>
        </w:rPr>
        <w:instrText xml:space="preserve"> ADDIN EN.REFLIST </w:instrText>
      </w:r>
      <w:r w:rsidRPr="002929CA">
        <w:rPr>
          <w:b/>
          <w:bCs/>
          <w:sz w:val="22"/>
        </w:rPr>
        <w:fldChar w:fldCharType="separate"/>
      </w:r>
      <w:r w:rsidR="00A4482C" w:rsidRPr="002929CA">
        <w:t>1.</w:t>
      </w:r>
      <w:r w:rsidR="00A4482C" w:rsidRPr="002929CA">
        <w:tab/>
        <w:t xml:space="preserve">Iannone R, Casella JF, Fuchs EJ, et al. Results of minimally toxic nonmyeloablative transplantation in patients with sickle cell anemia and β-thalassemia. </w:t>
      </w:r>
      <w:r w:rsidR="00A4482C" w:rsidRPr="002929CA">
        <w:rPr>
          <w:i/>
        </w:rPr>
        <w:t xml:space="preserve">Biology of Blood and Marrow Transplantation. </w:t>
      </w:r>
      <w:r w:rsidR="00A4482C" w:rsidRPr="002929CA">
        <w:t>2003;9(8):519-528.</w:t>
      </w:r>
    </w:p>
    <w:p w14:paraId="5A1E959B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2.</w:t>
      </w:r>
      <w:r w:rsidRPr="002929CA">
        <w:tab/>
        <w:t xml:space="preserve">Hsieh MM, Fitzhugh CD, Weitzel RP, et al. Nonmyeloablative HLA-matched sibling allogeneic hematopoietic stem cell transplantation for severe sickle cell phenotype. </w:t>
      </w:r>
      <w:r w:rsidRPr="002929CA">
        <w:rPr>
          <w:i/>
        </w:rPr>
        <w:t xml:space="preserve">JAMA. </w:t>
      </w:r>
      <w:r w:rsidRPr="002929CA">
        <w:t>2014;312(1):48-56.</w:t>
      </w:r>
    </w:p>
    <w:p w14:paraId="236D2845" w14:textId="77777777" w:rsidR="00A4482C" w:rsidRPr="002929CA" w:rsidRDefault="00A4482C" w:rsidP="00A4482C">
      <w:pPr>
        <w:pStyle w:val="EndNoteBibliography"/>
        <w:ind w:left="720" w:hanging="720"/>
      </w:pPr>
      <w:r w:rsidRPr="002929CA">
        <w:t>3.</w:t>
      </w:r>
      <w:r w:rsidRPr="002929CA">
        <w:tab/>
        <w:t xml:space="preserve">Jabbour E, Rondon G, Anderlini P, et al. Treatment of donor graft failure with nonmyeloablative conditioning of fludarabine, antithymocyte globulin and a second allogeneic hematopoietic transplantation. </w:t>
      </w:r>
      <w:r w:rsidRPr="002929CA">
        <w:rPr>
          <w:i/>
        </w:rPr>
        <w:t xml:space="preserve">Bone Marrow Transplant. </w:t>
      </w:r>
      <w:r w:rsidRPr="002929CA">
        <w:t>2007;40(5):431-435.</w:t>
      </w:r>
    </w:p>
    <w:p w14:paraId="5FB2AAB3" w14:textId="7883121E" w:rsidR="00A4482C" w:rsidRPr="002929CA" w:rsidRDefault="00A4482C" w:rsidP="00A4482C">
      <w:pPr>
        <w:pStyle w:val="EndNoteBibliography"/>
        <w:ind w:left="720" w:hanging="720"/>
      </w:pPr>
      <w:r w:rsidRPr="002929CA">
        <w:t>4.</w:t>
      </w:r>
      <w:r w:rsidRPr="002929CA">
        <w:tab/>
        <w:t xml:space="preserve">Standards of care guidelines for thalassemia. In: </w:t>
      </w:r>
      <w:hyperlink r:id="rId9" w:history="1">
        <w:r w:rsidRPr="002929CA">
          <w:rPr>
            <w:rStyle w:val="af2"/>
            <w:color w:val="auto"/>
          </w:rPr>
          <w:t>https://thalassemia.com/documents/SOCGuidelines2012.pdf</w:t>
        </w:r>
      </w:hyperlink>
      <w:r w:rsidRPr="002929CA">
        <w:t>.</w:t>
      </w:r>
    </w:p>
    <w:p w14:paraId="3F6FCF39" w14:textId="77777777" w:rsidR="00A4482C" w:rsidRPr="002929CA" w:rsidRDefault="00A4482C" w:rsidP="00A4482C">
      <w:pPr>
        <w:pStyle w:val="EndNoteBibliography"/>
        <w:ind w:left="720" w:hanging="720"/>
      </w:pPr>
      <w:r w:rsidRPr="002929CA">
        <w:t>5.</w:t>
      </w:r>
      <w:r w:rsidRPr="002929CA">
        <w:tab/>
        <w:t xml:space="preserve">US and Thalassemia International Federation guidelines </w:t>
      </w:r>
    </w:p>
    <w:p w14:paraId="6950538E" w14:textId="77777777" w:rsidR="00A4482C" w:rsidRPr="002929CA" w:rsidRDefault="00A4482C" w:rsidP="00A4482C">
      <w:pPr>
        <w:pStyle w:val="EndNoteBibliography"/>
        <w:ind w:left="720" w:hanging="720"/>
      </w:pPr>
      <w:r w:rsidRPr="002929CA">
        <w:t>6.</w:t>
      </w:r>
      <w:r w:rsidRPr="002929CA">
        <w:tab/>
        <w:t>Cappellini MD CA, Eleftheriou A, Piga A, Porter J, Taher A. Guidelines for the Clinical Management of Thalassaemia. In.</w:t>
      </w:r>
    </w:p>
    <w:p w14:paraId="6FD81EAD" w14:textId="77777777" w:rsidR="00A4482C" w:rsidRPr="002929CA" w:rsidRDefault="00A4482C" w:rsidP="00A4482C">
      <w:pPr>
        <w:pStyle w:val="EndNoteBibliography"/>
        <w:ind w:left="720" w:hanging="720"/>
      </w:pPr>
      <w:r w:rsidRPr="002929CA">
        <w:t>7.</w:t>
      </w:r>
      <w:r w:rsidRPr="002929CA">
        <w:tab/>
        <w:t xml:space="preserve">Fibach E, Rachmilewitz EA. Pathophysiology and treatment of patients with beta-thalassemia - an update. </w:t>
      </w:r>
      <w:r w:rsidRPr="002929CA">
        <w:rPr>
          <w:i/>
        </w:rPr>
        <w:t xml:space="preserve">F1000Res. </w:t>
      </w:r>
      <w:r w:rsidRPr="002929CA">
        <w:t>2017;6:2156.</w:t>
      </w:r>
    </w:p>
    <w:p w14:paraId="298FB1B2" w14:textId="77777777" w:rsidR="00A4482C" w:rsidRPr="002929CA" w:rsidRDefault="00A4482C" w:rsidP="00A4482C">
      <w:pPr>
        <w:pStyle w:val="EndNoteBibliography"/>
        <w:ind w:left="720" w:hanging="720"/>
      </w:pPr>
      <w:r w:rsidRPr="002929CA">
        <w:t>8.</w:t>
      </w:r>
      <w:r w:rsidRPr="002929CA">
        <w:tab/>
        <w:t xml:space="preserve">Lucarelli G GM, Polchi P, Angelucci E, Baronciani D, Giardini C, Politi P, Durazzi SM, Muretto P, Albertini F. Bone Marrow Transplantation in Patients with Thalassemia. </w:t>
      </w:r>
      <w:r w:rsidRPr="002929CA">
        <w:rPr>
          <w:i/>
        </w:rPr>
        <w:t xml:space="preserve">New England Journal of Medicine. </w:t>
      </w:r>
      <w:r w:rsidRPr="002929CA">
        <w:t>1990;322(7):417-421.</w:t>
      </w:r>
    </w:p>
    <w:p w14:paraId="2CE332A7" w14:textId="77777777" w:rsidR="00A4482C" w:rsidRPr="002929CA" w:rsidRDefault="00A4482C" w:rsidP="00A4482C">
      <w:pPr>
        <w:pStyle w:val="EndNoteBibliography"/>
        <w:ind w:left="720" w:hanging="720"/>
      </w:pPr>
      <w:r w:rsidRPr="002929CA">
        <w:t>9.</w:t>
      </w:r>
      <w:r w:rsidRPr="002929CA">
        <w:tab/>
        <w:t xml:space="preserve">G. Lucarelli RC, M Galimbeti, E Angelucci, C Giardini, D Baronciani, P Polchi, M Andreani, D Gaziev, B Erer, A Ciaroni, FD'Adamo, F Albertini, P Muretto. Bone Marrow Transplantation in Adult Thalassemia Patients. </w:t>
      </w:r>
      <w:r w:rsidRPr="002929CA">
        <w:rPr>
          <w:i/>
        </w:rPr>
        <w:t xml:space="preserve">Blood. </w:t>
      </w:r>
      <w:r w:rsidRPr="002929CA">
        <w:t>1999;93(4):1164-1167.</w:t>
      </w:r>
    </w:p>
    <w:p w14:paraId="1EC5F464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10.</w:t>
      </w:r>
      <w:r w:rsidRPr="002929CA">
        <w:tab/>
        <w:t xml:space="preserve">Saraf SL, Oh AL, Patel PR, et al. Nonmyeloablative Stem Cell Transplantation with Alemtuzumab/Low-Dose Irradiation to Cure and Improve the Quality of Life of Adults with Sickle Cell Disease. </w:t>
      </w:r>
      <w:r w:rsidRPr="002929CA">
        <w:rPr>
          <w:i/>
        </w:rPr>
        <w:t xml:space="preserve">Biol Blood Marrow Transplant. </w:t>
      </w:r>
      <w:r w:rsidRPr="002929CA">
        <w:t>2016;22(3):441-448.</w:t>
      </w:r>
    </w:p>
    <w:p w14:paraId="6C2F0736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11.</w:t>
      </w:r>
      <w:r w:rsidRPr="002929CA">
        <w:tab/>
        <w:t xml:space="preserve">Wu CJ, Hochberg EP, Rogers SA, et al. Molecular assessment of erythroid lineage chimerism following nonmyeloablative allogeneic stem cell transplantation. </w:t>
      </w:r>
      <w:r w:rsidRPr="002929CA">
        <w:rPr>
          <w:i/>
        </w:rPr>
        <w:t xml:space="preserve">Experimental Hematology. </w:t>
      </w:r>
      <w:r w:rsidRPr="002929CA">
        <w:t>2003;31(10):924-933.</w:t>
      </w:r>
    </w:p>
    <w:p w14:paraId="0E0A7C3F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12.</w:t>
      </w:r>
      <w:r w:rsidRPr="002929CA">
        <w:tab/>
        <w:t xml:space="preserve">M Andreani SN, G Lucarelli, P Tonucci, S Rapa, E Angelucci, B Persini, F Agostinelli, M Donati, M </w:t>
      </w:r>
      <w:r w:rsidRPr="002929CA">
        <w:lastRenderedPageBreak/>
        <w:t xml:space="preserve">Manna. Long-term survival of ex-thalassemic patients with persistent mixed chimerism after bone marrow transplantation. </w:t>
      </w:r>
      <w:r w:rsidRPr="002929CA">
        <w:rPr>
          <w:i/>
        </w:rPr>
        <w:t xml:space="preserve">Bone Marrow Transplantation. </w:t>
      </w:r>
      <w:r w:rsidRPr="002929CA">
        <w:t>2000;25:401-404.</w:t>
      </w:r>
    </w:p>
    <w:p w14:paraId="0CB966C5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13.</w:t>
      </w:r>
      <w:r w:rsidRPr="002929CA">
        <w:tab/>
        <w:t xml:space="preserve">Andreani M, Testi M, Battarra M, et al. Relationship between mixed chimerism and rejection after bone marrow transplantation in thalassaemia. </w:t>
      </w:r>
      <w:r w:rsidRPr="002929CA">
        <w:rPr>
          <w:i/>
        </w:rPr>
        <w:t xml:space="preserve">Blood Transfusion. </w:t>
      </w:r>
      <w:r w:rsidRPr="002929CA">
        <w:t>2008;6(3):143-149.</w:t>
      </w:r>
    </w:p>
    <w:p w14:paraId="7E3B521F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14.</w:t>
      </w:r>
      <w:r w:rsidRPr="002929CA">
        <w:tab/>
        <w:t xml:space="preserve">Curtis RE, Metayer C, Rizzo JD, et al. Impact of chronic GVHD therapy on the development of squamous-cell cancers after hematopoietic stem-cell transplantation: an international case-control study. </w:t>
      </w:r>
      <w:r w:rsidRPr="002929CA">
        <w:rPr>
          <w:i/>
        </w:rPr>
        <w:t xml:space="preserve">Blood. </w:t>
      </w:r>
      <w:r w:rsidRPr="002929CA">
        <w:t>2005;105(10):3802-3811.</w:t>
      </w:r>
    </w:p>
    <w:p w14:paraId="3C6A92C1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15.</w:t>
      </w:r>
      <w:r w:rsidRPr="002929CA">
        <w:tab/>
        <w:t xml:space="preserve">Schmiegelow K, Levinsen MF, Attarbaschi A, et al. Second malignant neoplasms after treatment of childhood acute lymphoblastic leukemia. </w:t>
      </w:r>
      <w:r w:rsidRPr="002929CA">
        <w:rPr>
          <w:i/>
        </w:rPr>
        <w:t xml:space="preserve">J Clin Oncol. </w:t>
      </w:r>
      <w:r w:rsidRPr="002929CA">
        <w:t>2013;31(19):2469-2476.</w:t>
      </w:r>
    </w:p>
    <w:p w14:paraId="3754DDD9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16.</w:t>
      </w:r>
      <w:r w:rsidRPr="002929CA">
        <w:tab/>
        <w:t xml:space="preserve">Agraharkar ML, Cinclair RD, Kuo YF, Daller JA, Shahinian VB. Risk of malignancy with long-term immunosuppression in renal transplant recipients. </w:t>
      </w:r>
      <w:r w:rsidRPr="002929CA">
        <w:rPr>
          <w:i/>
        </w:rPr>
        <w:t xml:space="preserve">Kidney Int. </w:t>
      </w:r>
      <w:r w:rsidRPr="002929CA">
        <w:t>2004;66(1):383-389.</w:t>
      </w:r>
    </w:p>
    <w:p w14:paraId="6CFDBA8B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17.</w:t>
      </w:r>
      <w:r w:rsidRPr="002929CA">
        <w:tab/>
        <w:t xml:space="preserve">Rizvi SMH, Aagnes B, Holdaas H, et al. Long-term Change in the Risk of Skin Cancer After Organ Transplantation: A Population-Based Nationwide Cohort Study. </w:t>
      </w:r>
      <w:r w:rsidRPr="002929CA">
        <w:rPr>
          <w:i/>
        </w:rPr>
        <w:t xml:space="preserve">JAMA Dermatol. </w:t>
      </w:r>
      <w:r w:rsidRPr="002929CA">
        <w:t>2017;153(12):1270-1277.</w:t>
      </w:r>
    </w:p>
    <w:p w14:paraId="589EF37F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18.</w:t>
      </w:r>
      <w:r w:rsidRPr="002929CA">
        <w:tab/>
        <w:t xml:space="preserve">Kaplan B, Qazi Y, Wellen JR. Strategies for the management of adverse events associated with mTOR inhibitors. </w:t>
      </w:r>
      <w:r w:rsidRPr="002929CA">
        <w:rPr>
          <w:i/>
        </w:rPr>
        <w:t xml:space="preserve">Transplant Rev (Orlando). </w:t>
      </w:r>
      <w:r w:rsidRPr="002929CA">
        <w:t>2014;28(3):126-133.</w:t>
      </w:r>
    </w:p>
    <w:p w14:paraId="006C3F83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19.</w:t>
      </w:r>
      <w:r w:rsidRPr="002929CA">
        <w:tab/>
        <w:t xml:space="preserve">Korula A, Pn N, Devasia A, et al. Second Hematopoietic Stem Cell Transplant for Thalassemia Major: Improved Clinical Outcomes with a Treosulfan-Based Conditioning Regimen. </w:t>
      </w:r>
      <w:r w:rsidRPr="002929CA">
        <w:rPr>
          <w:i/>
        </w:rPr>
        <w:t xml:space="preserve">Biol Blood Marrow Transplant. </w:t>
      </w:r>
      <w:r w:rsidRPr="002929CA">
        <w:t>2018;24(1):103-108.</w:t>
      </w:r>
    </w:p>
    <w:p w14:paraId="3BF23D42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20.</w:t>
      </w:r>
      <w:r w:rsidRPr="002929CA">
        <w:tab/>
        <w:t xml:space="preserve">Andreani M, Testi M, Battarra M, Lucarelli G. Split chimerism between nucleated and red blood cells after bone marrow transplantation for haemoglobinopathies. </w:t>
      </w:r>
      <w:r w:rsidRPr="002929CA">
        <w:rPr>
          <w:i/>
        </w:rPr>
        <w:t xml:space="preserve">Chimerism. </w:t>
      </w:r>
      <w:r w:rsidRPr="002929CA">
        <w:t>2011;2(1):21-22.</w:t>
      </w:r>
    </w:p>
    <w:p w14:paraId="7AFA816D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21.</w:t>
      </w:r>
      <w:r w:rsidRPr="002929CA">
        <w:tab/>
        <w:t xml:space="preserve">Andreani M, Testi M, Gaziev J, et al. Quantitatively different red cell/nucleated cell chimerism in patients with long-term, persistent hematopoietic mixed chimerism after bone marrow transplantation for thalassemia major or sickle cell disease. </w:t>
      </w:r>
      <w:r w:rsidRPr="002929CA">
        <w:rPr>
          <w:i/>
        </w:rPr>
        <w:t xml:space="preserve">Haematologica. </w:t>
      </w:r>
      <w:r w:rsidRPr="002929CA">
        <w:t>2011;96(1):128-133.</w:t>
      </w:r>
    </w:p>
    <w:p w14:paraId="0CDEE6F1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22.</w:t>
      </w:r>
      <w:r w:rsidRPr="002929CA">
        <w:tab/>
        <w:t xml:space="preserve">Perez-Simon JA, Kottaridis PD, Martino R, et al. Nonmyeloablative transplantation with or without alemtuzumab: comparison between 2 prospective studies in patients with lymphoproliferative disorders. </w:t>
      </w:r>
      <w:r w:rsidRPr="002929CA">
        <w:rPr>
          <w:i/>
        </w:rPr>
        <w:t xml:space="preserve">Blood. </w:t>
      </w:r>
      <w:r w:rsidRPr="002929CA">
        <w:t>2002;100(9):3121-3127.</w:t>
      </w:r>
    </w:p>
    <w:p w14:paraId="00D3F362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23.</w:t>
      </w:r>
      <w:r w:rsidRPr="002929CA">
        <w:tab/>
        <w:t xml:space="preserve">Kottaridis PD, Milligan DW, Chopra R, et al. In vivo CAMPATH-1H prevents GvHD following nonmyeloablative stem-cell transplantation. </w:t>
      </w:r>
      <w:r w:rsidRPr="002929CA">
        <w:rPr>
          <w:i/>
        </w:rPr>
        <w:t xml:space="preserve">Cytotherapy. </w:t>
      </w:r>
      <w:r w:rsidRPr="002929CA">
        <w:t>2001;3(3):197-201.</w:t>
      </w:r>
    </w:p>
    <w:p w14:paraId="7825C45B" w14:textId="77777777" w:rsidR="00A4482C" w:rsidRPr="002929CA" w:rsidRDefault="00A4482C" w:rsidP="00A4482C">
      <w:pPr>
        <w:pStyle w:val="EndNoteBibliography"/>
        <w:ind w:left="720" w:hanging="720"/>
      </w:pPr>
      <w:r w:rsidRPr="002929CA">
        <w:lastRenderedPageBreak/>
        <w:t>24.</w:t>
      </w:r>
      <w:r w:rsidRPr="002929CA">
        <w:tab/>
        <w:t xml:space="preserve">Bolaños-Meade J, Cooke KR, Gamper CJ, et al. Effect of increased dose of total body irradiation on graft failure associated with HLA-haploidentical transplantation in patients with severe haemoglobinopathies: a prospective clinical trial. </w:t>
      </w:r>
      <w:r w:rsidRPr="002929CA">
        <w:rPr>
          <w:i/>
        </w:rPr>
        <w:t xml:space="preserve">The Lancet Haematology. </w:t>
      </w:r>
      <w:r w:rsidRPr="002929CA">
        <w:t>2019;6(4):e183-e193.</w:t>
      </w:r>
    </w:p>
    <w:p w14:paraId="2EA3A18A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25.</w:t>
      </w:r>
      <w:r w:rsidRPr="002929CA">
        <w:tab/>
        <w:t xml:space="preserve">Wennerberg A, Backman KA, Gillerlain C, Robertson V, Jones C, Joyner T. Mixed erythrocyte chimerism: implications for tolerance of the donor immune system to recipient non-ABO system red cell antigens. </w:t>
      </w:r>
      <w:r w:rsidRPr="002929CA">
        <w:rPr>
          <w:i/>
        </w:rPr>
        <w:t xml:space="preserve">Bone Marrow Transplantation. </w:t>
      </w:r>
      <w:r w:rsidRPr="002929CA">
        <w:t>1996;18(2):433-435.</w:t>
      </w:r>
    </w:p>
    <w:p w14:paraId="1D080F46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26.</w:t>
      </w:r>
      <w:r w:rsidRPr="002929CA">
        <w:tab/>
        <w:t xml:space="preserve">AshrafBadros GT, Amir Toor, Christopher Morris, Chuanfa Guo, Nikhil Munshi, Bart Barlogie, Michele Cottler-Fox. ABO mismatch may affect engraftment in multiple myeloma patients receiving nonmyeloablative conditioning. </w:t>
      </w:r>
      <w:r w:rsidRPr="002929CA">
        <w:rPr>
          <w:i/>
        </w:rPr>
        <w:t xml:space="preserve">Transfusion. </w:t>
      </w:r>
      <w:r w:rsidRPr="002929CA">
        <w:t>2002;18(2):433-435.</w:t>
      </w:r>
    </w:p>
    <w:p w14:paraId="6B3774E1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27.</w:t>
      </w:r>
      <w:r w:rsidRPr="002929CA">
        <w:tab/>
        <w:t xml:space="preserve">Helbig G, Stella-Holowiecka B, Wojnar J, et al. Pure red-cell aplasia following major and bi-directional ABO-incompatible allogeneic stem-cell transplantation: recovery of donor-derived erythropoiesis after long-term treatment using different therapeutic strategies. </w:t>
      </w:r>
      <w:r w:rsidRPr="002929CA">
        <w:rPr>
          <w:i/>
        </w:rPr>
        <w:t xml:space="preserve">Ann Hematol. </w:t>
      </w:r>
      <w:r w:rsidRPr="002929CA">
        <w:t>2007;86(9):677-683.</w:t>
      </w:r>
    </w:p>
    <w:p w14:paraId="15D1FAAE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28.</w:t>
      </w:r>
      <w:r w:rsidRPr="002929CA">
        <w:tab/>
        <w:t xml:space="preserve">Hsieh MM, Fitzhugh CD, Tisdale JF. Allogeneic hematopoietic stem cell transplantation for sickle cell disease: the time is now. </w:t>
      </w:r>
      <w:r w:rsidRPr="002929CA">
        <w:rPr>
          <w:i/>
        </w:rPr>
        <w:t xml:space="preserve">Blood. </w:t>
      </w:r>
      <w:r w:rsidRPr="002929CA">
        <w:t>2011;118(5):1197-1207.</w:t>
      </w:r>
    </w:p>
    <w:p w14:paraId="07EEFE18" w14:textId="498BDE0A" w:rsidR="00FB2ED0" w:rsidRPr="002929CA" w:rsidRDefault="006E259E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  <w:sectPr w:rsidR="00FB2ED0" w:rsidRPr="002929CA" w:rsidSect="00F73625">
          <w:footerReference w:type="default" r:id="rId10"/>
          <w:pgSz w:w="11906" w:h="16838"/>
          <w:pgMar w:top="1701" w:right="1440" w:bottom="1440" w:left="1440" w:header="851" w:footer="992" w:gutter="0"/>
          <w:lnNumType w:countBy="1" w:restart="continuous"/>
          <w:cols w:space="425"/>
          <w:docGrid w:linePitch="360"/>
        </w:sectPr>
      </w:pPr>
      <w:r w:rsidRPr="002929CA">
        <w:rPr>
          <w:rFonts w:ascii="Times New Roman" w:hAnsi="Times New Roman"/>
          <w:b/>
          <w:bCs/>
          <w:sz w:val="22"/>
        </w:rPr>
        <w:fldChar w:fldCharType="end"/>
      </w:r>
    </w:p>
    <w:p w14:paraId="557D74B8" w14:textId="2D99BE26" w:rsidR="00483AD8" w:rsidRPr="002929CA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b/>
          <w:bCs/>
          <w:sz w:val="22"/>
        </w:rPr>
        <w:lastRenderedPageBreak/>
        <w:t>Tables</w:t>
      </w:r>
    </w:p>
    <w:p w14:paraId="48F3951A" w14:textId="77777777" w:rsidR="00483AD8" w:rsidRPr="002929CA" w:rsidRDefault="00483AD8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Cs w:val="20"/>
        </w:rPr>
      </w:pPr>
    </w:p>
    <w:p w14:paraId="43ABF39E" w14:textId="0EADC6A7" w:rsidR="00483AD8" w:rsidRPr="002929CA" w:rsidRDefault="00CC1FEF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Table</w:t>
      </w:r>
      <w:r w:rsidR="00483AD8" w:rsidRPr="002929CA">
        <w:rPr>
          <w:rFonts w:ascii="Times New Roman" w:hAnsi="Times New Roman"/>
          <w:sz w:val="22"/>
        </w:rPr>
        <w:t xml:space="preserve"> 1 Patients’ demographics and pre-transplant characteristics</w:t>
      </w:r>
    </w:p>
    <w:tbl>
      <w:tblPr>
        <w:tblW w:w="13686" w:type="dxa"/>
        <w:tblLayout w:type="fixed"/>
        <w:tblLook w:val="04A0" w:firstRow="1" w:lastRow="0" w:firstColumn="1" w:lastColumn="0" w:noHBand="0" w:noVBand="1"/>
      </w:tblPr>
      <w:tblGrid>
        <w:gridCol w:w="794"/>
        <w:gridCol w:w="794"/>
        <w:gridCol w:w="2267"/>
        <w:gridCol w:w="2551"/>
        <w:gridCol w:w="794"/>
        <w:gridCol w:w="2914"/>
        <w:gridCol w:w="964"/>
        <w:gridCol w:w="794"/>
        <w:gridCol w:w="1020"/>
        <w:gridCol w:w="794"/>
      </w:tblGrid>
      <w:tr w:rsidR="005D78B9" w:rsidRPr="002929CA" w14:paraId="26D359F0" w14:textId="77777777" w:rsidTr="00DB0055">
        <w:trPr>
          <w:trHeight w:val="397"/>
        </w:trPr>
        <w:tc>
          <w:tcPr>
            <w:tcW w:w="79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781E29" w14:textId="2CCD0BE8" w:rsidR="005D78B9" w:rsidRPr="002929CA" w:rsidRDefault="005D78B9" w:rsidP="005D78B9">
            <w:pPr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U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PN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29EE19" w14:textId="279EE982" w:rsidR="005D78B9" w:rsidRPr="002929CA" w:rsidRDefault="005D78B9" w:rsidP="005D78B9">
            <w:pPr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S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ex/Age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A021CE" w14:textId="182535B4" w:rsidR="005D78B9" w:rsidRPr="002929CA" w:rsidRDefault="005D78B9" w:rsidP="005D78B9">
            <w:pPr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D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iagnosis</w:t>
            </w:r>
          </w:p>
        </w:tc>
        <w:tc>
          <w:tcPr>
            <w:tcW w:w="62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DF4359" w14:textId="2D75FB52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P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re-transplant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</w:tcBorders>
            <w:vAlign w:val="center"/>
          </w:tcPr>
          <w:p w14:paraId="7F27825F" w14:textId="746FAD5A" w:rsidR="005D78B9" w:rsidRPr="002929CA" w:rsidRDefault="005D78B9" w:rsidP="005D78B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E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COG PS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</w:tcBorders>
            <w:vAlign w:val="center"/>
          </w:tcPr>
          <w:p w14:paraId="29C17CEF" w14:textId="24A0469F" w:rsidR="005D78B9" w:rsidRPr="002929CA" w:rsidRDefault="005D78B9" w:rsidP="005D78B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H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CT-CI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C2F239" w14:textId="3071C831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Donor-recipient compatibility</w:t>
            </w:r>
          </w:p>
        </w:tc>
      </w:tr>
      <w:tr w:rsidR="005D78B9" w:rsidRPr="002929CA" w14:paraId="65A0084C" w14:textId="77777777" w:rsidTr="005D78B9">
        <w:trPr>
          <w:trHeight w:val="397"/>
        </w:trPr>
        <w:tc>
          <w:tcPr>
            <w:tcW w:w="79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0392FC" w14:textId="274F6B1D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9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2A9D0B" w14:textId="3E0381FF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D7A47D" w14:textId="11C6F156" w:rsidR="005D78B9" w:rsidRPr="002929CA" w:rsidRDefault="005D78B9" w:rsidP="005D78B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CDFBB1" w14:textId="71648508" w:rsidR="005D78B9" w:rsidRPr="002929CA" w:rsidRDefault="005D78B9" w:rsidP="005D78B9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Disease status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3D9C8D" w14:textId="38507726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Ferritin</w:t>
            </w:r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ABB29B" w14:textId="01F7AE5F" w:rsidR="005D78B9" w:rsidRPr="002929CA" w:rsidRDefault="005D78B9" w:rsidP="005D78B9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I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ron chelating agent/hyroxyurea</w:t>
            </w:r>
          </w:p>
        </w:tc>
        <w:tc>
          <w:tcPr>
            <w:tcW w:w="964" w:type="dxa"/>
            <w:vMerge/>
            <w:tcBorders>
              <w:bottom w:val="single" w:sz="4" w:space="0" w:color="auto"/>
            </w:tcBorders>
            <w:vAlign w:val="center"/>
          </w:tcPr>
          <w:p w14:paraId="77EF8E91" w14:textId="60A35138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94" w:type="dxa"/>
            <w:vMerge/>
            <w:tcBorders>
              <w:bottom w:val="single" w:sz="4" w:space="0" w:color="auto"/>
            </w:tcBorders>
            <w:vAlign w:val="center"/>
          </w:tcPr>
          <w:p w14:paraId="3C3D3B99" w14:textId="2F13C604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243E37" w14:textId="4F3064AF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ABO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739175" w14:textId="0E936398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Sex</w:t>
            </w:r>
          </w:p>
        </w:tc>
      </w:tr>
      <w:tr w:rsidR="005D78B9" w:rsidRPr="002929CA" w14:paraId="409A5571" w14:textId="77777777" w:rsidTr="005D78B9">
        <w:trPr>
          <w:trHeight w:val="397"/>
        </w:trPr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5C9E14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01</w:t>
            </w:r>
          </w:p>
        </w:tc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295549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M/29</w:t>
            </w:r>
          </w:p>
        </w:tc>
        <w:tc>
          <w:tcPr>
            <w:tcW w:w="2267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B99A34" w14:textId="77777777" w:rsidR="005D78B9" w:rsidRPr="002929CA" w:rsidRDefault="005D78B9" w:rsidP="005D78B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B5D77B5" w14:textId="77777777" w:rsidR="005D78B9" w:rsidRPr="002929CA" w:rsidRDefault="005D78B9" w:rsidP="005D78B9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C76FF55" w14:textId="7AD60568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291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BC64B25" w14:textId="011640A0" w:rsidR="005D78B9" w:rsidRPr="002929CA" w:rsidRDefault="005D78B9" w:rsidP="005D78B9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N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96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13DC182" w14:textId="22546380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C5B5131" w14:textId="5AC7A4D1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0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9353D77" w14:textId="105307B4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A83E2A3" w14:textId="77777777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5D78B9" w:rsidRPr="002929CA" w14:paraId="06535E30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BCC9BCD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02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81F9CF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M/33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C598198" w14:textId="77777777" w:rsidR="005D78B9" w:rsidRPr="002929CA" w:rsidRDefault="005D78B9" w:rsidP="005D78B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CD86BF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20BA4C" w14:textId="7F9A712C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8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161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B7481F" w14:textId="40955843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Deferasirox → deferoxamine 2000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56951E" w14:textId="5373D33A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4C1F39" w14:textId="48CD509F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DA38128" w14:textId="3646A59C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O+ → O+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9EACAD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5D78B9" w:rsidRPr="002929CA" w14:paraId="620EA2E3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7511C4C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03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DB766AE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M/34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FEAD73C" w14:textId="77777777" w:rsidR="005D78B9" w:rsidRPr="002929CA" w:rsidRDefault="005D78B9" w:rsidP="005D78B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4FF135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413707" w14:textId="62F491B4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0559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58B58" w14:textId="7671F0D3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Defroxamine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1F8A01" w14:textId="1C756F74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6397A9" w14:textId="57004209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9FE3CCE" w14:textId="3656A779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O+ → 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6F68A8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 → M</w:t>
            </w:r>
          </w:p>
        </w:tc>
      </w:tr>
      <w:tr w:rsidR="005D78B9" w:rsidRPr="002929CA" w14:paraId="5304E47F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68BBE99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04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1BCF26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F/27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E696EF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Sickle cell β-thalassemia (homozygous HbSS), companying α-thalassemia 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391628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Recurrent sickle cell crisis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32EB48" w14:textId="5B8695CF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55.6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13D360" w14:textId="61F7B27A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H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yroxyurea 1000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A0D15B" w14:textId="4B3CE5B4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DB9122" w14:textId="705A0910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8C74D7" w14:textId="48BE0BE8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B+ → O+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6B1B59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 → F</w:t>
            </w:r>
          </w:p>
        </w:tc>
      </w:tr>
      <w:tr w:rsidR="005D78B9" w:rsidRPr="002929CA" w14:paraId="2B78A76C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DBEC632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05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C65D75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M/33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FC1D8E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Sickle cell anemia (homozygous HbSS type), companying α-thalassemia 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06B870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Recurrent sickle cell crisis, Regular Red cell exchange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D72BF3" w14:textId="552E03DC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7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7.60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DE7117" w14:textId="112A25E1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N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D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A52F03" w14:textId="46528B00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619EB4" w14:textId="4577BBDA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D094DA6" w14:textId="2B5B94A1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B+ → 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F49EB1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5D78B9" w:rsidRPr="002929CA" w14:paraId="5242F956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EBB99C6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06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071BF9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F/26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1C8C72B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Sickle cell anemia (homozygous HbS/β type), companying α-thalassemia trait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8DA0CD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Recurrent sickle cell crisis, Regular Red cell exchange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11A14A" w14:textId="6156EAB5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8005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5EACB2" w14:textId="7A41A31D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Deferasirox / Hydroxyurea 1000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13E270" w14:textId="333704E2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B072F7" w14:textId="373AA0C0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EE297E3" w14:textId="031264C4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O+ → O+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E9B7F4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5D78B9" w:rsidRPr="002929CA" w14:paraId="0142942E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E642F15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07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46F267A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F/32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723D4E4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β-thalassemia major, companying α-thalassemia trait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AAD5A5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48D735" w14:textId="5E770F26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435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D2D1DE" w14:textId="2FA0D8B0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Defroxamine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C9EA98" w14:textId="37FB6AEF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118EA4" w14:textId="55CDC371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F39A4DA" w14:textId="53375DAD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A+ → AB+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764505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5D78B9" w:rsidRPr="002929CA" w14:paraId="649A64EE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23B6780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08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BFE7B94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F/31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D7DFAB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 thalassemia major, companying α-thalassemia 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AC6330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929C16" w14:textId="188D0624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4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830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65E788" w14:textId="176E334C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Defroxamine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6FFDA3" w14:textId="5BC6D24B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298397" w14:textId="495963EB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36216A7" w14:textId="5299E66B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A+ → AB+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0BE699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 → F</w:t>
            </w:r>
          </w:p>
        </w:tc>
      </w:tr>
      <w:tr w:rsidR="005D78B9" w:rsidRPr="002929CA" w14:paraId="684D2C49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1EE74A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09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9BB9C7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F/24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F32F476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Sickle cell anemia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D945A8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Previous APL (CR state), 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2C7A66" w14:textId="753144AE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605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52225C" w14:textId="246954F3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Deferasirox 8750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FD0593" w14:textId="0C7099E4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AEA65F" w14:textId="22966563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CBD6A8" w14:textId="54AA2733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A+ → A+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F6C76A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5D78B9" w:rsidRPr="002929CA" w14:paraId="04695A07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A8D33E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EBCF2DA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M/29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1BD5C74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909E03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22A571" w14:textId="7E24AA7D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8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142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0ACB0E" w14:textId="2B09A646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Deferasirox 1500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1CBC91" w14:textId="7E6A323E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23620D" w14:textId="62196843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57AD068" w14:textId="2D3151FF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O+ → O+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99F56E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5D78B9" w:rsidRPr="002929CA" w14:paraId="6DD375F4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8AF6295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B65D621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M/34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D48E52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β-thalassemia major, companying α-thalassemia 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64D3EE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D116CE" w14:textId="5FAD712C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8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12.8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2319EC" w14:textId="0D44F19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Deferasirox 1500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A618A6" w14:textId="38018FE3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AFBFAF" w14:textId="1CAD1F1E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0C6EB2" w14:textId="60757253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B+ → 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FF8D10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 → M</w:t>
            </w:r>
          </w:p>
        </w:tc>
      </w:tr>
      <w:tr w:rsidR="005D78B9" w:rsidRPr="002929CA" w14:paraId="4E0F73C9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60F4FE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6A3AF14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F/25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80874F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β-thalassemia major, companying α-thalassemia trait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D38AAF" w14:textId="22CBCBA6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Engraftment failure after MAC (Treosulfan + Cy) alloSCT, 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7B5D19" w14:textId="1BDB9741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1674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7C4321" w14:textId="62238706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808FB" w14:textId="3EE865A4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15EC3F" w14:textId="185C3CC3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BED3D4E" w14:textId="355954C5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AB+ → 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5B50D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5D78B9" w:rsidRPr="002929CA" w14:paraId="1E1D5EB3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D9CB79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5FB88C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F/34</w:t>
            </w:r>
          </w:p>
        </w:tc>
        <w:tc>
          <w:tcPr>
            <w:tcW w:w="2267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37B9AA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β-thalassemia major, companying α-thalassemia </w:t>
            </w:r>
            <w:r w:rsidRPr="002929CA">
              <w:rPr>
                <w:rFonts w:ascii="Times New Roman" w:hAnsi="Times New Roman"/>
                <w:sz w:val="16"/>
                <w:szCs w:val="16"/>
              </w:rPr>
              <w:lastRenderedPageBreak/>
              <w:t>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EDA6A54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lastRenderedPageBreak/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CE31640" w14:textId="52464C2A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9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29.9</w:t>
            </w:r>
          </w:p>
        </w:tc>
        <w:tc>
          <w:tcPr>
            <w:tcW w:w="291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C2DDB82" w14:textId="47E167C0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96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4ABD2D" w14:textId="56B26EA3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DF4B0A2" w14:textId="035F13D1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4854F9" w14:textId="47150F31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A+ → O+</w:t>
            </w:r>
          </w:p>
        </w:tc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DF07DF7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</w:tbl>
    <w:p w14:paraId="375533B1" w14:textId="766D2726" w:rsidR="00813211" w:rsidRPr="002929CA" w:rsidRDefault="00194B1A" w:rsidP="00935D2F">
      <w:pPr>
        <w:wordWrap/>
        <w:adjustRightInd w:val="0"/>
        <w:snapToGrid w:val="0"/>
        <w:spacing w:line="360" w:lineRule="auto"/>
        <w:ind w:rightChars="47" w:right="94"/>
        <w:rPr>
          <w:rFonts w:ascii="Times New Roman" w:hAnsi="Times New Roman"/>
          <w:sz w:val="16"/>
          <w:szCs w:val="16"/>
        </w:rPr>
      </w:pPr>
      <w:r w:rsidRPr="002929CA">
        <w:rPr>
          <w:rFonts w:ascii="Times New Roman" w:hAnsi="Times New Roman"/>
          <w:sz w:val="16"/>
          <w:szCs w:val="16"/>
        </w:rPr>
        <w:t xml:space="preserve">Abbreviations: </w:t>
      </w:r>
      <w:r w:rsidR="00483AD8" w:rsidRPr="002929CA">
        <w:rPr>
          <w:rFonts w:ascii="Times New Roman" w:hAnsi="Times New Roman"/>
          <w:sz w:val="16"/>
          <w:szCs w:val="16"/>
        </w:rPr>
        <w:t>UPN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unique patient number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ECOG PS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Eastern Cooperative Oncology Group performance status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HCT-CI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Hematopoietic Cell Transplantation-specific Comorbidity Index</w:t>
      </w:r>
      <w:r w:rsidRPr="002929CA">
        <w:rPr>
          <w:rFonts w:ascii="Times New Roman" w:hAnsi="Times New Roman"/>
          <w:sz w:val="16"/>
          <w:szCs w:val="16"/>
        </w:rPr>
        <w:t>;</w:t>
      </w:r>
      <w:r w:rsidR="00C47FF1" w:rsidRPr="002929CA">
        <w:rPr>
          <w:rFonts w:ascii="Times New Roman" w:hAnsi="Times New Roman"/>
          <w:sz w:val="16"/>
          <w:szCs w:val="16"/>
        </w:rPr>
        <w:t xml:space="preserve"> T/F</w:t>
      </w:r>
      <w:r w:rsidRPr="002929CA">
        <w:rPr>
          <w:rFonts w:ascii="Times New Roman" w:hAnsi="Times New Roman"/>
          <w:sz w:val="16"/>
          <w:szCs w:val="16"/>
        </w:rPr>
        <w:t>,</w:t>
      </w:r>
      <w:r w:rsidR="00C47FF1" w:rsidRPr="002929CA">
        <w:rPr>
          <w:rFonts w:ascii="Times New Roman" w:hAnsi="Times New Roman"/>
          <w:sz w:val="16"/>
          <w:szCs w:val="16"/>
        </w:rPr>
        <w:t xml:space="preserve"> transfusion</w:t>
      </w:r>
      <w:r w:rsidRPr="002929CA">
        <w:rPr>
          <w:rFonts w:ascii="Times New Roman" w:hAnsi="Times New Roman"/>
          <w:sz w:val="16"/>
          <w:szCs w:val="16"/>
        </w:rPr>
        <w:t>;</w:t>
      </w:r>
      <w:r w:rsidR="00C47FF1" w:rsidRPr="002929CA">
        <w:rPr>
          <w:rFonts w:ascii="Times New Roman" w:hAnsi="Times New Roman"/>
          <w:sz w:val="16"/>
          <w:szCs w:val="16"/>
        </w:rPr>
        <w:t xml:space="preserve"> </w:t>
      </w:r>
      <w:r w:rsidR="006F6581" w:rsidRPr="002929CA">
        <w:rPr>
          <w:rFonts w:ascii="Times New Roman" w:hAnsi="Times New Roman"/>
          <w:sz w:val="16"/>
          <w:szCs w:val="16"/>
        </w:rPr>
        <w:t xml:space="preserve">NA, not available; </w:t>
      </w:r>
      <w:r w:rsidR="00C47FF1" w:rsidRPr="002929CA">
        <w:rPr>
          <w:rFonts w:ascii="Times New Roman" w:hAnsi="Times New Roman"/>
          <w:sz w:val="16"/>
          <w:szCs w:val="16"/>
        </w:rPr>
        <w:t>Hb</w:t>
      </w:r>
      <w:r w:rsidRPr="002929CA">
        <w:rPr>
          <w:rFonts w:ascii="Times New Roman" w:hAnsi="Times New Roman"/>
          <w:sz w:val="16"/>
          <w:szCs w:val="16"/>
        </w:rPr>
        <w:t>,</w:t>
      </w:r>
      <w:r w:rsidR="00C47FF1" w:rsidRPr="002929CA">
        <w:rPr>
          <w:rFonts w:ascii="Times New Roman" w:hAnsi="Times New Roman"/>
          <w:sz w:val="16"/>
          <w:szCs w:val="16"/>
        </w:rPr>
        <w:t xml:space="preserve"> hemoglobin</w:t>
      </w:r>
      <w:r w:rsidRPr="002929CA">
        <w:rPr>
          <w:rFonts w:ascii="Times New Roman" w:hAnsi="Times New Roman"/>
          <w:sz w:val="16"/>
          <w:szCs w:val="16"/>
        </w:rPr>
        <w:t>;</w:t>
      </w:r>
      <w:r w:rsidR="00C47FF1" w:rsidRPr="002929CA">
        <w:rPr>
          <w:rFonts w:ascii="Times New Roman" w:hAnsi="Times New Roman"/>
          <w:sz w:val="16"/>
          <w:szCs w:val="16"/>
        </w:rPr>
        <w:t xml:space="preserve"> APL</w:t>
      </w:r>
      <w:r w:rsidRPr="002929CA">
        <w:rPr>
          <w:rFonts w:ascii="Times New Roman" w:hAnsi="Times New Roman"/>
          <w:sz w:val="16"/>
          <w:szCs w:val="16"/>
        </w:rPr>
        <w:t>,</w:t>
      </w:r>
      <w:r w:rsidR="00C47FF1" w:rsidRPr="002929CA">
        <w:rPr>
          <w:rFonts w:ascii="Times New Roman" w:hAnsi="Times New Roman"/>
          <w:sz w:val="16"/>
          <w:szCs w:val="16"/>
        </w:rPr>
        <w:t xml:space="preserve"> acute promyelocytic leukemia</w:t>
      </w:r>
      <w:r w:rsidRPr="002929CA">
        <w:rPr>
          <w:rFonts w:ascii="Times New Roman" w:hAnsi="Times New Roman"/>
          <w:sz w:val="16"/>
          <w:szCs w:val="16"/>
        </w:rPr>
        <w:t>;</w:t>
      </w:r>
      <w:r w:rsidR="00C47FF1" w:rsidRPr="002929CA">
        <w:rPr>
          <w:rFonts w:ascii="Times New Roman" w:hAnsi="Times New Roman"/>
          <w:sz w:val="16"/>
          <w:szCs w:val="16"/>
        </w:rPr>
        <w:t xml:space="preserve"> CR</w:t>
      </w:r>
      <w:r w:rsidRPr="002929CA">
        <w:rPr>
          <w:rFonts w:ascii="Times New Roman" w:hAnsi="Times New Roman"/>
          <w:sz w:val="16"/>
          <w:szCs w:val="16"/>
        </w:rPr>
        <w:t>,</w:t>
      </w:r>
      <w:r w:rsidR="00C47FF1" w:rsidRPr="002929CA">
        <w:rPr>
          <w:rFonts w:ascii="Times New Roman" w:hAnsi="Times New Roman"/>
          <w:sz w:val="16"/>
          <w:szCs w:val="16"/>
        </w:rPr>
        <w:t xml:space="preserve"> complete remission</w:t>
      </w:r>
      <w:r w:rsidRPr="002929CA">
        <w:rPr>
          <w:rFonts w:ascii="Times New Roman" w:hAnsi="Times New Roman"/>
          <w:sz w:val="16"/>
          <w:szCs w:val="16"/>
        </w:rPr>
        <w:t>;</w:t>
      </w:r>
      <w:r w:rsidR="00C47FF1" w:rsidRPr="002929CA">
        <w:rPr>
          <w:rFonts w:ascii="Times New Roman" w:hAnsi="Times New Roman"/>
          <w:sz w:val="16"/>
          <w:szCs w:val="16"/>
        </w:rPr>
        <w:t xml:space="preserve"> MAC</w:t>
      </w:r>
      <w:r w:rsidRPr="002929CA">
        <w:rPr>
          <w:rFonts w:ascii="Times New Roman" w:hAnsi="Times New Roman"/>
          <w:sz w:val="16"/>
          <w:szCs w:val="16"/>
        </w:rPr>
        <w:t>,</w:t>
      </w:r>
      <w:r w:rsidR="00C47FF1" w:rsidRPr="002929CA">
        <w:rPr>
          <w:rFonts w:ascii="Times New Roman" w:hAnsi="Times New Roman"/>
          <w:sz w:val="16"/>
          <w:szCs w:val="16"/>
        </w:rPr>
        <w:t xml:space="preserve"> myeloablative conditioning</w:t>
      </w:r>
      <w:r w:rsidRPr="002929CA">
        <w:rPr>
          <w:rFonts w:ascii="Times New Roman" w:hAnsi="Times New Roman"/>
          <w:sz w:val="16"/>
          <w:szCs w:val="16"/>
        </w:rPr>
        <w:t>;</w:t>
      </w:r>
      <w:r w:rsidR="00C47FF1" w:rsidRPr="002929CA">
        <w:rPr>
          <w:rFonts w:ascii="Times New Roman" w:hAnsi="Times New Roman"/>
          <w:sz w:val="16"/>
          <w:szCs w:val="16"/>
        </w:rPr>
        <w:t xml:space="preserve"> alloSCT</w:t>
      </w:r>
      <w:r w:rsidRPr="002929CA">
        <w:rPr>
          <w:rFonts w:ascii="Times New Roman" w:hAnsi="Times New Roman"/>
          <w:sz w:val="16"/>
          <w:szCs w:val="16"/>
        </w:rPr>
        <w:t>,</w:t>
      </w:r>
      <w:r w:rsidR="00C47FF1" w:rsidRPr="002929CA">
        <w:rPr>
          <w:rFonts w:ascii="Times New Roman" w:hAnsi="Times New Roman"/>
          <w:sz w:val="16"/>
          <w:szCs w:val="16"/>
        </w:rPr>
        <w:t xml:space="preserve"> allogeneic stem cell transplantation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Cy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Cyclophosphamid</w:t>
      </w:r>
      <w:r w:rsidR="00935D2F" w:rsidRPr="002929CA">
        <w:rPr>
          <w:rFonts w:ascii="Times New Roman" w:hAnsi="Times New Roman"/>
          <w:sz w:val="16"/>
          <w:szCs w:val="16"/>
        </w:rPr>
        <w:t>e</w:t>
      </w:r>
      <w:r w:rsidR="006F6581" w:rsidRPr="002929CA">
        <w:rPr>
          <w:rFonts w:ascii="Times New Roman" w:hAnsi="Times New Roman"/>
          <w:sz w:val="16"/>
          <w:szCs w:val="16"/>
        </w:rPr>
        <w:t>; ND, not done</w:t>
      </w:r>
    </w:p>
    <w:p w14:paraId="57488D06" w14:textId="77777777" w:rsidR="00DB28FD" w:rsidRPr="002929CA" w:rsidRDefault="00DB28FD" w:rsidP="00935D2F">
      <w:pPr>
        <w:wordWrap/>
        <w:adjustRightInd w:val="0"/>
        <w:snapToGrid w:val="0"/>
        <w:spacing w:line="360" w:lineRule="auto"/>
        <w:ind w:rightChars="47" w:right="94"/>
        <w:rPr>
          <w:rFonts w:ascii="Times New Roman" w:hAnsi="Times New Roman"/>
          <w:szCs w:val="20"/>
        </w:rPr>
      </w:pPr>
    </w:p>
    <w:p w14:paraId="74348DBD" w14:textId="3FD98C49" w:rsidR="00483AD8" w:rsidRPr="002929CA" w:rsidRDefault="00CC1FEF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Table 2</w:t>
      </w:r>
      <w:r w:rsidR="00483AD8" w:rsidRPr="002929CA">
        <w:rPr>
          <w:rFonts w:ascii="Times New Roman" w:hAnsi="Times New Roman"/>
          <w:sz w:val="22"/>
        </w:rPr>
        <w:t xml:space="preserve"> </w:t>
      </w:r>
      <w:r w:rsidR="000442A9" w:rsidRPr="002929CA">
        <w:rPr>
          <w:rFonts w:ascii="Times New Roman" w:hAnsi="Times New Roman"/>
          <w:sz w:val="22"/>
        </w:rPr>
        <w:t>Transplant-related outcomes</w:t>
      </w:r>
    </w:p>
    <w:tbl>
      <w:tblPr>
        <w:tblW w:w="13750" w:type="dxa"/>
        <w:tblLook w:val="04A0" w:firstRow="1" w:lastRow="0" w:firstColumn="1" w:lastColumn="0" w:noHBand="0" w:noVBand="1"/>
      </w:tblPr>
      <w:tblGrid>
        <w:gridCol w:w="794"/>
        <w:gridCol w:w="964"/>
        <w:gridCol w:w="964"/>
        <w:gridCol w:w="964"/>
        <w:gridCol w:w="964"/>
        <w:gridCol w:w="1250"/>
        <w:gridCol w:w="1888"/>
        <w:gridCol w:w="2135"/>
        <w:gridCol w:w="1417"/>
        <w:gridCol w:w="1276"/>
        <w:gridCol w:w="1134"/>
      </w:tblGrid>
      <w:tr w:rsidR="00FC7B20" w:rsidRPr="002929CA" w14:paraId="0A48658C" w14:textId="71741B07" w:rsidTr="00705740">
        <w:trPr>
          <w:trHeight w:val="397"/>
        </w:trPr>
        <w:tc>
          <w:tcPr>
            <w:tcW w:w="79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2E8EB6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UPN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908B9D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Cell dose of</w:t>
            </w:r>
          </w:p>
          <w:p w14:paraId="5E1BF083" w14:textId="3424745B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st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ED296CD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Cell dose of</w:t>
            </w:r>
          </w:p>
          <w:p w14:paraId="5D2E826A" w14:textId="34DD09ED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reinforced SC infusion</w:t>
            </w:r>
          </w:p>
        </w:tc>
        <w:tc>
          <w:tcPr>
            <w:tcW w:w="1250" w:type="dxa"/>
            <w:vMerge w:val="restart"/>
            <w:tcBorders>
              <w:top w:val="single" w:sz="4" w:space="0" w:color="auto"/>
            </w:tcBorders>
            <w:vAlign w:val="center"/>
          </w:tcPr>
          <w:p w14:paraId="78269A04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Pre-transplant</w:t>
            </w:r>
          </w:p>
          <w:p w14:paraId="5C4E09AD" w14:textId="7BEF7267" w:rsidR="00FC7B20" w:rsidRPr="002929CA" w:rsidRDefault="00FC7B20" w:rsidP="00293421">
            <w:pPr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or HbS</w:t>
            </w:r>
          </w:p>
        </w:tc>
        <w:tc>
          <w:tcPr>
            <w:tcW w:w="785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DED7A6" w14:textId="37DA9771" w:rsidR="00FC7B20" w:rsidRPr="002929CA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Post-transplant outcomes</w:t>
            </w:r>
          </w:p>
        </w:tc>
      </w:tr>
      <w:tr w:rsidR="00FC7B20" w:rsidRPr="002929CA" w14:paraId="4797519D" w14:textId="5E03FBBB" w:rsidTr="00705740">
        <w:trPr>
          <w:trHeight w:val="397"/>
        </w:trPr>
        <w:tc>
          <w:tcPr>
            <w:tcW w:w="79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6C67A8" w14:textId="77777777" w:rsidR="00FC7B20" w:rsidRPr="002929CA" w:rsidRDefault="00FC7B20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FFCF44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CD34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14:paraId="7ABF0EC9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(</w:t>
            </w:r>
            <w:r w:rsidRPr="002929CA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6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A71FDF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CD3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</w:p>
          <w:p w14:paraId="3C7E6263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(</w:t>
            </w:r>
            <w:r w:rsidRPr="002929CA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7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14:paraId="57914887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CD34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+ </w:t>
            </w:r>
          </w:p>
          <w:p w14:paraId="7B9857B4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(</w:t>
            </w:r>
            <w:r w:rsidRPr="002929CA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6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698D7A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CD3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</w:p>
          <w:p w14:paraId="5265492D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(</w:t>
            </w:r>
            <w:r w:rsidRPr="002929CA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7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1250" w:type="dxa"/>
            <w:vMerge/>
            <w:tcBorders>
              <w:bottom w:val="single" w:sz="4" w:space="0" w:color="auto"/>
            </w:tcBorders>
            <w:vAlign w:val="center"/>
          </w:tcPr>
          <w:p w14:paraId="12B5249C" w14:textId="55A00D2F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A1F4E" w14:textId="519ADBB4" w:rsidR="00FC7B20" w:rsidRPr="002929CA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or HbS</w:t>
            </w:r>
          </w:p>
        </w:tc>
        <w:tc>
          <w:tcPr>
            <w:tcW w:w="2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75000" w14:textId="78B65641" w:rsidR="00FC7B20" w:rsidRPr="002929CA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Gene study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4589AE" w14:textId="50B4A9EA" w:rsidR="00FC7B20" w:rsidRPr="002929CA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Chimerism</w:t>
            </w:r>
          </w:p>
          <w:p w14:paraId="189FDABD" w14:textId="5EFF7D1C" w:rsidR="00FC7B20" w:rsidRPr="002929CA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WB/T-cell (%)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DD1BA9" w14:textId="32C51688" w:rsidR="00FC7B20" w:rsidRPr="002929CA" w:rsidRDefault="00FC7B20" w:rsidP="001E040A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GVHD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7AFD5C" w14:textId="2D7E6238" w:rsidR="00FC7B20" w:rsidRPr="002929CA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EFS/OS</w:t>
            </w:r>
          </w:p>
        </w:tc>
      </w:tr>
      <w:tr w:rsidR="00FC7B20" w:rsidRPr="002929CA" w14:paraId="0C02F1CE" w14:textId="13567988" w:rsidTr="00705740">
        <w:trPr>
          <w:trHeight w:val="397"/>
        </w:trPr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322BC6B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01</w:t>
            </w:r>
          </w:p>
        </w:tc>
        <w:tc>
          <w:tcPr>
            <w:tcW w:w="96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A30313A" w14:textId="796A1F36" w:rsidR="00FC7B20" w:rsidRPr="002929CA" w:rsidRDefault="00FC7B20" w:rsidP="00174A4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10.6</w:t>
            </w:r>
          </w:p>
        </w:tc>
        <w:tc>
          <w:tcPr>
            <w:tcW w:w="96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5DD41BC" w14:textId="77777777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42F7D98" w14:textId="61D8F136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CF2282F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88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0FC3F22" w14:textId="6AE555F9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13.0 g/dL at 61.4 mo</w:t>
            </w:r>
          </w:p>
          <w:p w14:paraId="5AF61767" w14:textId="2ED2CFB7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491133F" w14:textId="4584628E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E995947" w14:textId="41A863AF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89/75 at 60.3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7811857" w14:textId="4748233C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E8FBBD1" w14:textId="45C7AC89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60.3/60.3 mo</w:t>
            </w:r>
          </w:p>
        </w:tc>
      </w:tr>
      <w:tr w:rsidR="007A71A8" w:rsidRPr="002929CA" w14:paraId="7C08021C" w14:textId="5B24FE4A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032CCC" w14:textId="77777777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02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98A701" w14:textId="773C5C8A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10.5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F4BBCA9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28.3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7917D6F" w14:textId="61B71922" w:rsidR="007A71A8" w:rsidRPr="002929CA" w:rsidRDefault="007A71A8" w:rsidP="00174A4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13.0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85BD39" w14:textId="484C290F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27.9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B932DC" w14:textId="70D1BE40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7.4 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>g/dL</w:t>
            </w:r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a 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E10534" w14:textId="54DBEC07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12.6 g/dL at 54.</w:t>
            </w:r>
            <w:r w:rsidR="00210830" w:rsidRPr="002929CA">
              <w:rPr>
                <w:rFonts w:ascii="Times New Roman" w:hAnsi="Times New Roman"/>
                <w:sz w:val="16"/>
                <w:szCs w:val="16"/>
              </w:rPr>
              <w:t>1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mo</w:t>
            </w:r>
          </w:p>
          <w:p w14:paraId="1B812E13" w14:textId="260FC1A3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CA6BA0" w14:textId="77972C0D" w:rsidR="007A71A8" w:rsidRPr="002929CA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A39E99" w14:textId="007E9568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99/100 at 46.6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3C5405" w14:textId="41030716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Severe cGVHD at 2.5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70164F" w14:textId="6451F62C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50.2/50.2 mo</w:t>
            </w:r>
          </w:p>
        </w:tc>
      </w:tr>
      <w:tr w:rsidR="007A71A8" w:rsidRPr="002929CA" w14:paraId="5CDCC758" w14:textId="7514D460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45E4A8" w14:textId="77777777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3896983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33.3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A19497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56.8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6CE4212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9.9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1C95E84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24.7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3BCDB7" w14:textId="7A373BCA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7.8 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>g/dL</w:t>
            </w:r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4F9E34" w14:textId="728F6051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13.7 g/dL at 21.6 mo</w:t>
            </w:r>
          </w:p>
          <w:p w14:paraId="294C7A96" w14:textId="23C3B552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4EA16F" w14:textId="79DAE3D3" w:rsidR="007A71A8" w:rsidRPr="002929CA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not detected,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F5A58D" w14:textId="79A78CF3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99/99 at 21.6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24547F" w14:textId="511DBD12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CA5C15" w14:textId="1C38A545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35.3/35.3 mo</w:t>
            </w:r>
          </w:p>
        </w:tc>
      </w:tr>
      <w:tr w:rsidR="007A71A8" w:rsidRPr="002929CA" w14:paraId="3A10E409" w14:textId="1D3B8A91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D872DB" w14:textId="77777777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04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008D48F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14.9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DCF3CF4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73.4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2622FAA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10.7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BCB4A21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20.9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77E67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HbS 70.8%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E8F88C" w14:textId="2A6FC7CF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HbS 30.6% at 29.4 mo</w:t>
            </w:r>
          </w:p>
          <w:p w14:paraId="69337B92" w14:textId="4DED4D85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26E4D0" w14:textId="396D70CB" w:rsidR="007A71A8" w:rsidRPr="002929CA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c.20A&gt;T (homozygous </w:t>
            </w:r>
            <w:r w:rsidRPr="002929CA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3547D0" w14:textId="13367773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99/99 at 28.0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A6B82E" w14:textId="77777777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  <w:p w14:paraId="103F96C0" w14:textId="77777777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86EE75" w14:textId="08C52C61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33.5/33.5 mo</w:t>
            </w:r>
          </w:p>
        </w:tc>
      </w:tr>
      <w:tr w:rsidR="007A71A8" w:rsidRPr="002929CA" w14:paraId="4ED74D38" w14:textId="3D76ECE0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508EF48" w14:textId="77777777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05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29744A2" w14:textId="2CCFFA05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12.8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309EAC" w14:textId="41B755ED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15.8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43D938" w14:textId="31684335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14.4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9F114AE" w14:textId="07E7277E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16.3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30A89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HbS 64.5%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A813DD" w14:textId="4F92CDC8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HbS 34.5% </w:t>
            </w:r>
            <w:r w:rsidR="00FC7B20" w:rsidRPr="002929CA">
              <w:rPr>
                <w:rFonts w:ascii="Times New Roman" w:hAnsi="Times New Roman"/>
                <w:sz w:val="16"/>
                <w:szCs w:val="16"/>
              </w:rPr>
              <w:t>at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22.7 mo</w:t>
            </w:r>
          </w:p>
          <w:p w14:paraId="527D50B5" w14:textId="62ECE4F9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D22BD2" w14:textId="596B6504" w:rsidR="007A71A8" w:rsidRPr="002929CA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c.20A&gt;T (homozygous </w:t>
            </w:r>
            <w:r w:rsidRPr="002929CA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12DDE4" w14:textId="7B8E2BC6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99/99 at 27.0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6A1648" w14:textId="3AF4AA08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E597E0" w14:textId="52C41818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31.6/31.6 mo</w:t>
            </w:r>
          </w:p>
        </w:tc>
      </w:tr>
      <w:tr w:rsidR="00FC7B20" w:rsidRPr="002929CA" w14:paraId="66D77D87" w14:textId="490076C4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4BA2B92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06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93676BA" w14:textId="77777777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17.8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9757818" w14:textId="77777777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55.0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CDEDF" w14:textId="4ABB9450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4F0D06" w14:textId="77777777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HbS 89.3%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b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343F8" w14:textId="737176F1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HbS 40.3% at 21.9 mo</w:t>
            </w:r>
          </w:p>
          <w:p w14:paraId="5043620D" w14:textId="09E24BEF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8E508C" w14:textId="4E83FEE1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c.20A&gt;T, C92+1G&gt;A (homozygous </w:t>
            </w:r>
            <w:r w:rsidRPr="002929CA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4BB125" w14:textId="6BFCE7BE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79/33 at 27.0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D929ED" w14:textId="7CEB3A52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2A3213" w14:textId="393B0609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23.2/23.2 mo</w:t>
            </w:r>
          </w:p>
        </w:tc>
      </w:tr>
      <w:tr w:rsidR="00FC7B20" w:rsidRPr="002929CA" w14:paraId="6D882330" w14:textId="34CFFFF5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F7A0DF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07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B276856" w14:textId="49E2BB14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8.8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1DA6FA7" w14:textId="1A2FD1D9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39.9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FA2D4A" w14:textId="41D57B81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83EA1" w14:textId="74344DED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7.6 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>g/dL</w:t>
            </w:r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77A305" w14:textId="384B5407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Hg 15.4 g/dL </w:t>
            </w:r>
            <w:r w:rsidR="00F547F3" w:rsidRPr="002929CA">
              <w:rPr>
                <w:rFonts w:ascii="Times New Roman" w:hAnsi="Times New Roman"/>
                <w:sz w:val="16"/>
                <w:szCs w:val="16"/>
              </w:rPr>
              <w:t>at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18.7 mo</w:t>
            </w:r>
          </w:p>
          <w:p w14:paraId="057195F3" w14:textId="16160200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06F514" w14:textId="4934F44E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40388" w14:textId="5D9B7BF6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85/64 at 18.7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EE1CDE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  <w:p w14:paraId="2A9B39FD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0C6C8A" w14:textId="505424C2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21.1/21.1 mo</w:t>
            </w:r>
          </w:p>
        </w:tc>
      </w:tr>
      <w:tr w:rsidR="00FC7B20" w:rsidRPr="002929CA" w14:paraId="5C2AA1EE" w14:textId="17ACA481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BADDC7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0D60F3D" w14:textId="77777777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10.6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F134D2F" w14:textId="77777777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77.3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84DC7E" w14:textId="478727E4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0B8E23" w14:textId="1C0D4889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</w:t>
            </w:r>
            <w:r w:rsidR="00C16050" w:rsidRPr="002929CA">
              <w:rPr>
                <w:rFonts w:ascii="Times New Roman" w:hAnsi="Times New Roman"/>
                <w:sz w:val="16"/>
                <w:szCs w:val="16"/>
              </w:rPr>
              <w:t>9.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 xml:space="preserve"> g/dL</w:t>
            </w:r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8AFAE" w14:textId="7409EEAB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14.4 g/dL at 18.0 mo</w:t>
            </w:r>
          </w:p>
          <w:p w14:paraId="7866A4B9" w14:textId="6BAAE4BC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491083" w14:textId="3553EFFB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not detected,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22913D" w14:textId="7B6F0E93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95.74 at 18.7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2FAF72" w14:textId="29D658BA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6A864D" w14:textId="527C3778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20.4/20.4 mo</w:t>
            </w:r>
          </w:p>
        </w:tc>
      </w:tr>
      <w:tr w:rsidR="00FC7B20" w:rsidRPr="002929CA" w14:paraId="54FE37E6" w14:textId="0EAF024E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A932051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09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88AA10" w14:textId="379234AB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23.0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7F11E0D" w14:textId="7EFB5EDB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56.8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1AA454" w14:textId="70D87299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EE88F" w14:textId="0C72F67E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HbS 75.1%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b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CC78B7" w14:textId="7850EFD4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HbS 40.3% at 23.3 mo</w:t>
            </w:r>
          </w:p>
          <w:p w14:paraId="2A9839A7" w14:textId="74F16489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391481" w14:textId="1D252ADE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c.20A&gt;T (homozygous </w:t>
            </w:r>
            <w:r w:rsidRPr="002929CA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26C91C" w14:textId="768CE10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86/73 at 21.9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F82501" w14:textId="1F169683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B079D2" w14:textId="6447CEF9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19.2/19.2 mo</w:t>
            </w:r>
          </w:p>
        </w:tc>
      </w:tr>
      <w:tr w:rsidR="00FC7B20" w:rsidRPr="002929CA" w14:paraId="36931CE6" w14:textId="293E3AD7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B34ECB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22A55AD" w14:textId="77777777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16.0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D25A824" w14:textId="3166E7DC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52.4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B01BD5" w14:textId="58A21616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28A168" w14:textId="494AAFAE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7.7 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>g/dL</w:t>
            </w:r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C4E341" w14:textId="66E1268E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12.5 g/dL at 7.3 mo</w:t>
            </w:r>
          </w:p>
          <w:p w14:paraId="5C630461" w14:textId="238308B2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5D9CBF" w14:textId="79CF80BC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244C62" w14:textId="0383B43B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97/34 at 6.9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6423DE" w14:textId="4098E93F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C0ECB7" w14:textId="174F763B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18.7/18.7 mo</w:t>
            </w:r>
          </w:p>
        </w:tc>
      </w:tr>
      <w:tr w:rsidR="007A71A8" w:rsidRPr="002929CA" w14:paraId="17A3681C" w14:textId="5B4605FD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C88077" w14:textId="77777777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C7487B2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14.3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D866EE2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55.2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ECD0E0" w14:textId="5B88BED9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8.5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58CF48" w14:textId="048E64CA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52.9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14EEAC" w14:textId="7CB7882E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9.</w:t>
            </w:r>
            <w:r w:rsidR="00C16050" w:rsidRPr="002929CA">
              <w:rPr>
                <w:rFonts w:ascii="Times New Roman" w:hAnsi="Times New Roman"/>
                <w:sz w:val="16"/>
                <w:szCs w:val="16"/>
              </w:rPr>
              <w:t>4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>g/dL</w:t>
            </w:r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151D72" w14:textId="472AA02D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6.2 g/dL at 16.5 mo</w:t>
            </w:r>
          </w:p>
          <w:p w14:paraId="13ECA6A8" w14:textId="031A5031" w:rsidR="007A71A8" w:rsidRPr="002929CA" w:rsidRDefault="007A71A8" w:rsidP="00174A46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56FF50" w14:textId="6CDA274B" w:rsidR="007A71A8" w:rsidRPr="002929CA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16D983" w14:textId="6EA5DF9F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86/93 at 15.5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587D8F" w14:textId="3AF3277D" w:rsidR="00420FB9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aGVHD</w:t>
            </w:r>
            <w:r w:rsidR="00420FB9" w:rsidRPr="002929CA">
              <w:rPr>
                <w:rFonts w:ascii="Times New Roman" w:hAnsi="Times New Roman"/>
                <w:sz w:val="16"/>
                <w:szCs w:val="16"/>
              </w:rPr>
              <w:t xml:space="preserve"> Gr III</w:t>
            </w:r>
          </w:p>
          <w:p w14:paraId="2860AF20" w14:textId="06CA0B24" w:rsidR="007A71A8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at</w:t>
            </w:r>
            <w:r w:rsidR="007A71A8" w:rsidRPr="002929CA">
              <w:rPr>
                <w:rFonts w:ascii="Times New Roman" w:hAnsi="Times New Roman"/>
                <w:sz w:val="16"/>
                <w:szCs w:val="16"/>
              </w:rPr>
              <w:t xml:space="preserve"> 0.4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2B2DE7" w14:textId="02AB6A1C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16.5/16.5 mo</w:t>
            </w:r>
          </w:p>
        </w:tc>
      </w:tr>
      <w:tr w:rsidR="00FC7B20" w:rsidRPr="002929CA" w14:paraId="7750C942" w14:textId="77777777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376A424" w14:textId="70476BCE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83BF49" w14:textId="7EFFA383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17.1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4E34EE" w14:textId="3030C52A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56.8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1EDD10" w14:textId="6541A6D4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13A2E1" w14:textId="4EB7F1BC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</w:t>
            </w:r>
            <w:r w:rsidR="00C16050" w:rsidRPr="002929CA">
              <w:rPr>
                <w:rFonts w:ascii="Times New Roman" w:hAnsi="Times New Roman"/>
                <w:sz w:val="16"/>
                <w:szCs w:val="16"/>
              </w:rPr>
              <w:t>8.1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>g/dL</w:t>
            </w:r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5C5326" w14:textId="7B80466A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14.1 g/dL at 14.7 mo</w:t>
            </w: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EEC899" w14:textId="1D265919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C.93-22_95del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926FB8" w14:textId="76F02E4B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89/46 at 13.0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D4D364" w14:textId="7262615B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BE6C61" w14:textId="433DE1FC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13.1/13.1 mo</w:t>
            </w:r>
          </w:p>
        </w:tc>
      </w:tr>
      <w:tr w:rsidR="00FC7B20" w:rsidRPr="002929CA" w14:paraId="19981B71" w14:textId="77777777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45EB46" w14:textId="38135930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96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5FD7D7" w14:textId="59515BB4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14.6</w:t>
            </w:r>
          </w:p>
        </w:tc>
        <w:tc>
          <w:tcPr>
            <w:tcW w:w="96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E80CE0" w14:textId="2137FD5B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49.4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32377AD" w14:textId="5688D49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2B3158B" w14:textId="5E76ACB4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>b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7.8 g/dL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8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B4E4C57" w14:textId="37D526AD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Hg 11.0 g/dL at </w:t>
            </w:r>
            <w:r w:rsidR="00210830" w:rsidRPr="002929CA">
              <w:rPr>
                <w:rFonts w:ascii="Times New Roman" w:hAnsi="Times New Roman"/>
                <w:sz w:val="16"/>
                <w:szCs w:val="16"/>
              </w:rPr>
              <w:t>3.7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mo</w:t>
            </w:r>
          </w:p>
        </w:tc>
        <w:tc>
          <w:tcPr>
            <w:tcW w:w="213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5D36D17" w14:textId="5261CF98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0CC9C5" w14:textId="2439C546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96/46 at 2.2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4A5702B" w14:textId="0DA14EC8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9CD0727" w14:textId="00580954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4.2/4.2 mo</w:t>
            </w:r>
          </w:p>
        </w:tc>
      </w:tr>
    </w:tbl>
    <w:p w14:paraId="2480C37A" w14:textId="3D03948D" w:rsidR="00483AD8" w:rsidRPr="002929CA" w:rsidRDefault="001E040A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r w:rsidRPr="002929CA">
        <w:rPr>
          <w:rFonts w:ascii="Times New Roman" w:hAnsi="Times New Roman"/>
          <w:sz w:val="16"/>
          <w:szCs w:val="16"/>
        </w:rPr>
        <w:t xml:space="preserve">Abbreviations: </w:t>
      </w:r>
      <w:r w:rsidR="00483AD8" w:rsidRPr="002929CA">
        <w:rPr>
          <w:rFonts w:ascii="Times New Roman" w:hAnsi="Times New Roman"/>
          <w:sz w:val="16"/>
          <w:szCs w:val="16"/>
        </w:rPr>
        <w:t>UPN</w:t>
      </w:r>
      <w:r w:rsidRPr="002929CA">
        <w:rPr>
          <w:rFonts w:ascii="Times New Roman" w:hAnsi="Times New Roman"/>
          <w:sz w:val="16"/>
          <w:szCs w:val="16"/>
        </w:rPr>
        <w:t>,</w:t>
      </w:r>
      <w:r w:rsidR="00935D2F" w:rsidRPr="002929CA">
        <w:rPr>
          <w:rFonts w:ascii="Times New Roman" w:hAnsi="Times New Roman"/>
          <w:sz w:val="16"/>
          <w:szCs w:val="16"/>
        </w:rPr>
        <w:t xml:space="preserve"> </w:t>
      </w:r>
      <w:r w:rsidR="00483AD8" w:rsidRPr="002929CA">
        <w:rPr>
          <w:rFonts w:ascii="Times New Roman" w:hAnsi="Times New Roman"/>
          <w:sz w:val="16"/>
          <w:szCs w:val="16"/>
        </w:rPr>
        <w:t>unique patient number</w:t>
      </w:r>
      <w:r w:rsidRPr="002929CA">
        <w:rPr>
          <w:rFonts w:ascii="Times New Roman" w:hAnsi="Times New Roman"/>
          <w:sz w:val="16"/>
          <w:szCs w:val="16"/>
        </w:rPr>
        <w:t>;</w:t>
      </w:r>
      <w:r w:rsidR="00935D2F" w:rsidRPr="002929CA">
        <w:rPr>
          <w:rFonts w:ascii="Times New Roman" w:hAnsi="Times New Roman"/>
          <w:sz w:val="16"/>
          <w:szCs w:val="16"/>
        </w:rPr>
        <w:t xml:space="preserve"> </w:t>
      </w:r>
      <w:r w:rsidR="00483AD8" w:rsidRPr="002929CA">
        <w:rPr>
          <w:rFonts w:ascii="Times New Roman" w:hAnsi="Times New Roman"/>
          <w:sz w:val="16"/>
          <w:szCs w:val="16"/>
        </w:rPr>
        <w:t>Hb</w:t>
      </w:r>
      <w:r w:rsidRPr="002929CA">
        <w:rPr>
          <w:rFonts w:ascii="Times New Roman" w:hAnsi="Times New Roman"/>
          <w:sz w:val="16"/>
          <w:szCs w:val="16"/>
        </w:rPr>
        <w:t>,</w:t>
      </w:r>
      <w:r w:rsidR="00935D2F" w:rsidRPr="002929CA">
        <w:rPr>
          <w:rFonts w:ascii="Times New Roman" w:hAnsi="Times New Roman"/>
          <w:sz w:val="16"/>
          <w:szCs w:val="16"/>
        </w:rPr>
        <w:t xml:space="preserve"> </w:t>
      </w:r>
      <w:r w:rsidR="00483AD8" w:rsidRPr="002929CA">
        <w:rPr>
          <w:rFonts w:ascii="Times New Roman" w:hAnsi="Times New Roman"/>
          <w:sz w:val="16"/>
          <w:szCs w:val="16"/>
        </w:rPr>
        <w:t>Hemoglobin</w:t>
      </w:r>
      <w:r w:rsidRPr="002929CA">
        <w:rPr>
          <w:rFonts w:ascii="Times New Roman" w:hAnsi="Times New Roman"/>
          <w:sz w:val="16"/>
          <w:szCs w:val="16"/>
        </w:rPr>
        <w:t xml:space="preserve">; WB, whole blood; </w:t>
      </w:r>
      <w:r w:rsidR="00483AD8" w:rsidRPr="002929CA">
        <w:rPr>
          <w:rFonts w:ascii="Times New Roman" w:hAnsi="Times New Roman"/>
          <w:sz w:val="16"/>
          <w:szCs w:val="16"/>
        </w:rPr>
        <w:t>GVHD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Graft-versus-host disease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EFS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event-free survival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OS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overall survival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NA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not available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ND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not done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cGVHD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chronic graft-versus-host disease</w:t>
      </w:r>
      <w:r w:rsidR="00420FB9" w:rsidRPr="002929CA">
        <w:rPr>
          <w:rFonts w:ascii="Times New Roman" w:hAnsi="Times New Roman"/>
          <w:sz w:val="16"/>
          <w:szCs w:val="16"/>
        </w:rPr>
        <w:t>; aGVHD, acute graft-versus-host disease; Gr, grade</w:t>
      </w:r>
    </w:p>
    <w:p w14:paraId="7AD7F88F" w14:textId="71854CDF" w:rsidR="00483AD8" w:rsidRPr="002929CA" w:rsidRDefault="00483AD8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r w:rsidRPr="002929CA">
        <w:rPr>
          <w:rFonts w:ascii="Times New Roman" w:hAnsi="Times New Roman"/>
          <w:sz w:val="16"/>
          <w:szCs w:val="16"/>
          <w:vertAlign w:val="superscript"/>
        </w:rPr>
        <w:t>a</w:t>
      </w:r>
      <w:r w:rsidRPr="002929CA">
        <w:rPr>
          <w:rFonts w:ascii="Times New Roman" w:hAnsi="Times New Roman"/>
          <w:sz w:val="16"/>
          <w:szCs w:val="16"/>
        </w:rPr>
        <w:t xml:space="preserve"> To avoid influences </w:t>
      </w:r>
      <w:r w:rsidR="00F64715">
        <w:rPr>
          <w:rFonts w:ascii="Times New Roman" w:hAnsi="Times New Roman"/>
          <w:sz w:val="16"/>
          <w:szCs w:val="16"/>
        </w:rPr>
        <w:t>of</w:t>
      </w:r>
      <w:r w:rsidRPr="002929CA">
        <w:rPr>
          <w:rFonts w:ascii="Times New Roman" w:hAnsi="Times New Roman"/>
          <w:sz w:val="16"/>
          <w:szCs w:val="16"/>
        </w:rPr>
        <w:t xml:space="preserve"> packed red cell transfusions, the lowest </w:t>
      </w:r>
      <w:r w:rsidR="00F64715">
        <w:rPr>
          <w:rFonts w:ascii="Times New Roman" w:hAnsi="Times New Roman"/>
          <w:sz w:val="16"/>
          <w:szCs w:val="16"/>
        </w:rPr>
        <w:t>hemoglobin</w:t>
      </w:r>
      <w:r w:rsidRPr="002929CA">
        <w:rPr>
          <w:rFonts w:ascii="Times New Roman" w:hAnsi="Times New Roman"/>
          <w:sz w:val="16"/>
          <w:szCs w:val="16"/>
        </w:rPr>
        <w:t xml:space="preserve"> levels of β-thalassemia major patients during pre-transplant </w:t>
      </w:r>
      <w:r w:rsidR="001E040A" w:rsidRPr="002929CA">
        <w:rPr>
          <w:rFonts w:ascii="Times New Roman" w:hAnsi="Times New Roman"/>
          <w:sz w:val="16"/>
          <w:szCs w:val="16"/>
        </w:rPr>
        <w:t>1</w:t>
      </w:r>
      <w:r w:rsidRPr="002929CA">
        <w:rPr>
          <w:rFonts w:ascii="Times New Roman" w:hAnsi="Times New Roman"/>
          <w:sz w:val="16"/>
          <w:szCs w:val="16"/>
        </w:rPr>
        <w:t xml:space="preserve"> month </w:t>
      </w:r>
      <w:r w:rsidR="00F64715">
        <w:rPr>
          <w:rFonts w:ascii="Times New Roman" w:hAnsi="Times New Roman"/>
          <w:sz w:val="16"/>
          <w:szCs w:val="16"/>
        </w:rPr>
        <w:t>are0</w:t>
      </w:r>
      <w:r w:rsidRPr="002929CA">
        <w:rPr>
          <w:rFonts w:ascii="Times New Roman" w:hAnsi="Times New Roman"/>
          <w:sz w:val="16"/>
          <w:szCs w:val="16"/>
        </w:rPr>
        <w:t xml:space="preserve"> presented. </w:t>
      </w:r>
    </w:p>
    <w:p w14:paraId="30675202" w14:textId="196A63C8" w:rsidR="00483AD8" w:rsidRPr="002929CA" w:rsidRDefault="00483AD8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r w:rsidRPr="002929CA">
        <w:rPr>
          <w:rFonts w:ascii="Times New Roman" w:hAnsi="Times New Roman"/>
          <w:sz w:val="16"/>
          <w:szCs w:val="16"/>
          <w:vertAlign w:val="superscript"/>
        </w:rPr>
        <w:lastRenderedPageBreak/>
        <w:t xml:space="preserve">b </w:t>
      </w:r>
      <w:r w:rsidRPr="002929CA">
        <w:rPr>
          <w:rFonts w:ascii="Times New Roman" w:hAnsi="Times New Roman"/>
          <w:sz w:val="16"/>
          <w:szCs w:val="16"/>
        </w:rPr>
        <w:t>Hemoglobin S level</w:t>
      </w:r>
      <w:r w:rsidR="003A2D86">
        <w:rPr>
          <w:rFonts w:ascii="Times New Roman" w:hAnsi="Times New Roman"/>
          <w:sz w:val="16"/>
          <w:szCs w:val="16"/>
        </w:rPr>
        <w:t>s</w:t>
      </w:r>
      <w:r w:rsidRPr="002929CA">
        <w:rPr>
          <w:rFonts w:ascii="Times New Roman" w:hAnsi="Times New Roman"/>
          <w:sz w:val="16"/>
          <w:szCs w:val="16"/>
        </w:rPr>
        <w:t xml:space="preserve"> </w:t>
      </w:r>
      <w:r w:rsidR="003A2D86">
        <w:rPr>
          <w:rFonts w:ascii="Times New Roman" w:hAnsi="Times New Roman"/>
          <w:sz w:val="16"/>
          <w:szCs w:val="16"/>
        </w:rPr>
        <w:t>in</w:t>
      </w:r>
      <w:r w:rsidR="001E040A" w:rsidRPr="002929CA">
        <w:rPr>
          <w:rFonts w:ascii="Times New Roman" w:hAnsi="Times New Roman"/>
          <w:sz w:val="16"/>
          <w:szCs w:val="16"/>
        </w:rPr>
        <w:t xml:space="preserve"> sickle cell anemia patients </w:t>
      </w:r>
      <w:r w:rsidRPr="002929CA">
        <w:rPr>
          <w:rFonts w:ascii="Times New Roman" w:hAnsi="Times New Roman"/>
          <w:sz w:val="16"/>
          <w:szCs w:val="16"/>
        </w:rPr>
        <w:t xml:space="preserve">and </w:t>
      </w:r>
      <w:r w:rsidR="00F64715">
        <w:rPr>
          <w:rFonts w:ascii="Times New Roman" w:hAnsi="Times New Roman"/>
          <w:sz w:val="16"/>
          <w:szCs w:val="16"/>
        </w:rPr>
        <w:t>h</w:t>
      </w:r>
      <w:r w:rsidR="001E040A" w:rsidRPr="002929CA">
        <w:rPr>
          <w:rFonts w:ascii="Times New Roman" w:hAnsi="Times New Roman"/>
          <w:sz w:val="16"/>
          <w:szCs w:val="16"/>
        </w:rPr>
        <w:t xml:space="preserve">emoglobin level of β-thalassemia major patients </w:t>
      </w:r>
      <w:r w:rsidRPr="002929CA">
        <w:rPr>
          <w:rFonts w:ascii="Times New Roman" w:hAnsi="Times New Roman"/>
          <w:sz w:val="16"/>
          <w:szCs w:val="16"/>
        </w:rPr>
        <w:t xml:space="preserve">just before transplantation </w:t>
      </w:r>
      <w:r w:rsidR="00F64715">
        <w:rPr>
          <w:rFonts w:ascii="Times New Roman" w:hAnsi="Times New Roman"/>
          <w:sz w:val="16"/>
          <w:szCs w:val="16"/>
        </w:rPr>
        <w:t>are</w:t>
      </w:r>
      <w:r w:rsidRPr="002929CA">
        <w:rPr>
          <w:rFonts w:ascii="Times New Roman" w:hAnsi="Times New Roman"/>
          <w:sz w:val="16"/>
          <w:szCs w:val="16"/>
        </w:rPr>
        <w:t xml:space="preserve"> </w:t>
      </w:r>
      <w:r w:rsidR="00420FB9" w:rsidRPr="002929CA">
        <w:rPr>
          <w:rFonts w:ascii="Times New Roman" w:hAnsi="Times New Roman"/>
          <w:sz w:val="16"/>
          <w:szCs w:val="16"/>
        </w:rPr>
        <w:t>presented</w:t>
      </w:r>
      <w:r w:rsidRPr="002929CA">
        <w:rPr>
          <w:rFonts w:ascii="Times New Roman" w:hAnsi="Times New Roman"/>
          <w:sz w:val="16"/>
          <w:szCs w:val="16"/>
        </w:rPr>
        <w:t>.</w:t>
      </w:r>
    </w:p>
    <w:p w14:paraId="1ABE6607" w14:textId="5F8F49CD" w:rsidR="00420FB9" w:rsidRPr="002929CA" w:rsidRDefault="00420FB9" w:rsidP="00420FB9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r w:rsidRPr="002929CA">
        <w:rPr>
          <w:rFonts w:ascii="Times New Roman" w:hAnsi="Times New Roman"/>
          <w:sz w:val="16"/>
          <w:szCs w:val="16"/>
          <w:vertAlign w:val="superscript"/>
        </w:rPr>
        <w:t>c</w:t>
      </w:r>
      <w:r w:rsidRPr="002929CA">
        <w:rPr>
          <w:rFonts w:ascii="Times New Roman" w:hAnsi="Times New Roman"/>
          <w:sz w:val="16"/>
          <w:szCs w:val="16"/>
        </w:rPr>
        <w:t xml:space="preserve"> Peripheral blood donor whole blood/T-cell chimerism at the last time of follow-up</w:t>
      </w:r>
    </w:p>
    <w:p w14:paraId="4A676C9A" w14:textId="0CE2AA9A" w:rsidR="00420FB9" w:rsidRPr="002929CA" w:rsidRDefault="00420FB9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  <w:sectPr w:rsidR="00420FB9" w:rsidRPr="002929CA" w:rsidSect="00F459F6">
          <w:pgSz w:w="16838" w:h="11906" w:orient="landscape"/>
          <w:pgMar w:top="1440" w:right="1701" w:bottom="1440" w:left="1440" w:header="851" w:footer="992" w:gutter="0"/>
          <w:lnNumType w:countBy="1" w:restart="continuous"/>
          <w:cols w:space="425"/>
          <w:docGrid w:linePitch="360"/>
        </w:sectPr>
      </w:pPr>
      <w:r w:rsidRPr="002929CA">
        <w:rPr>
          <w:rFonts w:ascii="Times New Roman" w:hAnsi="Times New Roman"/>
          <w:sz w:val="16"/>
          <w:szCs w:val="16"/>
          <w:vertAlign w:val="superscript"/>
        </w:rPr>
        <w:t xml:space="preserve">d </w:t>
      </w:r>
      <w:r w:rsidRPr="002929CA">
        <w:rPr>
          <w:rFonts w:ascii="Times New Roman" w:hAnsi="Times New Roman"/>
          <w:sz w:val="16"/>
          <w:szCs w:val="16"/>
        </w:rPr>
        <w:t>Months after the opti</w:t>
      </w:r>
      <w:r w:rsidR="00A42B50" w:rsidRPr="002929CA">
        <w:rPr>
          <w:rFonts w:ascii="Times New Roman" w:hAnsi="Times New Roman"/>
          <w:sz w:val="16"/>
          <w:szCs w:val="16"/>
        </w:rPr>
        <w:t>o</w:t>
      </w:r>
      <w:r w:rsidRPr="002929CA">
        <w:rPr>
          <w:rFonts w:ascii="Times New Roman" w:hAnsi="Times New Roman"/>
          <w:sz w:val="16"/>
          <w:szCs w:val="16"/>
        </w:rPr>
        <w:t>nal reinforced stem cell infusion</w:t>
      </w:r>
    </w:p>
    <w:p w14:paraId="7CBE2416" w14:textId="77777777" w:rsidR="00483AD8" w:rsidRPr="002929CA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b/>
          <w:bCs/>
          <w:sz w:val="22"/>
        </w:rPr>
        <w:lastRenderedPageBreak/>
        <w:t>Figure Legends</w:t>
      </w:r>
    </w:p>
    <w:p w14:paraId="257B5F86" w14:textId="77777777" w:rsidR="00483AD8" w:rsidRPr="002929CA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090C5127" w14:textId="269FBAE3" w:rsidR="00483AD8" w:rsidRPr="002929CA" w:rsidRDefault="00C551A6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FIGURE</w:t>
      </w:r>
      <w:r w:rsidR="00CC1FEF" w:rsidRPr="002929CA">
        <w:rPr>
          <w:rFonts w:ascii="Times New Roman" w:hAnsi="Times New Roman"/>
          <w:sz w:val="22"/>
        </w:rPr>
        <w:t xml:space="preserve"> 1</w:t>
      </w:r>
      <w:r w:rsidR="00483AD8" w:rsidRPr="002929CA">
        <w:rPr>
          <w:rFonts w:ascii="Times New Roman" w:hAnsi="Times New Roman"/>
          <w:sz w:val="22"/>
        </w:rPr>
        <w:t xml:space="preserve"> Overall outcomes of 13 patients who received our strategy.</w:t>
      </w:r>
    </w:p>
    <w:p w14:paraId="389204DC" w14:textId="77777777" w:rsidR="00483AD8" w:rsidRPr="002929CA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77DF66C9" w14:textId="03FAF796" w:rsidR="000A3595" w:rsidRPr="002929CA" w:rsidRDefault="00C551A6" w:rsidP="000A3595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FIGURE</w:t>
      </w:r>
      <w:r w:rsidR="00CC1FEF" w:rsidRPr="002929CA">
        <w:rPr>
          <w:rFonts w:ascii="Times New Roman" w:hAnsi="Times New Roman"/>
          <w:sz w:val="22"/>
        </w:rPr>
        <w:t xml:space="preserve"> 2 </w:t>
      </w:r>
      <w:r w:rsidR="000A3595">
        <w:rPr>
          <w:rFonts w:ascii="Times New Roman" w:hAnsi="Times New Roman"/>
          <w:sz w:val="22"/>
        </w:rPr>
        <w:t>Optional reinforced SC infusion-related outcomes. (</w:t>
      </w:r>
      <w:r w:rsidR="00E66DA8">
        <w:rPr>
          <w:rFonts w:ascii="Times New Roman" w:hAnsi="Times New Roman"/>
          <w:sz w:val="22"/>
        </w:rPr>
        <w:t>A</w:t>
      </w:r>
      <w:r w:rsidR="000A3595">
        <w:rPr>
          <w:rFonts w:ascii="Times New Roman" w:hAnsi="Times New Roman"/>
          <w:sz w:val="22"/>
        </w:rPr>
        <w:t>) t</w:t>
      </w:r>
      <w:r w:rsidR="005453DD" w:rsidRPr="002929CA">
        <w:rPr>
          <w:rFonts w:ascii="Times New Roman" w:hAnsi="Times New Roman"/>
          <w:sz w:val="22"/>
        </w:rPr>
        <w:t xml:space="preserve">he optional </w:t>
      </w:r>
      <w:r w:rsidR="00483AD8" w:rsidRPr="002929CA">
        <w:rPr>
          <w:rFonts w:ascii="Times New Roman" w:hAnsi="Times New Roman"/>
          <w:sz w:val="22"/>
        </w:rPr>
        <w:t>reinforced stem cells infusion-free survival</w:t>
      </w:r>
      <w:r w:rsidR="000A3595">
        <w:rPr>
          <w:rFonts w:ascii="Times New Roman" w:hAnsi="Times New Roman"/>
          <w:sz w:val="22"/>
        </w:rPr>
        <w:t xml:space="preserve"> and (</w:t>
      </w:r>
      <w:r w:rsidR="00E66DA8">
        <w:rPr>
          <w:rFonts w:ascii="Times New Roman" w:hAnsi="Times New Roman"/>
          <w:sz w:val="22"/>
        </w:rPr>
        <w:t>B</w:t>
      </w:r>
      <w:r w:rsidR="000A3595">
        <w:rPr>
          <w:rFonts w:ascii="Times New Roman" w:hAnsi="Times New Roman"/>
          <w:sz w:val="22"/>
        </w:rPr>
        <w:t xml:space="preserve">) the cumulative </w:t>
      </w:r>
      <w:r w:rsidR="000A3595" w:rsidRPr="002929CA">
        <w:rPr>
          <w:rFonts w:ascii="Times New Roman" w:hAnsi="Times New Roman"/>
          <w:sz w:val="22"/>
        </w:rPr>
        <w:t>incidence of PB T-cell chimerism &gt; 50%</w:t>
      </w:r>
      <w:r w:rsidR="000A3595" w:rsidRPr="000A3595">
        <w:rPr>
          <w:rFonts w:ascii="Times New Roman" w:hAnsi="Times New Roman"/>
          <w:sz w:val="22"/>
        </w:rPr>
        <w:t xml:space="preserve"> </w:t>
      </w:r>
      <w:r w:rsidR="000A3595" w:rsidRPr="002929CA">
        <w:rPr>
          <w:rFonts w:ascii="Times New Roman" w:hAnsi="Times New Roman"/>
          <w:sz w:val="22"/>
        </w:rPr>
        <w:t xml:space="preserve">in patients not proceeding to </w:t>
      </w:r>
      <w:r w:rsidR="000A3595">
        <w:rPr>
          <w:rFonts w:ascii="Times New Roman" w:hAnsi="Times New Roman"/>
          <w:sz w:val="22"/>
        </w:rPr>
        <w:t>an</w:t>
      </w:r>
      <w:r w:rsidR="000A3595" w:rsidRPr="002929CA">
        <w:rPr>
          <w:rFonts w:ascii="Times New Roman" w:hAnsi="Times New Roman"/>
          <w:sz w:val="22"/>
        </w:rPr>
        <w:t xml:space="preserve"> optional reinforced SC infusion</w:t>
      </w:r>
    </w:p>
    <w:p w14:paraId="54D12E88" w14:textId="0B54D6DA" w:rsidR="00483AD8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14E3CB4" w14:textId="7033EC3F" w:rsidR="004738CB" w:rsidRPr="002929CA" w:rsidRDefault="004738CB" w:rsidP="004738CB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sz w:val="22"/>
        </w:rPr>
        <w:t>F</w:t>
      </w:r>
      <w:r>
        <w:rPr>
          <w:rFonts w:ascii="Times New Roman" w:hAnsi="Times New Roman"/>
          <w:sz w:val="22"/>
        </w:rPr>
        <w:t>IGURE</w:t>
      </w:r>
      <w:r w:rsidRPr="002929CA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3</w:t>
      </w:r>
      <w:bookmarkStart w:id="20" w:name="_GoBack"/>
      <w:bookmarkEnd w:id="20"/>
      <w:r w:rsidRPr="002929CA">
        <w:rPr>
          <w:rFonts w:ascii="Times New Roman" w:hAnsi="Times New Roman"/>
          <w:sz w:val="22"/>
        </w:rPr>
        <w:t xml:space="preserve"> Changes in chimerism. (</w:t>
      </w:r>
      <w:r>
        <w:rPr>
          <w:rFonts w:ascii="Times New Roman" w:hAnsi="Times New Roman"/>
          <w:sz w:val="22"/>
        </w:rPr>
        <w:t>A</w:t>
      </w:r>
      <w:r w:rsidRPr="002929CA">
        <w:rPr>
          <w:rFonts w:ascii="Times New Roman" w:hAnsi="Times New Roman"/>
          <w:sz w:val="22"/>
        </w:rPr>
        <w:t xml:space="preserve">) PB donor T-cell chimerism </w:t>
      </w:r>
      <w:r>
        <w:rPr>
          <w:rFonts w:ascii="Times New Roman" w:hAnsi="Times New Roman"/>
          <w:sz w:val="22"/>
        </w:rPr>
        <w:t>in</w:t>
      </w:r>
      <w:r w:rsidRPr="002929CA">
        <w:rPr>
          <w:rFonts w:ascii="Times New Roman" w:hAnsi="Times New Roman"/>
          <w:sz w:val="22"/>
        </w:rPr>
        <w:t xml:space="preserve"> the patients </w:t>
      </w:r>
      <w:r>
        <w:rPr>
          <w:rFonts w:ascii="Times New Roman" w:hAnsi="Times New Roman"/>
          <w:sz w:val="22"/>
        </w:rPr>
        <w:t xml:space="preserve">that </w:t>
      </w:r>
      <w:r w:rsidRPr="002929CA">
        <w:rPr>
          <w:rFonts w:ascii="Times New Roman" w:hAnsi="Times New Roman"/>
          <w:sz w:val="22"/>
        </w:rPr>
        <w:t>receiv</w:t>
      </w:r>
      <w:r>
        <w:rPr>
          <w:rFonts w:ascii="Times New Roman" w:hAnsi="Times New Roman"/>
          <w:sz w:val="22"/>
        </w:rPr>
        <w:t xml:space="preserve">ed </w:t>
      </w:r>
      <w:r w:rsidRPr="002929CA">
        <w:rPr>
          <w:rFonts w:ascii="Times New Roman" w:hAnsi="Times New Roman"/>
          <w:sz w:val="22"/>
        </w:rPr>
        <w:t>optional reinforced stem cell infusion</w:t>
      </w:r>
      <w:r>
        <w:rPr>
          <w:rFonts w:ascii="Times New Roman" w:hAnsi="Times New Roman"/>
          <w:sz w:val="22"/>
        </w:rPr>
        <w:t>s</w:t>
      </w:r>
      <w:r w:rsidRPr="002929CA">
        <w:rPr>
          <w:rFonts w:ascii="Times New Roman" w:hAnsi="Times New Roman"/>
          <w:sz w:val="22"/>
        </w:rPr>
        <w:t>, (</w:t>
      </w:r>
      <w:r>
        <w:rPr>
          <w:rFonts w:ascii="Times New Roman" w:hAnsi="Times New Roman"/>
          <w:sz w:val="22"/>
        </w:rPr>
        <w:t>B</w:t>
      </w:r>
      <w:r w:rsidRPr="002929CA">
        <w:rPr>
          <w:rFonts w:ascii="Times New Roman" w:hAnsi="Times New Roman"/>
          <w:sz w:val="22"/>
        </w:rPr>
        <w:t xml:space="preserve">) PB donor whole-cell chimerism </w:t>
      </w:r>
      <w:r>
        <w:rPr>
          <w:rFonts w:ascii="Times New Roman" w:hAnsi="Times New Roman"/>
          <w:sz w:val="22"/>
        </w:rPr>
        <w:t>in</w:t>
      </w:r>
      <w:r w:rsidRPr="002929CA">
        <w:rPr>
          <w:rFonts w:ascii="Times New Roman" w:hAnsi="Times New Roman"/>
          <w:sz w:val="22"/>
        </w:rPr>
        <w:t xml:space="preserve"> the patients </w:t>
      </w:r>
      <w:r>
        <w:rPr>
          <w:rFonts w:ascii="Times New Roman" w:hAnsi="Times New Roman"/>
          <w:sz w:val="22"/>
        </w:rPr>
        <w:t xml:space="preserve">that received </w:t>
      </w:r>
      <w:r w:rsidRPr="002929CA">
        <w:rPr>
          <w:rFonts w:ascii="Times New Roman" w:hAnsi="Times New Roman"/>
          <w:sz w:val="22"/>
        </w:rPr>
        <w:t>optional reinforced stem cells infusion</w:t>
      </w:r>
      <w:r>
        <w:rPr>
          <w:rFonts w:ascii="Times New Roman" w:hAnsi="Times New Roman"/>
          <w:sz w:val="22"/>
        </w:rPr>
        <w:t>s</w:t>
      </w:r>
      <w:r w:rsidRPr="002929CA">
        <w:rPr>
          <w:rFonts w:ascii="Times New Roman" w:hAnsi="Times New Roman"/>
          <w:sz w:val="22"/>
        </w:rPr>
        <w:t>, (</w:t>
      </w:r>
      <w:r>
        <w:rPr>
          <w:rFonts w:ascii="Times New Roman" w:hAnsi="Times New Roman"/>
          <w:sz w:val="22"/>
        </w:rPr>
        <w:t>C</w:t>
      </w:r>
      <w:r w:rsidRPr="002929CA">
        <w:rPr>
          <w:rFonts w:ascii="Times New Roman" w:hAnsi="Times New Roman"/>
          <w:sz w:val="22"/>
        </w:rPr>
        <w:t xml:space="preserve">) PB donor T-cell chimerism of the patients </w:t>
      </w:r>
      <w:r>
        <w:rPr>
          <w:rFonts w:ascii="Times New Roman" w:hAnsi="Times New Roman"/>
          <w:sz w:val="22"/>
        </w:rPr>
        <w:t xml:space="preserve">that did </w:t>
      </w:r>
      <w:r w:rsidRPr="002929CA">
        <w:rPr>
          <w:rFonts w:ascii="Times New Roman" w:hAnsi="Times New Roman"/>
          <w:sz w:val="22"/>
        </w:rPr>
        <w:t>not receiv</w:t>
      </w:r>
      <w:r>
        <w:rPr>
          <w:rFonts w:ascii="Times New Roman" w:hAnsi="Times New Roman"/>
          <w:sz w:val="22"/>
        </w:rPr>
        <w:t>e</w:t>
      </w:r>
      <w:r w:rsidRPr="002929CA">
        <w:rPr>
          <w:rFonts w:ascii="Times New Roman" w:hAnsi="Times New Roman"/>
          <w:sz w:val="22"/>
        </w:rPr>
        <w:t xml:space="preserve"> optional reinforced stem cells infusion</w:t>
      </w:r>
      <w:r>
        <w:rPr>
          <w:rFonts w:ascii="Times New Roman" w:hAnsi="Times New Roman"/>
          <w:sz w:val="22"/>
        </w:rPr>
        <w:t>s</w:t>
      </w:r>
      <w:r w:rsidRPr="002929CA">
        <w:rPr>
          <w:rFonts w:ascii="Times New Roman" w:hAnsi="Times New Roman"/>
          <w:sz w:val="22"/>
        </w:rPr>
        <w:t>, and (</w:t>
      </w:r>
      <w:r>
        <w:rPr>
          <w:rFonts w:ascii="Times New Roman" w:hAnsi="Times New Roman"/>
          <w:sz w:val="22"/>
        </w:rPr>
        <w:t>D</w:t>
      </w:r>
      <w:r w:rsidRPr="002929CA">
        <w:rPr>
          <w:rFonts w:ascii="Times New Roman" w:hAnsi="Times New Roman"/>
          <w:sz w:val="22"/>
        </w:rPr>
        <w:t xml:space="preserve">) PB donor whole-cell chimerism of the patients </w:t>
      </w:r>
      <w:r>
        <w:rPr>
          <w:rFonts w:ascii="Times New Roman" w:hAnsi="Times New Roman"/>
          <w:sz w:val="22"/>
        </w:rPr>
        <w:t xml:space="preserve">that did </w:t>
      </w:r>
      <w:r w:rsidRPr="002929CA">
        <w:rPr>
          <w:rFonts w:ascii="Times New Roman" w:hAnsi="Times New Roman"/>
          <w:sz w:val="22"/>
        </w:rPr>
        <w:t>not receiv</w:t>
      </w:r>
      <w:r>
        <w:rPr>
          <w:rFonts w:ascii="Times New Roman" w:hAnsi="Times New Roman"/>
          <w:sz w:val="22"/>
        </w:rPr>
        <w:t>e</w:t>
      </w:r>
      <w:r w:rsidRPr="002929CA">
        <w:rPr>
          <w:rFonts w:ascii="Times New Roman" w:hAnsi="Times New Roman"/>
          <w:sz w:val="22"/>
        </w:rPr>
        <w:t xml:space="preserve"> optional reinforced stem cells infusion</w:t>
      </w:r>
      <w:r>
        <w:rPr>
          <w:rFonts w:ascii="Times New Roman" w:hAnsi="Times New Roman"/>
          <w:sz w:val="22"/>
        </w:rPr>
        <w:t>s</w:t>
      </w:r>
      <w:r w:rsidRPr="002929CA">
        <w:rPr>
          <w:rFonts w:ascii="Times New Roman" w:hAnsi="Times New Roman"/>
          <w:sz w:val="22"/>
        </w:rPr>
        <w:t>. Black dot indicates optional reinforced stem cell infusion.</w:t>
      </w:r>
    </w:p>
    <w:p w14:paraId="40DE0FE0" w14:textId="77777777" w:rsidR="00483AD8" w:rsidRPr="002929CA" w:rsidRDefault="00483AD8" w:rsidP="00483AD8">
      <w:pPr>
        <w:wordWrap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14:paraId="6D5DCB60" w14:textId="1BAE03DD" w:rsidR="00483AD8" w:rsidRPr="002929CA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 w:hint="eastAsia"/>
          <w:sz w:val="22"/>
        </w:rPr>
      </w:pPr>
      <w:r w:rsidRPr="002929CA">
        <w:rPr>
          <w:rFonts w:ascii="Times New Roman" w:hAnsi="Times New Roman" w:hint="eastAsia"/>
          <w:sz w:val="22"/>
        </w:rPr>
        <w:t>F</w:t>
      </w:r>
      <w:r w:rsidR="00C551A6">
        <w:rPr>
          <w:rFonts w:ascii="Times New Roman" w:hAnsi="Times New Roman"/>
          <w:sz w:val="22"/>
        </w:rPr>
        <w:t>IGURE</w:t>
      </w:r>
      <w:r w:rsidRPr="002929CA">
        <w:rPr>
          <w:rFonts w:ascii="Times New Roman" w:hAnsi="Times New Roman" w:hint="eastAsia"/>
          <w:sz w:val="22"/>
        </w:rPr>
        <w:t xml:space="preserve"> </w:t>
      </w:r>
      <w:r w:rsidR="004738CB">
        <w:rPr>
          <w:rFonts w:ascii="Times New Roman" w:hAnsi="Times New Roman"/>
          <w:sz w:val="22"/>
        </w:rPr>
        <w:t>4</w:t>
      </w:r>
      <w:r w:rsidRPr="002929CA">
        <w:rPr>
          <w:rFonts w:ascii="Times New Roman" w:hAnsi="Times New Roman" w:hint="eastAsia"/>
          <w:sz w:val="22"/>
        </w:rPr>
        <w:t xml:space="preserve"> Survival outcomes. </w:t>
      </w:r>
      <w:r w:rsidR="007239DC" w:rsidRPr="002929CA">
        <w:rPr>
          <w:rFonts w:ascii="Times New Roman" w:hAnsi="Times New Roman"/>
          <w:sz w:val="22"/>
        </w:rPr>
        <w:t>(</w:t>
      </w:r>
      <w:r w:rsidR="00E66DA8">
        <w:rPr>
          <w:rFonts w:ascii="Times New Roman" w:hAnsi="Times New Roman"/>
          <w:sz w:val="22"/>
        </w:rPr>
        <w:t>A</w:t>
      </w:r>
      <w:r w:rsidR="007239DC" w:rsidRPr="002929CA">
        <w:rPr>
          <w:rFonts w:ascii="Times New Roman" w:hAnsi="Times New Roman"/>
          <w:sz w:val="22"/>
        </w:rPr>
        <w:t>)</w:t>
      </w:r>
      <w:r w:rsidRPr="002929CA">
        <w:rPr>
          <w:rFonts w:ascii="Times New Roman" w:hAnsi="Times New Roman"/>
          <w:sz w:val="22"/>
        </w:rPr>
        <w:t xml:space="preserve"> Overall survival, </w:t>
      </w:r>
      <w:r w:rsidR="007239DC" w:rsidRPr="002929CA">
        <w:rPr>
          <w:rFonts w:ascii="Times New Roman" w:hAnsi="Times New Roman"/>
          <w:sz w:val="22"/>
        </w:rPr>
        <w:t>(</w:t>
      </w:r>
      <w:r w:rsidR="00E66DA8">
        <w:rPr>
          <w:rFonts w:ascii="Times New Roman" w:hAnsi="Times New Roman"/>
          <w:sz w:val="22"/>
        </w:rPr>
        <w:t>B</w:t>
      </w:r>
      <w:r w:rsidR="007239DC" w:rsidRPr="002929CA">
        <w:rPr>
          <w:rFonts w:ascii="Times New Roman" w:hAnsi="Times New Roman"/>
          <w:sz w:val="22"/>
        </w:rPr>
        <w:t>)</w:t>
      </w:r>
      <w:r w:rsidRPr="002929CA">
        <w:rPr>
          <w:rFonts w:ascii="Times New Roman" w:hAnsi="Times New Roman"/>
          <w:sz w:val="22"/>
        </w:rPr>
        <w:t xml:space="preserve"> event-free survival, </w:t>
      </w:r>
      <w:r w:rsidR="007239DC" w:rsidRPr="002929CA">
        <w:rPr>
          <w:rFonts w:ascii="Times New Roman" w:hAnsi="Times New Roman"/>
          <w:sz w:val="22"/>
        </w:rPr>
        <w:t>(</w:t>
      </w:r>
      <w:r w:rsidR="00E66DA8">
        <w:rPr>
          <w:rFonts w:ascii="Times New Roman" w:hAnsi="Times New Roman"/>
          <w:sz w:val="22"/>
        </w:rPr>
        <w:t>C</w:t>
      </w:r>
      <w:r w:rsidR="007239DC" w:rsidRPr="002929CA">
        <w:rPr>
          <w:rFonts w:ascii="Times New Roman" w:hAnsi="Times New Roman"/>
          <w:sz w:val="22"/>
        </w:rPr>
        <w:t>)</w:t>
      </w:r>
      <w:r w:rsidRPr="002929CA">
        <w:rPr>
          <w:rFonts w:ascii="Times New Roman" w:hAnsi="Times New Roman"/>
          <w:sz w:val="22"/>
        </w:rPr>
        <w:t xml:space="preserve"> thalassemia-free survival,</w:t>
      </w:r>
      <w:r w:rsidR="005453DD" w:rsidRPr="002929CA">
        <w:rPr>
          <w:rFonts w:ascii="Times New Roman" w:hAnsi="Times New Roman"/>
          <w:sz w:val="22"/>
        </w:rPr>
        <w:t xml:space="preserve"> </w:t>
      </w:r>
      <w:r w:rsidR="000A3595">
        <w:rPr>
          <w:rFonts w:ascii="Times New Roman" w:hAnsi="Times New Roman"/>
          <w:sz w:val="22"/>
        </w:rPr>
        <w:t xml:space="preserve">and </w:t>
      </w:r>
      <w:r w:rsidR="007239DC" w:rsidRPr="002929CA">
        <w:rPr>
          <w:rFonts w:ascii="Times New Roman" w:hAnsi="Times New Roman"/>
          <w:sz w:val="22"/>
        </w:rPr>
        <w:t>(</w:t>
      </w:r>
      <w:r w:rsidR="00E66DA8">
        <w:rPr>
          <w:rFonts w:ascii="Times New Roman" w:hAnsi="Times New Roman"/>
          <w:sz w:val="22"/>
        </w:rPr>
        <w:t>D</w:t>
      </w:r>
      <w:r w:rsidR="007239DC" w:rsidRPr="002929CA">
        <w:rPr>
          <w:rFonts w:ascii="Times New Roman" w:hAnsi="Times New Roman"/>
          <w:sz w:val="22"/>
        </w:rPr>
        <w:t>)</w:t>
      </w:r>
      <w:r w:rsidR="005453DD" w:rsidRPr="002929CA">
        <w:rPr>
          <w:rFonts w:ascii="Times New Roman" w:hAnsi="Times New Roman"/>
          <w:sz w:val="22"/>
        </w:rPr>
        <w:t xml:space="preserve"> sickle cell anemia-free survival</w:t>
      </w:r>
    </w:p>
    <w:sectPr w:rsidR="00483AD8" w:rsidRPr="002929CA" w:rsidSect="00F459F6">
      <w:footerReference w:type="default" r:id="rId11"/>
      <w:pgSz w:w="11906" w:h="16838"/>
      <w:pgMar w:top="1701" w:right="1440" w:bottom="1440" w:left="1440" w:header="851" w:footer="992" w:gutter="0"/>
      <w:lnNumType w:countBy="1" w:restart="continuous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9D692" w14:textId="77777777" w:rsidR="00FE4528" w:rsidRDefault="00FE4528" w:rsidP="00B14353">
      <w:r>
        <w:separator/>
      </w:r>
    </w:p>
  </w:endnote>
  <w:endnote w:type="continuationSeparator" w:id="0">
    <w:p w14:paraId="5C79F901" w14:textId="77777777" w:rsidR="00FE4528" w:rsidRDefault="00FE4528" w:rsidP="00B14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9664188"/>
      <w:docPartObj>
        <w:docPartGallery w:val="Page Numbers (Bottom of Page)"/>
        <w:docPartUnique/>
      </w:docPartObj>
    </w:sdtPr>
    <w:sdtContent>
      <w:p w14:paraId="057D202E" w14:textId="77777777" w:rsidR="000A3595" w:rsidRDefault="000A35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4526">
          <w:rPr>
            <w:noProof/>
            <w:lang w:val="ko-KR"/>
          </w:rPr>
          <w:t>19</w:t>
        </w:r>
        <w:r>
          <w:fldChar w:fldCharType="end"/>
        </w:r>
      </w:p>
    </w:sdtContent>
  </w:sdt>
  <w:p w14:paraId="2C482F46" w14:textId="77777777" w:rsidR="000A3595" w:rsidRDefault="000A359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0630934"/>
      <w:docPartObj>
        <w:docPartGallery w:val="Page Numbers (Bottom of Page)"/>
        <w:docPartUnique/>
      </w:docPartObj>
    </w:sdtPr>
    <w:sdtContent>
      <w:p w14:paraId="2D15F07C" w14:textId="463514B5" w:rsidR="000A3595" w:rsidRDefault="000A35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4526">
          <w:rPr>
            <w:noProof/>
            <w:lang w:val="ko-KR"/>
          </w:rPr>
          <w:t>19</w:t>
        </w:r>
        <w:r>
          <w:fldChar w:fldCharType="end"/>
        </w:r>
      </w:p>
    </w:sdtContent>
  </w:sdt>
  <w:p w14:paraId="33EDCE88" w14:textId="77777777" w:rsidR="000A3595" w:rsidRDefault="000A35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82F54" w14:textId="77777777" w:rsidR="00FE4528" w:rsidRDefault="00FE4528" w:rsidP="00B14353">
      <w:r>
        <w:separator/>
      </w:r>
    </w:p>
  </w:footnote>
  <w:footnote w:type="continuationSeparator" w:id="0">
    <w:p w14:paraId="69617EBD" w14:textId="77777777" w:rsidR="00FE4528" w:rsidRDefault="00FE4528" w:rsidP="00B14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A06"/>
    <w:multiLevelType w:val="multilevel"/>
    <w:tmpl w:val="548E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3268C"/>
    <w:multiLevelType w:val="hybridMultilevel"/>
    <w:tmpl w:val="F1D29F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7C7970"/>
    <w:multiLevelType w:val="hybridMultilevel"/>
    <w:tmpl w:val="20B64A0A"/>
    <w:lvl w:ilvl="0" w:tplc="54ACC1EC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" w15:restartNumberingAfterBreak="0">
    <w:nsid w:val="119126AC"/>
    <w:multiLevelType w:val="hybridMultilevel"/>
    <w:tmpl w:val="EBFA7DD4"/>
    <w:lvl w:ilvl="0" w:tplc="ABA8C854">
      <w:start w:val="4"/>
      <w:numFmt w:val="bullet"/>
      <w:lvlText w:val=""/>
      <w:lvlJc w:val="left"/>
      <w:pPr>
        <w:ind w:left="1318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00"/>
      </w:pPr>
      <w:rPr>
        <w:rFonts w:ascii="Wingdings" w:hAnsi="Wingdings" w:hint="default"/>
      </w:rPr>
    </w:lvl>
  </w:abstractNum>
  <w:abstractNum w:abstractNumId="4" w15:restartNumberingAfterBreak="0">
    <w:nsid w:val="190F79E5"/>
    <w:multiLevelType w:val="hybridMultilevel"/>
    <w:tmpl w:val="DA268CDC"/>
    <w:lvl w:ilvl="0" w:tplc="0F048634">
      <w:start w:val="1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7A220B"/>
    <w:multiLevelType w:val="hybridMultilevel"/>
    <w:tmpl w:val="1FD6D4EE"/>
    <w:lvl w:ilvl="0" w:tplc="E3408B36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995152"/>
    <w:multiLevelType w:val="hybridMultilevel"/>
    <w:tmpl w:val="37AC18D4"/>
    <w:lvl w:ilvl="0" w:tplc="D340D224">
      <w:start w:val="1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B74510"/>
    <w:multiLevelType w:val="hybridMultilevel"/>
    <w:tmpl w:val="20B64A0A"/>
    <w:lvl w:ilvl="0" w:tplc="54ACC1EC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 w15:restartNumberingAfterBreak="0">
    <w:nsid w:val="2EF763E5"/>
    <w:multiLevelType w:val="hybridMultilevel"/>
    <w:tmpl w:val="9CF29504"/>
    <w:lvl w:ilvl="0" w:tplc="99AC05E0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350203"/>
    <w:multiLevelType w:val="hybridMultilevel"/>
    <w:tmpl w:val="84DA2822"/>
    <w:lvl w:ilvl="0" w:tplc="AD2E5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4B188F"/>
    <w:multiLevelType w:val="hybridMultilevel"/>
    <w:tmpl w:val="8B301C20"/>
    <w:lvl w:ilvl="0" w:tplc="AC966B66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454152C"/>
    <w:multiLevelType w:val="hybridMultilevel"/>
    <w:tmpl w:val="D6C03D94"/>
    <w:lvl w:ilvl="0" w:tplc="338E208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0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uro J Haematology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ptsrxf56vdppcer9vlxvpx1zd2xv5espaa0&quot;&gt;NMA MSD SCT with optional reinforced SC infusion for patients with hemoglobinopathies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7&lt;/item&gt;&lt;item&gt;28&lt;/item&gt;&lt;item&gt;29&lt;/item&gt;&lt;/record-ids&gt;&lt;/item&gt;&lt;/Libraries&gt;"/>
  </w:docVars>
  <w:rsids>
    <w:rsidRoot w:val="00A25A9A"/>
    <w:rsid w:val="00003495"/>
    <w:rsid w:val="00007E8C"/>
    <w:rsid w:val="0001167D"/>
    <w:rsid w:val="00011751"/>
    <w:rsid w:val="0001195C"/>
    <w:rsid w:val="00012184"/>
    <w:rsid w:val="000176B5"/>
    <w:rsid w:val="000211A4"/>
    <w:rsid w:val="00022172"/>
    <w:rsid w:val="00023102"/>
    <w:rsid w:val="000239A1"/>
    <w:rsid w:val="00026DBC"/>
    <w:rsid w:val="0003196E"/>
    <w:rsid w:val="00031B11"/>
    <w:rsid w:val="00034AB6"/>
    <w:rsid w:val="00034CD7"/>
    <w:rsid w:val="00035861"/>
    <w:rsid w:val="00036046"/>
    <w:rsid w:val="00036EFA"/>
    <w:rsid w:val="000419FD"/>
    <w:rsid w:val="00041C93"/>
    <w:rsid w:val="000442A9"/>
    <w:rsid w:val="00044521"/>
    <w:rsid w:val="000519C4"/>
    <w:rsid w:val="00052ECB"/>
    <w:rsid w:val="00053D1B"/>
    <w:rsid w:val="000544B1"/>
    <w:rsid w:val="00054C90"/>
    <w:rsid w:val="00057CFE"/>
    <w:rsid w:val="00060953"/>
    <w:rsid w:val="00060997"/>
    <w:rsid w:val="000619D3"/>
    <w:rsid w:val="00062066"/>
    <w:rsid w:val="000659A4"/>
    <w:rsid w:val="000673BE"/>
    <w:rsid w:val="00071253"/>
    <w:rsid w:val="0007612D"/>
    <w:rsid w:val="000766C2"/>
    <w:rsid w:val="0007694A"/>
    <w:rsid w:val="00076BBF"/>
    <w:rsid w:val="00077D1F"/>
    <w:rsid w:val="00077E34"/>
    <w:rsid w:val="00080407"/>
    <w:rsid w:val="000821C8"/>
    <w:rsid w:val="000856D4"/>
    <w:rsid w:val="00085733"/>
    <w:rsid w:val="00086567"/>
    <w:rsid w:val="00087BEE"/>
    <w:rsid w:val="000941DD"/>
    <w:rsid w:val="000975B8"/>
    <w:rsid w:val="0009786A"/>
    <w:rsid w:val="00097F0D"/>
    <w:rsid w:val="000A0183"/>
    <w:rsid w:val="000A0CF1"/>
    <w:rsid w:val="000A2E64"/>
    <w:rsid w:val="000A31F5"/>
    <w:rsid w:val="000A3595"/>
    <w:rsid w:val="000A3F7D"/>
    <w:rsid w:val="000A4744"/>
    <w:rsid w:val="000A61BB"/>
    <w:rsid w:val="000A61C7"/>
    <w:rsid w:val="000A651D"/>
    <w:rsid w:val="000A6602"/>
    <w:rsid w:val="000A66B9"/>
    <w:rsid w:val="000A7A7D"/>
    <w:rsid w:val="000A7D15"/>
    <w:rsid w:val="000B3337"/>
    <w:rsid w:val="000B4AAD"/>
    <w:rsid w:val="000B67ED"/>
    <w:rsid w:val="000B6A2C"/>
    <w:rsid w:val="000B6A76"/>
    <w:rsid w:val="000B748A"/>
    <w:rsid w:val="000B7D6F"/>
    <w:rsid w:val="000C3151"/>
    <w:rsid w:val="000C4F8B"/>
    <w:rsid w:val="000C57EF"/>
    <w:rsid w:val="000C587C"/>
    <w:rsid w:val="000D0191"/>
    <w:rsid w:val="000D0321"/>
    <w:rsid w:val="000D1D98"/>
    <w:rsid w:val="000D1F77"/>
    <w:rsid w:val="000D26BE"/>
    <w:rsid w:val="000D2D55"/>
    <w:rsid w:val="000D3690"/>
    <w:rsid w:val="000D5C16"/>
    <w:rsid w:val="000D6A34"/>
    <w:rsid w:val="000E1A5B"/>
    <w:rsid w:val="000E3081"/>
    <w:rsid w:val="000E4C4E"/>
    <w:rsid w:val="000E5268"/>
    <w:rsid w:val="000E573C"/>
    <w:rsid w:val="000E5E9E"/>
    <w:rsid w:val="000E6302"/>
    <w:rsid w:val="000E77F3"/>
    <w:rsid w:val="000E7F66"/>
    <w:rsid w:val="000F1021"/>
    <w:rsid w:val="000F2B53"/>
    <w:rsid w:val="000F2D0E"/>
    <w:rsid w:val="000F40C4"/>
    <w:rsid w:val="000F6485"/>
    <w:rsid w:val="000F7C4E"/>
    <w:rsid w:val="001005CC"/>
    <w:rsid w:val="001016E4"/>
    <w:rsid w:val="00102972"/>
    <w:rsid w:val="00102989"/>
    <w:rsid w:val="00103095"/>
    <w:rsid w:val="00103756"/>
    <w:rsid w:val="001055CD"/>
    <w:rsid w:val="00105B85"/>
    <w:rsid w:val="00107CE1"/>
    <w:rsid w:val="00107DF7"/>
    <w:rsid w:val="001104CA"/>
    <w:rsid w:val="00110843"/>
    <w:rsid w:val="001117C9"/>
    <w:rsid w:val="001139DF"/>
    <w:rsid w:val="00114697"/>
    <w:rsid w:val="00114994"/>
    <w:rsid w:val="0011673E"/>
    <w:rsid w:val="00121F88"/>
    <w:rsid w:val="001222A6"/>
    <w:rsid w:val="00122FBD"/>
    <w:rsid w:val="00125E84"/>
    <w:rsid w:val="00126A16"/>
    <w:rsid w:val="001300B1"/>
    <w:rsid w:val="0013295F"/>
    <w:rsid w:val="00133E2C"/>
    <w:rsid w:val="00134927"/>
    <w:rsid w:val="00134962"/>
    <w:rsid w:val="00135B61"/>
    <w:rsid w:val="0013649F"/>
    <w:rsid w:val="001367FA"/>
    <w:rsid w:val="0013758F"/>
    <w:rsid w:val="00141084"/>
    <w:rsid w:val="00142215"/>
    <w:rsid w:val="00144609"/>
    <w:rsid w:val="0014465A"/>
    <w:rsid w:val="00144B32"/>
    <w:rsid w:val="00146A2D"/>
    <w:rsid w:val="001501CE"/>
    <w:rsid w:val="0015028C"/>
    <w:rsid w:val="0015036B"/>
    <w:rsid w:val="00153F74"/>
    <w:rsid w:val="00156381"/>
    <w:rsid w:val="001568F4"/>
    <w:rsid w:val="00156B6B"/>
    <w:rsid w:val="00160C4C"/>
    <w:rsid w:val="00161966"/>
    <w:rsid w:val="0016234B"/>
    <w:rsid w:val="0016256C"/>
    <w:rsid w:val="00164632"/>
    <w:rsid w:val="001660C6"/>
    <w:rsid w:val="00166D70"/>
    <w:rsid w:val="001678AE"/>
    <w:rsid w:val="00171012"/>
    <w:rsid w:val="0017254B"/>
    <w:rsid w:val="00174A46"/>
    <w:rsid w:val="00174FCE"/>
    <w:rsid w:val="00177FA7"/>
    <w:rsid w:val="00180318"/>
    <w:rsid w:val="001808D3"/>
    <w:rsid w:val="00182B3F"/>
    <w:rsid w:val="00183601"/>
    <w:rsid w:val="001854F5"/>
    <w:rsid w:val="001869E8"/>
    <w:rsid w:val="001875B3"/>
    <w:rsid w:val="001878E8"/>
    <w:rsid w:val="00191317"/>
    <w:rsid w:val="0019295B"/>
    <w:rsid w:val="00194B1A"/>
    <w:rsid w:val="00196A23"/>
    <w:rsid w:val="001A185F"/>
    <w:rsid w:val="001A303F"/>
    <w:rsid w:val="001A4212"/>
    <w:rsid w:val="001A4982"/>
    <w:rsid w:val="001A510A"/>
    <w:rsid w:val="001A5441"/>
    <w:rsid w:val="001A5818"/>
    <w:rsid w:val="001A5A9C"/>
    <w:rsid w:val="001A7E8E"/>
    <w:rsid w:val="001B0F09"/>
    <w:rsid w:val="001B1DB3"/>
    <w:rsid w:val="001B1F1A"/>
    <w:rsid w:val="001B2215"/>
    <w:rsid w:val="001B3662"/>
    <w:rsid w:val="001B62F7"/>
    <w:rsid w:val="001B657C"/>
    <w:rsid w:val="001C1E4F"/>
    <w:rsid w:val="001C2A56"/>
    <w:rsid w:val="001C2E63"/>
    <w:rsid w:val="001D0FF9"/>
    <w:rsid w:val="001D1BEE"/>
    <w:rsid w:val="001D1D93"/>
    <w:rsid w:val="001D21F9"/>
    <w:rsid w:val="001D3701"/>
    <w:rsid w:val="001D42AC"/>
    <w:rsid w:val="001D4CCB"/>
    <w:rsid w:val="001D583E"/>
    <w:rsid w:val="001D6544"/>
    <w:rsid w:val="001D72D3"/>
    <w:rsid w:val="001D77E1"/>
    <w:rsid w:val="001E0245"/>
    <w:rsid w:val="001E040A"/>
    <w:rsid w:val="001E1280"/>
    <w:rsid w:val="001E1A5F"/>
    <w:rsid w:val="001E5583"/>
    <w:rsid w:val="001E611A"/>
    <w:rsid w:val="001F181A"/>
    <w:rsid w:val="001F4EA3"/>
    <w:rsid w:val="001F6C88"/>
    <w:rsid w:val="002000D3"/>
    <w:rsid w:val="00201D5D"/>
    <w:rsid w:val="00201E47"/>
    <w:rsid w:val="00202C55"/>
    <w:rsid w:val="00210830"/>
    <w:rsid w:val="002109A3"/>
    <w:rsid w:val="002131D7"/>
    <w:rsid w:val="00213966"/>
    <w:rsid w:val="00213A3E"/>
    <w:rsid w:val="00213D21"/>
    <w:rsid w:val="002148F7"/>
    <w:rsid w:val="002211FB"/>
    <w:rsid w:val="002220D2"/>
    <w:rsid w:val="00222A2E"/>
    <w:rsid w:val="002240B6"/>
    <w:rsid w:val="00225A1C"/>
    <w:rsid w:val="002278E3"/>
    <w:rsid w:val="00227B3D"/>
    <w:rsid w:val="00230E27"/>
    <w:rsid w:val="00234575"/>
    <w:rsid w:val="00236B16"/>
    <w:rsid w:val="002372E0"/>
    <w:rsid w:val="002403A7"/>
    <w:rsid w:val="00242A11"/>
    <w:rsid w:val="002434A5"/>
    <w:rsid w:val="0024368F"/>
    <w:rsid w:val="00245270"/>
    <w:rsid w:val="0024636C"/>
    <w:rsid w:val="0024671E"/>
    <w:rsid w:val="00251BED"/>
    <w:rsid w:val="00253C9C"/>
    <w:rsid w:val="00253E74"/>
    <w:rsid w:val="002555E1"/>
    <w:rsid w:val="00255677"/>
    <w:rsid w:val="00255BEC"/>
    <w:rsid w:val="00256032"/>
    <w:rsid w:val="002563CD"/>
    <w:rsid w:val="00256908"/>
    <w:rsid w:val="00257F74"/>
    <w:rsid w:val="00260425"/>
    <w:rsid w:val="00262204"/>
    <w:rsid w:val="0026227F"/>
    <w:rsid w:val="00262B32"/>
    <w:rsid w:val="002635CB"/>
    <w:rsid w:val="00263A31"/>
    <w:rsid w:val="00264CA6"/>
    <w:rsid w:val="00267917"/>
    <w:rsid w:val="00267FF0"/>
    <w:rsid w:val="002714F0"/>
    <w:rsid w:val="002724EC"/>
    <w:rsid w:val="00273237"/>
    <w:rsid w:val="00273B87"/>
    <w:rsid w:val="00273C93"/>
    <w:rsid w:val="00274F0F"/>
    <w:rsid w:val="002825D0"/>
    <w:rsid w:val="002844C0"/>
    <w:rsid w:val="00285870"/>
    <w:rsid w:val="00285CE5"/>
    <w:rsid w:val="002861BB"/>
    <w:rsid w:val="00286664"/>
    <w:rsid w:val="00286914"/>
    <w:rsid w:val="002879DD"/>
    <w:rsid w:val="00290821"/>
    <w:rsid w:val="00290D2D"/>
    <w:rsid w:val="00291284"/>
    <w:rsid w:val="002929CA"/>
    <w:rsid w:val="00293421"/>
    <w:rsid w:val="002944F5"/>
    <w:rsid w:val="00295B86"/>
    <w:rsid w:val="002A0AAB"/>
    <w:rsid w:val="002A0E67"/>
    <w:rsid w:val="002A102E"/>
    <w:rsid w:val="002A1120"/>
    <w:rsid w:val="002A145E"/>
    <w:rsid w:val="002A32CF"/>
    <w:rsid w:val="002A60B7"/>
    <w:rsid w:val="002A6867"/>
    <w:rsid w:val="002A717E"/>
    <w:rsid w:val="002B4AC9"/>
    <w:rsid w:val="002B500E"/>
    <w:rsid w:val="002B5FA8"/>
    <w:rsid w:val="002B6595"/>
    <w:rsid w:val="002C0148"/>
    <w:rsid w:val="002C2480"/>
    <w:rsid w:val="002C28BA"/>
    <w:rsid w:val="002C353D"/>
    <w:rsid w:val="002C6679"/>
    <w:rsid w:val="002C67B5"/>
    <w:rsid w:val="002D3BBD"/>
    <w:rsid w:val="002D4E7F"/>
    <w:rsid w:val="002E00D1"/>
    <w:rsid w:val="002E1B80"/>
    <w:rsid w:val="002E2BFD"/>
    <w:rsid w:val="002E35B1"/>
    <w:rsid w:val="002E3779"/>
    <w:rsid w:val="002E55AA"/>
    <w:rsid w:val="002E6037"/>
    <w:rsid w:val="002F0276"/>
    <w:rsid w:val="002F1078"/>
    <w:rsid w:val="002F1121"/>
    <w:rsid w:val="002F1F7D"/>
    <w:rsid w:val="002F2B23"/>
    <w:rsid w:val="002F366F"/>
    <w:rsid w:val="002F4EDB"/>
    <w:rsid w:val="002F5642"/>
    <w:rsid w:val="00305F18"/>
    <w:rsid w:val="00306430"/>
    <w:rsid w:val="0030797A"/>
    <w:rsid w:val="0031041C"/>
    <w:rsid w:val="00312B04"/>
    <w:rsid w:val="00312E06"/>
    <w:rsid w:val="00315034"/>
    <w:rsid w:val="00321697"/>
    <w:rsid w:val="00322BE7"/>
    <w:rsid w:val="00323353"/>
    <w:rsid w:val="003237D5"/>
    <w:rsid w:val="00324206"/>
    <w:rsid w:val="0032466C"/>
    <w:rsid w:val="003257E3"/>
    <w:rsid w:val="00326C06"/>
    <w:rsid w:val="00327560"/>
    <w:rsid w:val="00327E92"/>
    <w:rsid w:val="00330CAC"/>
    <w:rsid w:val="00330F44"/>
    <w:rsid w:val="00331647"/>
    <w:rsid w:val="00331CE4"/>
    <w:rsid w:val="00335854"/>
    <w:rsid w:val="00336D23"/>
    <w:rsid w:val="00336EFD"/>
    <w:rsid w:val="00337005"/>
    <w:rsid w:val="00337850"/>
    <w:rsid w:val="00337C9E"/>
    <w:rsid w:val="00340338"/>
    <w:rsid w:val="00344526"/>
    <w:rsid w:val="0034564E"/>
    <w:rsid w:val="00346643"/>
    <w:rsid w:val="003466AC"/>
    <w:rsid w:val="0034678A"/>
    <w:rsid w:val="00350022"/>
    <w:rsid w:val="0035098F"/>
    <w:rsid w:val="00350F70"/>
    <w:rsid w:val="00350F85"/>
    <w:rsid w:val="00352929"/>
    <w:rsid w:val="00352D3A"/>
    <w:rsid w:val="00352FDF"/>
    <w:rsid w:val="00353A4A"/>
    <w:rsid w:val="00353AAE"/>
    <w:rsid w:val="003549BD"/>
    <w:rsid w:val="00354D82"/>
    <w:rsid w:val="00355337"/>
    <w:rsid w:val="00355410"/>
    <w:rsid w:val="00356035"/>
    <w:rsid w:val="003620F3"/>
    <w:rsid w:val="00364094"/>
    <w:rsid w:val="00364AA7"/>
    <w:rsid w:val="00366C41"/>
    <w:rsid w:val="00367C05"/>
    <w:rsid w:val="0037055C"/>
    <w:rsid w:val="003727C0"/>
    <w:rsid w:val="00372D8A"/>
    <w:rsid w:val="003740A1"/>
    <w:rsid w:val="0037453F"/>
    <w:rsid w:val="00374C86"/>
    <w:rsid w:val="003762A9"/>
    <w:rsid w:val="00381ADC"/>
    <w:rsid w:val="00383028"/>
    <w:rsid w:val="0038597A"/>
    <w:rsid w:val="0039099E"/>
    <w:rsid w:val="00390D44"/>
    <w:rsid w:val="00391E2E"/>
    <w:rsid w:val="003926ED"/>
    <w:rsid w:val="00392A21"/>
    <w:rsid w:val="00397539"/>
    <w:rsid w:val="0039774E"/>
    <w:rsid w:val="003A0524"/>
    <w:rsid w:val="003A2D86"/>
    <w:rsid w:val="003A3BBE"/>
    <w:rsid w:val="003A3BFD"/>
    <w:rsid w:val="003A5266"/>
    <w:rsid w:val="003A531C"/>
    <w:rsid w:val="003A66B7"/>
    <w:rsid w:val="003A7137"/>
    <w:rsid w:val="003B1394"/>
    <w:rsid w:val="003B1ED3"/>
    <w:rsid w:val="003B31A8"/>
    <w:rsid w:val="003B43A7"/>
    <w:rsid w:val="003C109C"/>
    <w:rsid w:val="003C17F7"/>
    <w:rsid w:val="003C2400"/>
    <w:rsid w:val="003C3135"/>
    <w:rsid w:val="003C5975"/>
    <w:rsid w:val="003C5B25"/>
    <w:rsid w:val="003C5BA8"/>
    <w:rsid w:val="003C5CCC"/>
    <w:rsid w:val="003C68A2"/>
    <w:rsid w:val="003D160F"/>
    <w:rsid w:val="003D272F"/>
    <w:rsid w:val="003D405E"/>
    <w:rsid w:val="003D4B35"/>
    <w:rsid w:val="003E104B"/>
    <w:rsid w:val="003E2C7B"/>
    <w:rsid w:val="003E4214"/>
    <w:rsid w:val="003E5BE6"/>
    <w:rsid w:val="003E6765"/>
    <w:rsid w:val="003E7436"/>
    <w:rsid w:val="003E766C"/>
    <w:rsid w:val="003E7F94"/>
    <w:rsid w:val="003F2F9F"/>
    <w:rsid w:val="003F400B"/>
    <w:rsid w:val="003F4139"/>
    <w:rsid w:val="003F4F93"/>
    <w:rsid w:val="003F522E"/>
    <w:rsid w:val="003F63B6"/>
    <w:rsid w:val="003F6688"/>
    <w:rsid w:val="00401111"/>
    <w:rsid w:val="004017CA"/>
    <w:rsid w:val="00406387"/>
    <w:rsid w:val="00406A41"/>
    <w:rsid w:val="00412228"/>
    <w:rsid w:val="00412802"/>
    <w:rsid w:val="0041363D"/>
    <w:rsid w:val="00413EBE"/>
    <w:rsid w:val="00414F9E"/>
    <w:rsid w:val="0041632B"/>
    <w:rsid w:val="00420FB9"/>
    <w:rsid w:val="00422832"/>
    <w:rsid w:val="004245B0"/>
    <w:rsid w:val="00425DF1"/>
    <w:rsid w:val="00425E71"/>
    <w:rsid w:val="00427F3D"/>
    <w:rsid w:val="00430B99"/>
    <w:rsid w:val="00430F22"/>
    <w:rsid w:val="00431443"/>
    <w:rsid w:val="00432608"/>
    <w:rsid w:val="00433B62"/>
    <w:rsid w:val="004341D0"/>
    <w:rsid w:val="00435026"/>
    <w:rsid w:val="0043540F"/>
    <w:rsid w:val="00436879"/>
    <w:rsid w:val="00436C38"/>
    <w:rsid w:val="00440E07"/>
    <w:rsid w:val="004413AF"/>
    <w:rsid w:val="004414FF"/>
    <w:rsid w:val="00447F7F"/>
    <w:rsid w:val="00451466"/>
    <w:rsid w:val="00451785"/>
    <w:rsid w:val="0045237B"/>
    <w:rsid w:val="004527D6"/>
    <w:rsid w:val="00453358"/>
    <w:rsid w:val="0045524F"/>
    <w:rsid w:val="0045538B"/>
    <w:rsid w:val="00460695"/>
    <w:rsid w:val="004614DA"/>
    <w:rsid w:val="00461FA3"/>
    <w:rsid w:val="004622D0"/>
    <w:rsid w:val="004643AC"/>
    <w:rsid w:val="00464418"/>
    <w:rsid w:val="004647FE"/>
    <w:rsid w:val="00465577"/>
    <w:rsid w:val="00466613"/>
    <w:rsid w:val="00466BAB"/>
    <w:rsid w:val="00467E0F"/>
    <w:rsid w:val="00471E36"/>
    <w:rsid w:val="004738CB"/>
    <w:rsid w:val="00474D64"/>
    <w:rsid w:val="00474F89"/>
    <w:rsid w:val="00476080"/>
    <w:rsid w:val="0047623E"/>
    <w:rsid w:val="00476279"/>
    <w:rsid w:val="00476365"/>
    <w:rsid w:val="00477473"/>
    <w:rsid w:val="00477C7A"/>
    <w:rsid w:val="00480A3B"/>
    <w:rsid w:val="0048252F"/>
    <w:rsid w:val="004833F6"/>
    <w:rsid w:val="00483AD8"/>
    <w:rsid w:val="00484E68"/>
    <w:rsid w:val="0048761F"/>
    <w:rsid w:val="00490D17"/>
    <w:rsid w:val="00496750"/>
    <w:rsid w:val="004A01E9"/>
    <w:rsid w:val="004A54AF"/>
    <w:rsid w:val="004A6089"/>
    <w:rsid w:val="004A7F21"/>
    <w:rsid w:val="004B04FD"/>
    <w:rsid w:val="004B0C18"/>
    <w:rsid w:val="004B173F"/>
    <w:rsid w:val="004B210E"/>
    <w:rsid w:val="004B2774"/>
    <w:rsid w:val="004B2F2B"/>
    <w:rsid w:val="004B3887"/>
    <w:rsid w:val="004B3F3B"/>
    <w:rsid w:val="004B41CF"/>
    <w:rsid w:val="004B42F2"/>
    <w:rsid w:val="004B570A"/>
    <w:rsid w:val="004B5FCA"/>
    <w:rsid w:val="004B6AE2"/>
    <w:rsid w:val="004B7036"/>
    <w:rsid w:val="004B7371"/>
    <w:rsid w:val="004C0B31"/>
    <w:rsid w:val="004C52AD"/>
    <w:rsid w:val="004C6369"/>
    <w:rsid w:val="004C7812"/>
    <w:rsid w:val="004D130F"/>
    <w:rsid w:val="004D1654"/>
    <w:rsid w:val="004D1712"/>
    <w:rsid w:val="004D3F0E"/>
    <w:rsid w:val="004D41B5"/>
    <w:rsid w:val="004E0B29"/>
    <w:rsid w:val="004E2205"/>
    <w:rsid w:val="004E25E9"/>
    <w:rsid w:val="004E3784"/>
    <w:rsid w:val="004E4250"/>
    <w:rsid w:val="004E5A9F"/>
    <w:rsid w:val="004E5D8C"/>
    <w:rsid w:val="004E73EC"/>
    <w:rsid w:val="004F095B"/>
    <w:rsid w:val="004F24C5"/>
    <w:rsid w:val="004F33BA"/>
    <w:rsid w:val="004F35B6"/>
    <w:rsid w:val="004F3F9C"/>
    <w:rsid w:val="004F44BD"/>
    <w:rsid w:val="004F5D41"/>
    <w:rsid w:val="004F759C"/>
    <w:rsid w:val="005008F9"/>
    <w:rsid w:val="00501BA2"/>
    <w:rsid w:val="005023F4"/>
    <w:rsid w:val="00502CD3"/>
    <w:rsid w:val="00502FCF"/>
    <w:rsid w:val="005043A5"/>
    <w:rsid w:val="00506CA5"/>
    <w:rsid w:val="00510492"/>
    <w:rsid w:val="00510689"/>
    <w:rsid w:val="00510992"/>
    <w:rsid w:val="00510ED6"/>
    <w:rsid w:val="00513958"/>
    <w:rsid w:val="005148D0"/>
    <w:rsid w:val="00514D37"/>
    <w:rsid w:val="005150A2"/>
    <w:rsid w:val="005158ED"/>
    <w:rsid w:val="0051645B"/>
    <w:rsid w:val="00516CD9"/>
    <w:rsid w:val="005239FD"/>
    <w:rsid w:val="00525FA0"/>
    <w:rsid w:val="00530891"/>
    <w:rsid w:val="00531F75"/>
    <w:rsid w:val="00535360"/>
    <w:rsid w:val="00535DF3"/>
    <w:rsid w:val="00536248"/>
    <w:rsid w:val="005366A3"/>
    <w:rsid w:val="005378A7"/>
    <w:rsid w:val="0054035E"/>
    <w:rsid w:val="0054039B"/>
    <w:rsid w:val="00540C34"/>
    <w:rsid w:val="005413B4"/>
    <w:rsid w:val="0054148A"/>
    <w:rsid w:val="005416AC"/>
    <w:rsid w:val="00542024"/>
    <w:rsid w:val="005429B0"/>
    <w:rsid w:val="00543742"/>
    <w:rsid w:val="005453DD"/>
    <w:rsid w:val="005470F5"/>
    <w:rsid w:val="00550FC2"/>
    <w:rsid w:val="005518EE"/>
    <w:rsid w:val="0055465A"/>
    <w:rsid w:val="00555575"/>
    <w:rsid w:val="0055643D"/>
    <w:rsid w:val="00563F7D"/>
    <w:rsid w:val="00565229"/>
    <w:rsid w:val="00565E40"/>
    <w:rsid w:val="005673B0"/>
    <w:rsid w:val="00567D82"/>
    <w:rsid w:val="00574267"/>
    <w:rsid w:val="00574CA5"/>
    <w:rsid w:val="005760B4"/>
    <w:rsid w:val="00576327"/>
    <w:rsid w:val="005765D3"/>
    <w:rsid w:val="00576B34"/>
    <w:rsid w:val="00577D2D"/>
    <w:rsid w:val="005802D1"/>
    <w:rsid w:val="005837E4"/>
    <w:rsid w:val="00584B7D"/>
    <w:rsid w:val="005851D9"/>
    <w:rsid w:val="00592E5F"/>
    <w:rsid w:val="005939A1"/>
    <w:rsid w:val="00594CF0"/>
    <w:rsid w:val="005953E7"/>
    <w:rsid w:val="00595E76"/>
    <w:rsid w:val="005979E9"/>
    <w:rsid w:val="00597C9C"/>
    <w:rsid w:val="005A2744"/>
    <w:rsid w:val="005A43E4"/>
    <w:rsid w:val="005A4C2C"/>
    <w:rsid w:val="005A583B"/>
    <w:rsid w:val="005A5B62"/>
    <w:rsid w:val="005B11C5"/>
    <w:rsid w:val="005B1493"/>
    <w:rsid w:val="005B1EF4"/>
    <w:rsid w:val="005B20CC"/>
    <w:rsid w:val="005B22BB"/>
    <w:rsid w:val="005B3F80"/>
    <w:rsid w:val="005B426E"/>
    <w:rsid w:val="005B596B"/>
    <w:rsid w:val="005B5D29"/>
    <w:rsid w:val="005B5EC3"/>
    <w:rsid w:val="005C1A8A"/>
    <w:rsid w:val="005C2CF2"/>
    <w:rsid w:val="005C2DD5"/>
    <w:rsid w:val="005C58C4"/>
    <w:rsid w:val="005C6533"/>
    <w:rsid w:val="005C6BC1"/>
    <w:rsid w:val="005C752F"/>
    <w:rsid w:val="005D0A13"/>
    <w:rsid w:val="005D0DDC"/>
    <w:rsid w:val="005D1620"/>
    <w:rsid w:val="005D4CC7"/>
    <w:rsid w:val="005D4ED5"/>
    <w:rsid w:val="005D5FA5"/>
    <w:rsid w:val="005D630C"/>
    <w:rsid w:val="005D6D27"/>
    <w:rsid w:val="005D7121"/>
    <w:rsid w:val="005D78B9"/>
    <w:rsid w:val="005D7A2D"/>
    <w:rsid w:val="005E15E0"/>
    <w:rsid w:val="005E1DD7"/>
    <w:rsid w:val="005E4F65"/>
    <w:rsid w:val="005E5567"/>
    <w:rsid w:val="005E6026"/>
    <w:rsid w:val="005E60D2"/>
    <w:rsid w:val="005E746F"/>
    <w:rsid w:val="005F0464"/>
    <w:rsid w:val="005F069A"/>
    <w:rsid w:val="005F1A9E"/>
    <w:rsid w:val="005F1D8E"/>
    <w:rsid w:val="005F2DE5"/>
    <w:rsid w:val="005F4FCE"/>
    <w:rsid w:val="005F5295"/>
    <w:rsid w:val="005F6971"/>
    <w:rsid w:val="005F6E06"/>
    <w:rsid w:val="005F7EB0"/>
    <w:rsid w:val="00602C0C"/>
    <w:rsid w:val="006032ED"/>
    <w:rsid w:val="00604124"/>
    <w:rsid w:val="00604AC3"/>
    <w:rsid w:val="00604D3C"/>
    <w:rsid w:val="006068CC"/>
    <w:rsid w:val="00607E30"/>
    <w:rsid w:val="006103E9"/>
    <w:rsid w:val="0061049A"/>
    <w:rsid w:val="00610A84"/>
    <w:rsid w:val="006116AF"/>
    <w:rsid w:val="00615F5C"/>
    <w:rsid w:val="006167BB"/>
    <w:rsid w:val="00617B4B"/>
    <w:rsid w:val="006215A1"/>
    <w:rsid w:val="0062173E"/>
    <w:rsid w:val="006260EC"/>
    <w:rsid w:val="00626B9F"/>
    <w:rsid w:val="00626CDB"/>
    <w:rsid w:val="00630EFB"/>
    <w:rsid w:val="00635E2D"/>
    <w:rsid w:val="0063723D"/>
    <w:rsid w:val="00637A8C"/>
    <w:rsid w:val="00637FAB"/>
    <w:rsid w:val="006404FF"/>
    <w:rsid w:val="00640549"/>
    <w:rsid w:val="00640EF9"/>
    <w:rsid w:val="00641D3D"/>
    <w:rsid w:val="00646A74"/>
    <w:rsid w:val="00646CE0"/>
    <w:rsid w:val="00646D19"/>
    <w:rsid w:val="00647138"/>
    <w:rsid w:val="00651429"/>
    <w:rsid w:val="006518AF"/>
    <w:rsid w:val="00651DDF"/>
    <w:rsid w:val="00651F21"/>
    <w:rsid w:val="00652AC0"/>
    <w:rsid w:val="0065479C"/>
    <w:rsid w:val="00655417"/>
    <w:rsid w:val="0065555D"/>
    <w:rsid w:val="0065597E"/>
    <w:rsid w:val="00657007"/>
    <w:rsid w:val="0066352D"/>
    <w:rsid w:val="00663824"/>
    <w:rsid w:val="00665669"/>
    <w:rsid w:val="006671A7"/>
    <w:rsid w:val="006675D1"/>
    <w:rsid w:val="00667C7E"/>
    <w:rsid w:val="0067072E"/>
    <w:rsid w:val="00670C5C"/>
    <w:rsid w:val="00671A62"/>
    <w:rsid w:val="00672170"/>
    <w:rsid w:val="00673295"/>
    <w:rsid w:val="006732FA"/>
    <w:rsid w:val="0067394C"/>
    <w:rsid w:val="006741D3"/>
    <w:rsid w:val="00674829"/>
    <w:rsid w:val="00674D69"/>
    <w:rsid w:val="006806C6"/>
    <w:rsid w:val="00681F8C"/>
    <w:rsid w:val="00684403"/>
    <w:rsid w:val="00686973"/>
    <w:rsid w:val="00687B14"/>
    <w:rsid w:val="0069105E"/>
    <w:rsid w:val="006922D9"/>
    <w:rsid w:val="00692932"/>
    <w:rsid w:val="00694A56"/>
    <w:rsid w:val="00695C24"/>
    <w:rsid w:val="00697CC1"/>
    <w:rsid w:val="006A04B7"/>
    <w:rsid w:val="006A090E"/>
    <w:rsid w:val="006A15E8"/>
    <w:rsid w:val="006A2A80"/>
    <w:rsid w:val="006A3F8D"/>
    <w:rsid w:val="006A5A89"/>
    <w:rsid w:val="006A7840"/>
    <w:rsid w:val="006C001A"/>
    <w:rsid w:val="006C0703"/>
    <w:rsid w:val="006C0BD6"/>
    <w:rsid w:val="006C12BF"/>
    <w:rsid w:val="006C169C"/>
    <w:rsid w:val="006C4D89"/>
    <w:rsid w:val="006C626F"/>
    <w:rsid w:val="006C6788"/>
    <w:rsid w:val="006C77C5"/>
    <w:rsid w:val="006D14FB"/>
    <w:rsid w:val="006D2C8C"/>
    <w:rsid w:val="006D3C7A"/>
    <w:rsid w:val="006D65F8"/>
    <w:rsid w:val="006E043F"/>
    <w:rsid w:val="006E0C95"/>
    <w:rsid w:val="006E12FF"/>
    <w:rsid w:val="006E1315"/>
    <w:rsid w:val="006E2528"/>
    <w:rsid w:val="006E259E"/>
    <w:rsid w:val="006E30B3"/>
    <w:rsid w:val="006E3A97"/>
    <w:rsid w:val="006E53D9"/>
    <w:rsid w:val="006E5777"/>
    <w:rsid w:val="006E76AB"/>
    <w:rsid w:val="006F174D"/>
    <w:rsid w:val="006F2499"/>
    <w:rsid w:val="006F265C"/>
    <w:rsid w:val="006F2F8A"/>
    <w:rsid w:val="006F36A1"/>
    <w:rsid w:val="006F414E"/>
    <w:rsid w:val="006F5E42"/>
    <w:rsid w:val="006F6581"/>
    <w:rsid w:val="006F6983"/>
    <w:rsid w:val="006F6C75"/>
    <w:rsid w:val="00700174"/>
    <w:rsid w:val="00702206"/>
    <w:rsid w:val="00702573"/>
    <w:rsid w:val="0070260F"/>
    <w:rsid w:val="00703541"/>
    <w:rsid w:val="00704F34"/>
    <w:rsid w:val="00705740"/>
    <w:rsid w:val="007066D0"/>
    <w:rsid w:val="007107CA"/>
    <w:rsid w:val="007115A9"/>
    <w:rsid w:val="00711D88"/>
    <w:rsid w:val="007158D6"/>
    <w:rsid w:val="00721E51"/>
    <w:rsid w:val="007239DC"/>
    <w:rsid w:val="00723F4D"/>
    <w:rsid w:val="0072402E"/>
    <w:rsid w:val="00724FDD"/>
    <w:rsid w:val="00727ED8"/>
    <w:rsid w:val="00731D29"/>
    <w:rsid w:val="007337C7"/>
    <w:rsid w:val="007343FB"/>
    <w:rsid w:val="00734A09"/>
    <w:rsid w:val="00735590"/>
    <w:rsid w:val="00735F1B"/>
    <w:rsid w:val="00736A0C"/>
    <w:rsid w:val="007371AB"/>
    <w:rsid w:val="0073799C"/>
    <w:rsid w:val="00740DD9"/>
    <w:rsid w:val="00741A7D"/>
    <w:rsid w:val="00742685"/>
    <w:rsid w:val="007429CF"/>
    <w:rsid w:val="00744519"/>
    <w:rsid w:val="0074500D"/>
    <w:rsid w:val="00745025"/>
    <w:rsid w:val="007450BB"/>
    <w:rsid w:val="00746F3B"/>
    <w:rsid w:val="00750965"/>
    <w:rsid w:val="00753114"/>
    <w:rsid w:val="007536B2"/>
    <w:rsid w:val="00753722"/>
    <w:rsid w:val="007561CB"/>
    <w:rsid w:val="007567F3"/>
    <w:rsid w:val="007568C7"/>
    <w:rsid w:val="00756AF9"/>
    <w:rsid w:val="00757875"/>
    <w:rsid w:val="00760E07"/>
    <w:rsid w:val="0076166C"/>
    <w:rsid w:val="00764E8E"/>
    <w:rsid w:val="00766F7E"/>
    <w:rsid w:val="0076745B"/>
    <w:rsid w:val="007704E0"/>
    <w:rsid w:val="00770721"/>
    <w:rsid w:val="007714D7"/>
    <w:rsid w:val="0077262B"/>
    <w:rsid w:val="00773C35"/>
    <w:rsid w:val="00774277"/>
    <w:rsid w:val="007751CC"/>
    <w:rsid w:val="007765CD"/>
    <w:rsid w:val="00776644"/>
    <w:rsid w:val="0078227B"/>
    <w:rsid w:val="00785AFB"/>
    <w:rsid w:val="00786EDB"/>
    <w:rsid w:val="00790571"/>
    <w:rsid w:val="00790A47"/>
    <w:rsid w:val="00791062"/>
    <w:rsid w:val="00794C1A"/>
    <w:rsid w:val="0079529F"/>
    <w:rsid w:val="007953D4"/>
    <w:rsid w:val="0079590F"/>
    <w:rsid w:val="00795DE4"/>
    <w:rsid w:val="00796B0C"/>
    <w:rsid w:val="00796F96"/>
    <w:rsid w:val="00797DAA"/>
    <w:rsid w:val="007A1CFF"/>
    <w:rsid w:val="007A2084"/>
    <w:rsid w:val="007A2F7D"/>
    <w:rsid w:val="007A3074"/>
    <w:rsid w:val="007A38D8"/>
    <w:rsid w:val="007A41E1"/>
    <w:rsid w:val="007A482C"/>
    <w:rsid w:val="007A6885"/>
    <w:rsid w:val="007A71A8"/>
    <w:rsid w:val="007B29FD"/>
    <w:rsid w:val="007B3592"/>
    <w:rsid w:val="007B740F"/>
    <w:rsid w:val="007C07AE"/>
    <w:rsid w:val="007C21AE"/>
    <w:rsid w:val="007C293F"/>
    <w:rsid w:val="007C6CB0"/>
    <w:rsid w:val="007C77FB"/>
    <w:rsid w:val="007C7F2A"/>
    <w:rsid w:val="007D0186"/>
    <w:rsid w:val="007D025E"/>
    <w:rsid w:val="007D0B24"/>
    <w:rsid w:val="007D15F5"/>
    <w:rsid w:val="007D1C44"/>
    <w:rsid w:val="007D2338"/>
    <w:rsid w:val="007D378F"/>
    <w:rsid w:val="007D46D0"/>
    <w:rsid w:val="007E1F1C"/>
    <w:rsid w:val="007E3388"/>
    <w:rsid w:val="007E39AC"/>
    <w:rsid w:val="007E4513"/>
    <w:rsid w:val="007E5CF2"/>
    <w:rsid w:val="007E6AF9"/>
    <w:rsid w:val="007E7E50"/>
    <w:rsid w:val="007F09AA"/>
    <w:rsid w:val="007F1143"/>
    <w:rsid w:val="007F114F"/>
    <w:rsid w:val="007F207C"/>
    <w:rsid w:val="007F26AC"/>
    <w:rsid w:val="007F4E81"/>
    <w:rsid w:val="007F5611"/>
    <w:rsid w:val="007F6005"/>
    <w:rsid w:val="007F6265"/>
    <w:rsid w:val="007F7205"/>
    <w:rsid w:val="007F7806"/>
    <w:rsid w:val="007F7F8C"/>
    <w:rsid w:val="008001CC"/>
    <w:rsid w:val="00803BF6"/>
    <w:rsid w:val="00813211"/>
    <w:rsid w:val="0081428D"/>
    <w:rsid w:val="0081637F"/>
    <w:rsid w:val="008179C1"/>
    <w:rsid w:val="0082133B"/>
    <w:rsid w:val="00821AD1"/>
    <w:rsid w:val="00825D57"/>
    <w:rsid w:val="008267A3"/>
    <w:rsid w:val="0082755B"/>
    <w:rsid w:val="00831216"/>
    <w:rsid w:val="008362D3"/>
    <w:rsid w:val="00844428"/>
    <w:rsid w:val="00844E0E"/>
    <w:rsid w:val="00845356"/>
    <w:rsid w:val="00851EF2"/>
    <w:rsid w:val="00852633"/>
    <w:rsid w:val="0085296B"/>
    <w:rsid w:val="00853677"/>
    <w:rsid w:val="00854EA1"/>
    <w:rsid w:val="00855FFA"/>
    <w:rsid w:val="0085649F"/>
    <w:rsid w:val="00856D4D"/>
    <w:rsid w:val="0085781B"/>
    <w:rsid w:val="00857E8D"/>
    <w:rsid w:val="0086078E"/>
    <w:rsid w:val="008635AC"/>
    <w:rsid w:val="008638B7"/>
    <w:rsid w:val="00870CE6"/>
    <w:rsid w:val="00873FDB"/>
    <w:rsid w:val="00874703"/>
    <w:rsid w:val="00874995"/>
    <w:rsid w:val="00875C0F"/>
    <w:rsid w:val="00877709"/>
    <w:rsid w:val="00881530"/>
    <w:rsid w:val="008816AF"/>
    <w:rsid w:val="00882B2B"/>
    <w:rsid w:val="0088301E"/>
    <w:rsid w:val="008837C2"/>
    <w:rsid w:val="0088413B"/>
    <w:rsid w:val="00884602"/>
    <w:rsid w:val="00885351"/>
    <w:rsid w:val="00886028"/>
    <w:rsid w:val="0088630F"/>
    <w:rsid w:val="008865B8"/>
    <w:rsid w:val="00886B92"/>
    <w:rsid w:val="0088704E"/>
    <w:rsid w:val="008900BF"/>
    <w:rsid w:val="00893031"/>
    <w:rsid w:val="00893833"/>
    <w:rsid w:val="0089515B"/>
    <w:rsid w:val="0089796C"/>
    <w:rsid w:val="00897C1F"/>
    <w:rsid w:val="00897DD8"/>
    <w:rsid w:val="00897DF7"/>
    <w:rsid w:val="008A1981"/>
    <w:rsid w:val="008A1D4C"/>
    <w:rsid w:val="008A538E"/>
    <w:rsid w:val="008A5697"/>
    <w:rsid w:val="008A61AE"/>
    <w:rsid w:val="008A70AC"/>
    <w:rsid w:val="008B3D80"/>
    <w:rsid w:val="008C0D2B"/>
    <w:rsid w:val="008C1662"/>
    <w:rsid w:val="008C2E01"/>
    <w:rsid w:val="008C3094"/>
    <w:rsid w:val="008C3623"/>
    <w:rsid w:val="008C37BA"/>
    <w:rsid w:val="008C3B46"/>
    <w:rsid w:val="008C4395"/>
    <w:rsid w:val="008C43E9"/>
    <w:rsid w:val="008C5C32"/>
    <w:rsid w:val="008C637C"/>
    <w:rsid w:val="008C725B"/>
    <w:rsid w:val="008C7484"/>
    <w:rsid w:val="008C74EC"/>
    <w:rsid w:val="008D1A05"/>
    <w:rsid w:val="008D26E6"/>
    <w:rsid w:val="008D2B9F"/>
    <w:rsid w:val="008D377B"/>
    <w:rsid w:val="008D3DFF"/>
    <w:rsid w:val="008D6D22"/>
    <w:rsid w:val="008E1819"/>
    <w:rsid w:val="008E291A"/>
    <w:rsid w:val="008E342F"/>
    <w:rsid w:val="008E348D"/>
    <w:rsid w:val="008E402E"/>
    <w:rsid w:val="008E4244"/>
    <w:rsid w:val="008E46A7"/>
    <w:rsid w:val="008E4E82"/>
    <w:rsid w:val="008E5B5F"/>
    <w:rsid w:val="008E5E02"/>
    <w:rsid w:val="008F1E88"/>
    <w:rsid w:val="008F239C"/>
    <w:rsid w:val="008F2497"/>
    <w:rsid w:val="008F2659"/>
    <w:rsid w:val="008F4757"/>
    <w:rsid w:val="008F6427"/>
    <w:rsid w:val="008F64AC"/>
    <w:rsid w:val="008F7037"/>
    <w:rsid w:val="00900CB7"/>
    <w:rsid w:val="00901548"/>
    <w:rsid w:val="00904FDB"/>
    <w:rsid w:val="00906F7A"/>
    <w:rsid w:val="00907815"/>
    <w:rsid w:val="00910CCD"/>
    <w:rsid w:val="00910FD4"/>
    <w:rsid w:val="00911F54"/>
    <w:rsid w:val="00913895"/>
    <w:rsid w:val="00913F86"/>
    <w:rsid w:val="009147A9"/>
    <w:rsid w:val="00915271"/>
    <w:rsid w:val="009169D2"/>
    <w:rsid w:val="00917A52"/>
    <w:rsid w:val="00917B55"/>
    <w:rsid w:val="009209C6"/>
    <w:rsid w:val="00920B96"/>
    <w:rsid w:val="00920DF0"/>
    <w:rsid w:val="00923E47"/>
    <w:rsid w:val="009255CE"/>
    <w:rsid w:val="00931392"/>
    <w:rsid w:val="00931935"/>
    <w:rsid w:val="00932383"/>
    <w:rsid w:val="00934D2A"/>
    <w:rsid w:val="00935773"/>
    <w:rsid w:val="00935D2F"/>
    <w:rsid w:val="00935F0C"/>
    <w:rsid w:val="00936088"/>
    <w:rsid w:val="00936838"/>
    <w:rsid w:val="00937519"/>
    <w:rsid w:val="00940750"/>
    <w:rsid w:val="00941DFD"/>
    <w:rsid w:val="00942562"/>
    <w:rsid w:val="00943BB9"/>
    <w:rsid w:val="0094417E"/>
    <w:rsid w:val="00944480"/>
    <w:rsid w:val="00947489"/>
    <w:rsid w:val="00947CC1"/>
    <w:rsid w:val="009529B7"/>
    <w:rsid w:val="00952CB1"/>
    <w:rsid w:val="00954176"/>
    <w:rsid w:val="0095425C"/>
    <w:rsid w:val="0095462C"/>
    <w:rsid w:val="00954B4C"/>
    <w:rsid w:val="0095565C"/>
    <w:rsid w:val="00955E90"/>
    <w:rsid w:val="009564CC"/>
    <w:rsid w:val="0095707F"/>
    <w:rsid w:val="00961775"/>
    <w:rsid w:val="00962985"/>
    <w:rsid w:val="00962E76"/>
    <w:rsid w:val="00963ECE"/>
    <w:rsid w:val="00964CAD"/>
    <w:rsid w:val="009654C4"/>
    <w:rsid w:val="00966515"/>
    <w:rsid w:val="00967A18"/>
    <w:rsid w:val="00971F08"/>
    <w:rsid w:val="0097264E"/>
    <w:rsid w:val="00973459"/>
    <w:rsid w:val="009738F9"/>
    <w:rsid w:val="00973A0D"/>
    <w:rsid w:val="00974F0E"/>
    <w:rsid w:val="009755B4"/>
    <w:rsid w:val="00980772"/>
    <w:rsid w:val="00981EF7"/>
    <w:rsid w:val="00983531"/>
    <w:rsid w:val="0098695F"/>
    <w:rsid w:val="0099020D"/>
    <w:rsid w:val="009917F5"/>
    <w:rsid w:val="0099295B"/>
    <w:rsid w:val="00993A29"/>
    <w:rsid w:val="009957A1"/>
    <w:rsid w:val="00995897"/>
    <w:rsid w:val="00996D7C"/>
    <w:rsid w:val="0099705F"/>
    <w:rsid w:val="009A0445"/>
    <w:rsid w:val="009A138C"/>
    <w:rsid w:val="009A15B9"/>
    <w:rsid w:val="009A300F"/>
    <w:rsid w:val="009A5147"/>
    <w:rsid w:val="009A783F"/>
    <w:rsid w:val="009A7E33"/>
    <w:rsid w:val="009B37C6"/>
    <w:rsid w:val="009B5434"/>
    <w:rsid w:val="009B616C"/>
    <w:rsid w:val="009B76E7"/>
    <w:rsid w:val="009C3721"/>
    <w:rsid w:val="009C480A"/>
    <w:rsid w:val="009C4CC4"/>
    <w:rsid w:val="009C5649"/>
    <w:rsid w:val="009C56E8"/>
    <w:rsid w:val="009C5752"/>
    <w:rsid w:val="009C737E"/>
    <w:rsid w:val="009D15FE"/>
    <w:rsid w:val="009D1D51"/>
    <w:rsid w:val="009E0D45"/>
    <w:rsid w:val="009E1384"/>
    <w:rsid w:val="009E1736"/>
    <w:rsid w:val="009E2808"/>
    <w:rsid w:val="009E42A2"/>
    <w:rsid w:val="009E4593"/>
    <w:rsid w:val="009E5CB8"/>
    <w:rsid w:val="009F04DE"/>
    <w:rsid w:val="009F18CF"/>
    <w:rsid w:val="009F20B0"/>
    <w:rsid w:val="009F2581"/>
    <w:rsid w:val="009F3903"/>
    <w:rsid w:val="009F45DF"/>
    <w:rsid w:val="009F5BFB"/>
    <w:rsid w:val="009F6F4A"/>
    <w:rsid w:val="00A00A2C"/>
    <w:rsid w:val="00A02140"/>
    <w:rsid w:val="00A025F9"/>
    <w:rsid w:val="00A04EE5"/>
    <w:rsid w:val="00A050C3"/>
    <w:rsid w:val="00A06B70"/>
    <w:rsid w:val="00A1033B"/>
    <w:rsid w:val="00A11627"/>
    <w:rsid w:val="00A117F0"/>
    <w:rsid w:val="00A121CC"/>
    <w:rsid w:val="00A12322"/>
    <w:rsid w:val="00A128D8"/>
    <w:rsid w:val="00A136D2"/>
    <w:rsid w:val="00A13F82"/>
    <w:rsid w:val="00A1526D"/>
    <w:rsid w:val="00A172D4"/>
    <w:rsid w:val="00A20A98"/>
    <w:rsid w:val="00A21E63"/>
    <w:rsid w:val="00A227A0"/>
    <w:rsid w:val="00A23C76"/>
    <w:rsid w:val="00A24631"/>
    <w:rsid w:val="00A25A9A"/>
    <w:rsid w:val="00A26779"/>
    <w:rsid w:val="00A26B52"/>
    <w:rsid w:val="00A275DE"/>
    <w:rsid w:val="00A27D5B"/>
    <w:rsid w:val="00A30482"/>
    <w:rsid w:val="00A334F3"/>
    <w:rsid w:val="00A34BAF"/>
    <w:rsid w:val="00A34C02"/>
    <w:rsid w:val="00A35479"/>
    <w:rsid w:val="00A371A1"/>
    <w:rsid w:val="00A417AB"/>
    <w:rsid w:val="00A42B50"/>
    <w:rsid w:val="00A4482C"/>
    <w:rsid w:val="00A45F52"/>
    <w:rsid w:val="00A45FB9"/>
    <w:rsid w:val="00A479F7"/>
    <w:rsid w:val="00A500BF"/>
    <w:rsid w:val="00A503D9"/>
    <w:rsid w:val="00A505B5"/>
    <w:rsid w:val="00A50C92"/>
    <w:rsid w:val="00A552A7"/>
    <w:rsid w:val="00A55B75"/>
    <w:rsid w:val="00A60DC2"/>
    <w:rsid w:val="00A61115"/>
    <w:rsid w:val="00A64657"/>
    <w:rsid w:val="00A65C9A"/>
    <w:rsid w:val="00A65E9B"/>
    <w:rsid w:val="00A6694B"/>
    <w:rsid w:val="00A67671"/>
    <w:rsid w:val="00A67CAA"/>
    <w:rsid w:val="00A70929"/>
    <w:rsid w:val="00A7171E"/>
    <w:rsid w:val="00A7183B"/>
    <w:rsid w:val="00A723FB"/>
    <w:rsid w:val="00A729D4"/>
    <w:rsid w:val="00A8015B"/>
    <w:rsid w:val="00A817E5"/>
    <w:rsid w:val="00A83D8A"/>
    <w:rsid w:val="00A83DE2"/>
    <w:rsid w:val="00A8633D"/>
    <w:rsid w:val="00A87057"/>
    <w:rsid w:val="00A9655D"/>
    <w:rsid w:val="00AA045A"/>
    <w:rsid w:val="00AA2865"/>
    <w:rsid w:val="00AA2912"/>
    <w:rsid w:val="00AA4450"/>
    <w:rsid w:val="00AA5249"/>
    <w:rsid w:val="00AA7249"/>
    <w:rsid w:val="00AA79B0"/>
    <w:rsid w:val="00AB0282"/>
    <w:rsid w:val="00AB0ED0"/>
    <w:rsid w:val="00AB0FF5"/>
    <w:rsid w:val="00AB3A98"/>
    <w:rsid w:val="00AB4DC7"/>
    <w:rsid w:val="00AB6B0C"/>
    <w:rsid w:val="00AC0500"/>
    <w:rsid w:val="00AC333D"/>
    <w:rsid w:val="00AC3CD4"/>
    <w:rsid w:val="00AC4531"/>
    <w:rsid w:val="00AC540B"/>
    <w:rsid w:val="00AC57FD"/>
    <w:rsid w:val="00AD0A0E"/>
    <w:rsid w:val="00AD1C88"/>
    <w:rsid w:val="00AD2F46"/>
    <w:rsid w:val="00AD76E4"/>
    <w:rsid w:val="00AE0A6A"/>
    <w:rsid w:val="00AE2556"/>
    <w:rsid w:val="00AE26E2"/>
    <w:rsid w:val="00AE3D08"/>
    <w:rsid w:val="00AE6BEA"/>
    <w:rsid w:val="00AF0DDD"/>
    <w:rsid w:val="00AF17D6"/>
    <w:rsid w:val="00AF18A8"/>
    <w:rsid w:val="00AF1938"/>
    <w:rsid w:val="00AF195A"/>
    <w:rsid w:val="00AF1F93"/>
    <w:rsid w:val="00AF2D6A"/>
    <w:rsid w:val="00AF4398"/>
    <w:rsid w:val="00AF442B"/>
    <w:rsid w:val="00AF4AD8"/>
    <w:rsid w:val="00AF5B9F"/>
    <w:rsid w:val="00AF5D56"/>
    <w:rsid w:val="00AF6DEA"/>
    <w:rsid w:val="00B007BB"/>
    <w:rsid w:val="00B00D24"/>
    <w:rsid w:val="00B05048"/>
    <w:rsid w:val="00B07BA5"/>
    <w:rsid w:val="00B11856"/>
    <w:rsid w:val="00B14353"/>
    <w:rsid w:val="00B2074F"/>
    <w:rsid w:val="00B21DB1"/>
    <w:rsid w:val="00B22658"/>
    <w:rsid w:val="00B229E3"/>
    <w:rsid w:val="00B23AF8"/>
    <w:rsid w:val="00B23FDD"/>
    <w:rsid w:val="00B263EE"/>
    <w:rsid w:val="00B31B76"/>
    <w:rsid w:val="00B32065"/>
    <w:rsid w:val="00B330FB"/>
    <w:rsid w:val="00B351E5"/>
    <w:rsid w:val="00B35E6D"/>
    <w:rsid w:val="00B35EC9"/>
    <w:rsid w:val="00B40A25"/>
    <w:rsid w:val="00B42265"/>
    <w:rsid w:val="00B42B59"/>
    <w:rsid w:val="00B42CF9"/>
    <w:rsid w:val="00B435C0"/>
    <w:rsid w:val="00B43DD4"/>
    <w:rsid w:val="00B44A4E"/>
    <w:rsid w:val="00B453AC"/>
    <w:rsid w:val="00B46B01"/>
    <w:rsid w:val="00B51C2C"/>
    <w:rsid w:val="00B54886"/>
    <w:rsid w:val="00B561F3"/>
    <w:rsid w:val="00B567A1"/>
    <w:rsid w:val="00B60604"/>
    <w:rsid w:val="00B606D6"/>
    <w:rsid w:val="00B609F4"/>
    <w:rsid w:val="00B60BB1"/>
    <w:rsid w:val="00B62FF6"/>
    <w:rsid w:val="00B659C4"/>
    <w:rsid w:val="00B65FD2"/>
    <w:rsid w:val="00B669E6"/>
    <w:rsid w:val="00B71914"/>
    <w:rsid w:val="00B75131"/>
    <w:rsid w:val="00B76959"/>
    <w:rsid w:val="00B77EC4"/>
    <w:rsid w:val="00B80F96"/>
    <w:rsid w:val="00B82DED"/>
    <w:rsid w:val="00B8472A"/>
    <w:rsid w:val="00B8472E"/>
    <w:rsid w:val="00B873C7"/>
    <w:rsid w:val="00B9147D"/>
    <w:rsid w:val="00B918EC"/>
    <w:rsid w:val="00B92A7E"/>
    <w:rsid w:val="00B9557D"/>
    <w:rsid w:val="00B97994"/>
    <w:rsid w:val="00B97B3A"/>
    <w:rsid w:val="00BA102E"/>
    <w:rsid w:val="00BA1294"/>
    <w:rsid w:val="00BA1E34"/>
    <w:rsid w:val="00BA3721"/>
    <w:rsid w:val="00BA4652"/>
    <w:rsid w:val="00BA4A7A"/>
    <w:rsid w:val="00BA53EA"/>
    <w:rsid w:val="00BA544A"/>
    <w:rsid w:val="00BB08EC"/>
    <w:rsid w:val="00BB2AEA"/>
    <w:rsid w:val="00BB377A"/>
    <w:rsid w:val="00BB3FC9"/>
    <w:rsid w:val="00BB46B2"/>
    <w:rsid w:val="00BB52CA"/>
    <w:rsid w:val="00BB5461"/>
    <w:rsid w:val="00BB60DB"/>
    <w:rsid w:val="00BC0275"/>
    <w:rsid w:val="00BC19E4"/>
    <w:rsid w:val="00BC43C1"/>
    <w:rsid w:val="00BC63AC"/>
    <w:rsid w:val="00BD0106"/>
    <w:rsid w:val="00BD011C"/>
    <w:rsid w:val="00BD2927"/>
    <w:rsid w:val="00BD2CF0"/>
    <w:rsid w:val="00BD2D66"/>
    <w:rsid w:val="00BD49B7"/>
    <w:rsid w:val="00BD4A3F"/>
    <w:rsid w:val="00BD74B9"/>
    <w:rsid w:val="00BE0111"/>
    <w:rsid w:val="00BE275E"/>
    <w:rsid w:val="00BE2A03"/>
    <w:rsid w:val="00BE3693"/>
    <w:rsid w:val="00BE48BD"/>
    <w:rsid w:val="00BE4AF2"/>
    <w:rsid w:val="00BE5288"/>
    <w:rsid w:val="00BE5F32"/>
    <w:rsid w:val="00BE656B"/>
    <w:rsid w:val="00BE6A39"/>
    <w:rsid w:val="00BE7F2C"/>
    <w:rsid w:val="00BF094A"/>
    <w:rsid w:val="00BF21DA"/>
    <w:rsid w:val="00BF3B19"/>
    <w:rsid w:val="00BF5C42"/>
    <w:rsid w:val="00BF6A75"/>
    <w:rsid w:val="00C00533"/>
    <w:rsid w:val="00C01A15"/>
    <w:rsid w:val="00C02BBA"/>
    <w:rsid w:val="00C02D5C"/>
    <w:rsid w:val="00C04046"/>
    <w:rsid w:val="00C05448"/>
    <w:rsid w:val="00C06539"/>
    <w:rsid w:val="00C06A0A"/>
    <w:rsid w:val="00C07CDF"/>
    <w:rsid w:val="00C1005C"/>
    <w:rsid w:val="00C11151"/>
    <w:rsid w:val="00C122C4"/>
    <w:rsid w:val="00C14982"/>
    <w:rsid w:val="00C16050"/>
    <w:rsid w:val="00C17701"/>
    <w:rsid w:val="00C208FE"/>
    <w:rsid w:val="00C20B96"/>
    <w:rsid w:val="00C20ECF"/>
    <w:rsid w:val="00C218DD"/>
    <w:rsid w:val="00C2255E"/>
    <w:rsid w:val="00C22D54"/>
    <w:rsid w:val="00C233C1"/>
    <w:rsid w:val="00C25C37"/>
    <w:rsid w:val="00C279B1"/>
    <w:rsid w:val="00C30484"/>
    <w:rsid w:val="00C3582D"/>
    <w:rsid w:val="00C36628"/>
    <w:rsid w:val="00C37A4E"/>
    <w:rsid w:val="00C41C35"/>
    <w:rsid w:val="00C431CC"/>
    <w:rsid w:val="00C443E4"/>
    <w:rsid w:val="00C47FF1"/>
    <w:rsid w:val="00C52CC2"/>
    <w:rsid w:val="00C52E75"/>
    <w:rsid w:val="00C5306D"/>
    <w:rsid w:val="00C532C7"/>
    <w:rsid w:val="00C53C9A"/>
    <w:rsid w:val="00C551A6"/>
    <w:rsid w:val="00C578FE"/>
    <w:rsid w:val="00C63E70"/>
    <w:rsid w:val="00C644B0"/>
    <w:rsid w:val="00C646D6"/>
    <w:rsid w:val="00C666B8"/>
    <w:rsid w:val="00C70028"/>
    <w:rsid w:val="00C7041A"/>
    <w:rsid w:val="00C72A1C"/>
    <w:rsid w:val="00C75634"/>
    <w:rsid w:val="00C76D0C"/>
    <w:rsid w:val="00C77E02"/>
    <w:rsid w:val="00C8002F"/>
    <w:rsid w:val="00C805A2"/>
    <w:rsid w:val="00C819CC"/>
    <w:rsid w:val="00C8305C"/>
    <w:rsid w:val="00C83332"/>
    <w:rsid w:val="00C84AD8"/>
    <w:rsid w:val="00C85904"/>
    <w:rsid w:val="00C86BF0"/>
    <w:rsid w:val="00C91764"/>
    <w:rsid w:val="00C92CB9"/>
    <w:rsid w:val="00C94EBF"/>
    <w:rsid w:val="00C95948"/>
    <w:rsid w:val="00C95CC7"/>
    <w:rsid w:val="00CA2B34"/>
    <w:rsid w:val="00CA46D8"/>
    <w:rsid w:val="00CA5A77"/>
    <w:rsid w:val="00CA6634"/>
    <w:rsid w:val="00CA6C22"/>
    <w:rsid w:val="00CA7DC1"/>
    <w:rsid w:val="00CB012B"/>
    <w:rsid w:val="00CB10A8"/>
    <w:rsid w:val="00CB4D72"/>
    <w:rsid w:val="00CB580E"/>
    <w:rsid w:val="00CB721F"/>
    <w:rsid w:val="00CC12C0"/>
    <w:rsid w:val="00CC1458"/>
    <w:rsid w:val="00CC1FEF"/>
    <w:rsid w:val="00CC3DCC"/>
    <w:rsid w:val="00CC76E5"/>
    <w:rsid w:val="00CC795D"/>
    <w:rsid w:val="00CD1D4E"/>
    <w:rsid w:val="00CD20D2"/>
    <w:rsid w:val="00CD3999"/>
    <w:rsid w:val="00CD4726"/>
    <w:rsid w:val="00CD524C"/>
    <w:rsid w:val="00CD57F1"/>
    <w:rsid w:val="00CD5C14"/>
    <w:rsid w:val="00CD61CE"/>
    <w:rsid w:val="00CD63A0"/>
    <w:rsid w:val="00CE02BD"/>
    <w:rsid w:val="00CE19F0"/>
    <w:rsid w:val="00CE1D50"/>
    <w:rsid w:val="00CE3331"/>
    <w:rsid w:val="00CE3353"/>
    <w:rsid w:val="00CE459B"/>
    <w:rsid w:val="00CE4D8D"/>
    <w:rsid w:val="00CE530D"/>
    <w:rsid w:val="00CE55B8"/>
    <w:rsid w:val="00CE6222"/>
    <w:rsid w:val="00CE75C2"/>
    <w:rsid w:val="00CE7886"/>
    <w:rsid w:val="00CE7E7F"/>
    <w:rsid w:val="00CF0BF7"/>
    <w:rsid w:val="00CF1351"/>
    <w:rsid w:val="00CF13F6"/>
    <w:rsid w:val="00CF163D"/>
    <w:rsid w:val="00CF5F01"/>
    <w:rsid w:val="00CF7F3B"/>
    <w:rsid w:val="00D002E8"/>
    <w:rsid w:val="00D007E0"/>
    <w:rsid w:val="00D02C6E"/>
    <w:rsid w:val="00D047E1"/>
    <w:rsid w:val="00D06AA4"/>
    <w:rsid w:val="00D07FA5"/>
    <w:rsid w:val="00D109AA"/>
    <w:rsid w:val="00D111B7"/>
    <w:rsid w:val="00D113C8"/>
    <w:rsid w:val="00D121F0"/>
    <w:rsid w:val="00D124FC"/>
    <w:rsid w:val="00D12ED5"/>
    <w:rsid w:val="00D14471"/>
    <w:rsid w:val="00D14D40"/>
    <w:rsid w:val="00D1701E"/>
    <w:rsid w:val="00D204F1"/>
    <w:rsid w:val="00D208E3"/>
    <w:rsid w:val="00D22971"/>
    <w:rsid w:val="00D22CA7"/>
    <w:rsid w:val="00D2309E"/>
    <w:rsid w:val="00D24174"/>
    <w:rsid w:val="00D24B34"/>
    <w:rsid w:val="00D26B80"/>
    <w:rsid w:val="00D273B8"/>
    <w:rsid w:val="00D27CB9"/>
    <w:rsid w:val="00D30FE2"/>
    <w:rsid w:val="00D322DC"/>
    <w:rsid w:val="00D32E4F"/>
    <w:rsid w:val="00D32F68"/>
    <w:rsid w:val="00D35DBC"/>
    <w:rsid w:val="00D3645C"/>
    <w:rsid w:val="00D36D72"/>
    <w:rsid w:val="00D37850"/>
    <w:rsid w:val="00D4088A"/>
    <w:rsid w:val="00D4350D"/>
    <w:rsid w:val="00D4423B"/>
    <w:rsid w:val="00D45AAA"/>
    <w:rsid w:val="00D46775"/>
    <w:rsid w:val="00D5026F"/>
    <w:rsid w:val="00D528B0"/>
    <w:rsid w:val="00D5523E"/>
    <w:rsid w:val="00D553EB"/>
    <w:rsid w:val="00D56620"/>
    <w:rsid w:val="00D57A29"/>
    <w:rsid w:val="00D6018B"/>
    <w:rsid w:val="00D63769"/>
    <w:rsid w:val="00D63954"/>
    <w:rsid w:val="00D6404F"/>
    <w:rsid w:val="00D648C3"/>
    <w:rsid w:val="00D64EF9"/>
    <w:rsid w:val="00D65DEE"/>
    <w:rsid w:val="00D66872"/>
    <w:rsid w:val="00D70A7A"/>
    <w:rsid w:val="00D71410"/>
    <w:rsid w:val="00D71BA0"/>
    <w:rsid w:val="00D73E3A"/>
    <w:rsid w:val="00D7461C"/>
    <w:rsid w:val="00D754EF"/>
    <w:rsid w:val="00D75FA6"/>
    <w:rsid w:val="00D77607"/>
    <w:rsid w:val="00D812EF"/>
    <w:rsid w:val="00D81F1F"/>
    <w:rsid w:val="00D822B8"/>
    <w:rsid w:val="00D8243F"/>
    <w:rsid w:val="00D824D8"/>
    <w:rsid w:val="00D82A74"/>
    <w:rsid w:val="00D845CA"/>
    <w:rsid w:val="00D84F77"/>
    <w:rsid w:val="00D8556C"/>
    <w:rsid w:val="00D8641B"/>
    <w:rsid w:val="00D867A9"/>
    <w:rsid w:val="00D876EA"/>
    <w:rsid w:val="00D9078A"/>
    <w:rsid w:val="00D92E21"/>
    <w:rsid w:val="00D96EDB"/>
    <w:rsid w:val="00D97E0A"/>
    <w:rsid w:val="00DA142E"/>
    <w:rsid w:val="00DA18D4"/>
    <w:rsid w:val="00DA1D32"/>
    <w:rsid w:val="00DA3129"/>
    <w:rsid w:val="00DA48EC"/>
    <w:rsid w:val="00DA5092"/>
    <w:rsid w:val="00DA52DE"/>
    <w:rsid w:val="00DA543E"/>
    <w:rsid w:val="00DB0055"/>
    <w:rsid w:val="00DB017B"/>
    <w:rsid w:val="00DB26D0"/>
    <w:rsid w:val="00DB2722"/>
    <w:rsid w:val="00DB28FD"/>
    <w:rsid w:val="00DB751A"/>
    <w:rsid w:val="00DC1DFE"/>
    <w:rsid w:val="00DC3E57"/>
    <w:rsid w:val="00DC5874"/>
    <w:rsid w:val="00DC7278"/>
    <w:rsid w:val="00DC79C8"/>
    <w:rsid w:val="00DD0971"/>
    <w:rsid w:val="00DD0E6F"/>
    <w:rsid w:val="00DD194D"/>
    <w:rsid w:val="00DD2A50"/>
    <w:rsid w:val="00DD2B5A"/>
    <w:rsid w:val="00DD2E47"/>
    <w:rsid w:val="00DD3B89"/>
    <w:rsid w:val="00DD4DEE"/>
    <w:rsid w:val="00DD51A9"/>
    <w:rsid w:val="00DD694C"/>
    <w:rsid w:val="00DE0995"/>
    <w:rsid w:val="00DE1A83"/>
    <w:rsid w:val="00DE1D5B"/>
    <w:rsid w:val="00DE363A"/>
    <w:rsid w:val="00DE3C6E"/>
    <w:rsid w:val="00DE5D1B"/>
    <w:rsid w:val="00DE7EA8"/>
    <w:rsid w:val="00DF0081"/>
    <w:rsid w:val="00DF0288"/>
    <w:rsid w:val="00DF1075"/>
    <w:rsid w:val="00DF25A0"/>
    <w:rsid w:val="00DF3780"/>
    <w:rsid w:val="00DF4489"/>
    <w:rsid w:val="00DF4B7E"/>
    <w:rsid w:val="00DF524F"/>
    <w:rsid w:val="00DF6AF6"/>
    <w:rsid w:val="00DF7ACC"/>
    <w:rsid w:val="00E01133"/>
    <w:rsid w:val="00E01556"/>
    <w:rsid w:val="00E017B0"/>
    <w:rsid w:val="00E05AE9"/>
    <w:rsid w:val="00E06B71"/>
    <w:rsid w:val="00E118F2"/>
    <w:rsid w:val="00E14CC0"/>
    <w:rsid w:val="00E14F7A"/>
    <w:rsid w:val="00E15BB4"/>
    <w:rsid w:val="00E20739"/>
    <w:rsid w:val="00E21DFD"/>
    <w:rsid w:val="00E250FD"/>
    <w:rsid w:val="00E25C89"/>
    <w:rsid w:val="00E261E9"/>
    <w:rsid w:val="00E276E3"/>
    <w:rsid w:val="00E27F51"/>
    <w:rsid w:val="00E30C89"/>
    <w:rsid w:val="00E31664"/>
    <w:rsid w:val="00E318E0"/>
    <w:rsid w:val="00E31CB3"/>
    <w:rsid w:val="00E331DE"/>
    <w:rsid w:val="00E336D9"/>
    <w:rsid w:val="00E35122"/>
    <w:rsid w:val="00E35709"/>
    <w:rsid w:val="00E369BA"/>
    <w:rsid w:val="00E37480"/>
    <w:rsid w:val="00E40084"/>
    <w:rsid w:val="00E4022B"/>
    <w:rsid w:val="00E414E3"/>
    <w:rsid w:val="00E41D8D"/>
    <w:rsid w:val="00E4243B"/>
    <w:rsid w:val="00E42D3E"/>
    <w:rsid w:val="00E42E89"/>
    <w:rsid w:val="00E45FFE"/>
    <w:rsid w:val="00E47AAC"/>
    <w:rsid w:val="00E47B7D"/>
    <w:rsid w:val="00E51100"/>
    <w:rsid w:val="00E52186"/>
    <w:rsid w:val="00E5566A"/>
    <w:rsid w:val="00E5597C"/>
    <w:rsid w:val="00E55B66"/>
    <w:rsid w:val="00E56EDA"/>
    <w:rsid w:val="00E57BF2"/>
    <w:rsid w:val="00E57C24"/>
    <w:rsid w:val="00E64A1B"/>
    <w:rsid w:val="00E66DA8"/>
    <w:rsid w:val="00E6768F"/>
    <w:rsid w:val="00E71198"/>
    <w:rsid w:val="00E72364"/>
    <w:rsid w:val="00E755BA"/>
    <w:rsid w:val="00E77C7E"/>
    <w:rsid w:val="00E77C84"/>
    <w:rsid w:val="00E830BE"/>
    <w:rsid w:val="00E842F7"/>
    <w:rsid w:val="00E85BFD"/>
    <w:rsid w:val="00E86B8F"/>
    <w:rsid w:val="00E90282"/>
    <w:rsid w:val="00E93689"/>
    <w:rsid w:val="00E936B1"/>
    <w:rsid w:val="00E93977"/>
    <w:rsid w:val="00E94879"/>
    <w:rsid w:val="00E9618F"/>
    <w:rsid w:val="00EA05C8"/>
    <w:rsid w:val="00EA0E90"/>
    <w:rsid w:val="00EA23D4"/>
    <w:rsid w:val="00EA2AC1"/>
    <w:rsid w:val="00EA4984"/>
    <w:rsid w:val="00EA57E4"/>
    <w:rsid w:val="00EA5D14"/>
    <w:rsid w:val="00EA63B7"/>
    <w:rsid w:val="00EA7E2C"/>
    <w:rsid w:val="00EA7EE7"/>
    <w:rsid w:val="00EB07D6"/>
    <w:rsid w:val="00EB1247"/>
    <w:rsid w:val="00EB1D00"/>
    <w:rsid w:val="00EB20EC"/>
    <w:rsid w:val="00EB3254"/>
    <w:rsid w:val="00EB405E"/>
    <w:rsid w:val="00EB41C8"/>
    <w:rsid w:val="00EB462D"/>
    <w:rsid w:val="00EB4CEE"/>
    <w:rsid w:val="00EB54AC"/>
    <w:rsid w:val="00EC059D"/>
    <w:rsid w:val="00EC4228"/>
    <w:rsid w:val="00EC4F40"/>
    <w:rsid w:val="00EC5D2D"/>
    <w:rsid w:val="00EC7695"/>
    <w:rsid w:val="00ED039E"/>
    <w:rsid w:val="00ED12E6"/>
    <w:rsid w:val="00ED2983"/>
    <w:rsid w:val="00ED685D"/>
    <w:rsid w:val="00ED6C0B"/>
    <w:rsid w:val="00ED73E0"/>
    <w:rsid w:val="00EE0188"/>
    <w:rsid w:val="00EE2618"/>
    <w:rsid w:val="00EE3A87"/>
    <w:rsid w:val="00EE4AC1"/>
    <w:rsid w:val="00EE5A18"/>
    <w:rsid w:val="00EE7C78"/>
    <w:rsid w:val="00EF0B77"/>
    <w:rsid w:val="00EF0D48"/>
    <w:rsid w:val="00EF2250"/>
    <w:rsid w:val="00EF47F1"/>
    <w:rsid w:val="00EF53EF"/>
    <w:rsid w:val="00EF557A"/>
    <w:rsid w:val="00EF7663"/>
    <w:rsid w:val="00F00F14"/>
    <w:rsid w:val="00F0651E"/>
    <w:rsid w:val="00F07C62"/>
    <w:rsid w:val="00F10653"/>
    <w:rsid w:val="00F10AA4"/>
    <w:rsid w:val="00F124BC"/>
    <w:rsid w:val="00F125E6"/>
    <w:rsid w:val="00F1366D"/>
    <w:rsid w:val="00F13AFC"/>
    <w:rsid w:val="00F14AD7"/>
    <w:rsid w:val="00F15451"/>
    <w:rsid w:val="00F1639C"/>
    <w:rsid w:val="00F17688"/>
    <w:rsid w:val="00F17B4D"/>
    <w:rsid w:val="00F17CBA"/>
    <w:rsid w:val="00F202DC"/>
    <w:rsid w:val="00F21096"/>
    <w:rsid w:val="00F21280"/>
    <w:rsid w:val="00F2261D"/>
    <w:rsid w:val="00F25D2D"/>
    <w:rsid w:val="00F2717E"/>
    <w:rsid w:val="00F278CB"/>
    <w:rsid w:val="00F3084E"/>
    <w:rsid w:val="00F31099"/>
    <w:rsid w:val="00F3122E"/>
    <w:rsid w:val="00F31A23"/>
    <w:rsid w:val="00F3444E"/>
    <w:rsid w:val="00F34898"/>
    <w:rsid w:val="00F3520F"/>
    <w:rsid w:val="00F35B48"/>
    <w:rsid w:val="00F3607A"/>
    <w:rsid w:val="00F368E8"/>
    <w:rsid w:val="00F370BD"/>
    <w:rsid w:val="00F375C0"/>
    <w:rsid w:val="00F408AA"/>
    <w:rsid w:val="00F40A46"/>
    <w:rsid w:val="00F4169A"/>
    <w:rsid w:val="00F41F5F"/>
    <w:rsid w:val="00F42C07"/>
    <w:rsid w:val="00F44285"/>
    <w:rsid w:val="00F44756"/>
    <w:rsid w:val="00F44797"/>
    <w:rsid w:val="00F45131"/>
    <w:rsid w:val="00F45760"/>
    <w:rsid w:val="00F459F6"/>
    <w:rsid w:val="00F469D8"/>
    <w:rsid w:val="00F46B8B"/>
    <w:rsid w:val="00F47E78"/>
    <w:rsid w:val="00F5087B"/>
    <w:rsid w:val="00F52FA2"/>
    <w:rsid w:val="00F5367E"/>
    <w:rsid w:val="00F54025"/>
    <w:rsid w:val="00F54500"/>
    <w:rsid w:val="00F547F3"/>
    <w:rsid w:val="00F55BD4"/>
    <w:rsid w:val="00F6045B"/>
    <w:rsid w:val="00F63966"/>
    <w:rsid w:val="00F63EDF"/>
    <w:rsid w:val="00F63FED"/>
    <w:rsid w:val="00F64715"/>
    <w:rsid w:val="00F6611D"/>
    <w:rsid w:val="00F70726"/>
    <w:rsid w:val="00F7163B"/>
    <w:rsid w:val="00F71664"/>
    <w:rsid w:val="00F73625"/>
    <w:rsid w:val="00F7406D"/>
    <w:rsid w:val="00F7525D"/>
    <w:rsid w:val="00F80085"/>
    <w:rsid w:val="00F80B00"/>
    <w:rsid w:val="00F80B2E"/>
    <w:rsid w:val="00F80E76"/>
    <w:rsid w:val="00F82056"/>
    <w:rsid w:val="00F84702"/>
    <w:rsid w:val="00F84804"/>
    <w:rsid w:val="00F84DC3"/>
    <w:rsid w:val="00F8599A"/>
    <w:rsid w:val="00F868EF"/>
    <w:rsid w:val="00F86B3F"/>
    <w:rsid w:val="00F86F3B"/>
    <w:rsid w:val="00F87392"/>
    <w:rsid w:val="00F92AD8"/>
    <w:rsid w:val="00F93508"/>
    <w:rsid w:val="00F93B4F"/>
    <w:rsid w:val="00F93E92"/>
    <w:rsid w:val="00F93EFD"/>
    <w:rsid w:val="00F94716"/>
    <w:rsid w:val="00F9689E"/>
    <w:rsid w:val="00FA0308"/>
    <w:rsid w:val="00FA0760"/>
    <w:rsid w:val="00FA0CAC"/>
    <w:rsid w:val="00FA0D57"/>
    <w:rsid w:val="00FA2EC8"/>
    <w:rsid w:val="00FA3CBA"/>
    <w:rsid w:val="00FA632A"/>
    <w:rsid w:val="00FA64EE"/>
    <w:rsid w:val="00FA71A9"/>
    <w:rsid w:val="00FA796A"/>
    <w:rsid w:val="00FB0D27"/>
    <w:rsid w:val="00FB127E"/>
    <w:rsid w:val="00FB1EA6"/>
    <w:rsid w:val="00FB2762"/>
    <w:rsid w:val="00FB2ED0"/>
    <w:rsid w:val="00FB3601"/>
    <w:rsid w:val="00FB3D81"/>
    <w:rsid w:val="00FB3F9D"/>
    <w:rsid w:val="00FB4413"/>
    <w:rsid w:val="00FB4AFB"/>
    <w:rsid w:val="00FB7833"/>
    <w:rsid w:val="00FC03C8"/>
    <w:rsid w:val="00FC0C56"/>
    <w:rsid w:val="00FC1D4B"/>
    <w:rsid w:val="00FC2720"/>
    <w:rsid w:val="00FC31EF"/>
    <w:rsid w:val="00FC381F"/>
    <w:rsid w:val="00FC45A7"/>
    <w:rsid w:val="00FC5459"/>
    <w:rsid w:val="00FC7504"/>
    <w:rsid w:val="00FC7B20"/>
    <w:rsid w:val="00FD074F"/>
    <w:rsid w:val="00FD1846"/>
    <w:rsid w:val="00FD2334"/>
    <w:rsid w:val="00FD2581"/>
    <w:rsid w:val="00FD3458"/>
    <w:rsid w:val="00FD6832"/>
    <w:rsid w:val="00FD6FDD"/>
    <w:rsid w:val="00FD7C60"/>
    <w:rsid w:val="00FE4528"/>
    <w:rsid w:val="00FE6A59"/>
    <w:rsid w:val="00FE77CC"/>
    <w:rsid w:val="00FE7E51"/>
    <w:rsid w:val="00FF1537"/>
    <w:rsid w:val="00FF2E8D"/>
    <w:rsid w:val="00FF4406"/>
    <w:rsid w:val="00FF4E02"/>
    <w:rsid w:val="00FF72A0"/>
    <w:rsid w:val="00FF72AD"/>
    <w:rsid w:val="00FF741A"/>
    <w:rsid w:val="00F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AFAD88"/>
  <w15:chartTrackingRefBased/>
  <w15:docId w15:val="{EA857D01-F34F-422C-ADC2-80860C0D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63824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0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143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14353"/>
  </w:style>
  <w:style w:type="paragraph" w:styleId="a5">
    <w:name w:val="footer"/>
    <w:basedOn w:val="a"/>
    <w:link w:val="Char0"/>
    <w:uiPriority w:val="99"/>
    <w:unhideWhenUsed/>
    <w:rsid w:val="00B143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14353"/>
  </w:style>
  <w:style w:type="paragraph" w:customStyle="1" w:styleId="EndNoteBibliographyTitle">
    <w:name w:val="EndNote Bibliography Title"/>
    <w:basedOn w:val="a"/>
    <w:link w:val="EndNoteBibliographyTitleChar"/>
    <w:rsid w:val="00AA2912"/>
    <w:pPr>
      <w:jc w:val="center"/>
    </w:pPr>
    <w:rPr>
      <w:rFonts w:ascii="Times New Roman" w:hAnsi="Times New Roman"/>
      <w:noProof/>
    </w:rPr>
  </w:style>
  <w:style w:type="character" w:customStyle="1" w:styleId="EndNoteBibliographyTitleChar">
    <w:name w:val="EndNote Bibliography Title Char"/>
    <w:link w:val="EndNoteBibliographyTitle"/>
    <w:rsid w:val="00AA2912"/>
    <w:rPr>
      <w:rFonts w:ascii="Times New Roman" w:hAnsi="Times New Roman"/>
      <w:noProof/>
      <w:kern w:val="2"/>
      <w:szCs w:val="22"/>
    </w:rPr>
  </w:style>
  <w:style w:type="paragraph" w:customStyle="1" w:styleId="EndNoteBibliography">
    <w:name w:val="EndNote Bibliography"/>
    <w:basedOn w:val="a"/>
    <w:link w:val="EndNoteBibliographyChar"/>
    <w:rsid w:val="00AA2912"/>
    <w:pPr>
      <w:spacing w:line="480" w:lineRule="auto"/>
    </w:pPr>
    <w:rPr>
      <w:rFonts w:ascii="Times New Roman" w:hAnsi="Times New Roman"/>
      <w:noProof/>
    </w:rPr>
  </w:style>
  <w:style w:type="character" w:customStyle="1" w:styleId="EndNoteBibliographyChar">
    <w:name w:val="EndNote Bibliography Char"/>
    <w:link w:val="EndNoteBibliography"/>
    <w:rsid w:val="00AA2912"/>
    <w:rPr>
      <w:rFonts w:ascii="Times New Roman" w:hAnsi="Times New Roman"/>
      <w:noProof/>
      <w:kern w:val="2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535360"/>
    <w:rPr>
      <w:sz w:val="18"/>
      <w:szCs w:val="18"/>
    </w:rPr>
  </w:style>
  <w:style w:type="character" w:customStyle="1" w:styleId="Char1">
    <w:name w:val="풍선 도움말 텍스트 Char"/>
    <w:link w:val="a6"/>
    <w:uiPriority w:val="99"/>
    <w:semiHidden/>
    <w:rsid w:val="00535360"/>
    <w:rPr>
      <w:rFonts w:ascii="맑은 고딕" w:eastAsia="맑은 고딕" w:hAnsi="맑은 고딕" w:cs="Times New Roman"/>
      <w:kern w:val="2"/>
      <w:sz w:val="18"/>
      <w:szCs w:val="18"/>
    </w:rPr>
  </w:style>
  <w:style w:type="character" w:styleId="a7">
    <w:name w:val="annotation reference"/>
    <w:uiPriority w:val="99"/>
    <w:semiHidden/>
    <w:unhideWhenUsed/>
    <w:rsid w:val="0054035E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54035E"/>
    <w:pPr>
      <w:jc w:val="left"/>
    </w:pPr>
  </w:style>
  <w:style w:type="character" w:customStyle="1" w:styleId="Char2">
    <w:name w:val="메모 텍스트 Char"/>
    <w:link w:val="a8"/>
    <w:uiPriority w:val="99"/>
    <w:semiHidden/>
    <w:rsid w:val="0054035E"/>
    <w:rPr>
      <w:kern w:val="2"/>
      <w:szCs w:val="22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54035E"/>
    <w:rPr>
      <w:b/>
      <w:bCs/>
    </w:rPr>
  </w:style>
  <w:style w:type="character" w:customStyle="1" w:styleId="Char3">
    <w:name w:val="메모 주제 Char"/>
    <w:link w:val="a9"/>
    <w:uiPriority w:val="99"/>
    <w:semiHidden/>
    <w:rsid w:val="0054035E"/>
    <w:rPr>
      <w:b/>
      <w:bCs/>
      <w:kern w:val="2"/>
      <w:szCs w:val="22"/>
    </w:rPr>
  </w:style>
  <w:style w:type="paragraph" w:styleId="aa">
    <w:name w:val="caption"/>
    <w:basedOn w:val="a"/>
    <w:next w:val="a"/>
    <w:uiPriority w:val="35"/>
    <w:unhideWhenUsed/>
    <w:qFormat/>
    <w:rsid w:val="00C91764"/>
    <w:rPr>
      <w:b/>
      <w:bCs/>
      <w:szCs w:val="20"/>
    </w:rPr>
  </w:style>
  <w:style w:type="paragraph" w:styleId="ab">
    <w:name w:val="List Paragraph"/>
    <w:basedOn w:val="a"/>
    <w:uiPriority w:val="34"/>
    <w:qFormat/>
    <w:rsid w:val="00C53C9A"/>
    <w:pPr>
      <w:ind w:leftChars="400" w:left="800"/>
    </w:pPr>
  </w:style>
  <w:style w:type="character" w:styleId="ac">
    <w:name w:val="Placeholder Text"/>
    <w:basedOn w:val="a0"/>
    <w:uiPriority w:val="99"/>
    <w:semiHidden/>
    <w:rsid w:val="00471E36"/>
    <w:rPr>
      <w:color w:val="808080"/>
    </w:rPr>
  </w:style>
  <w:style w:type="character" w:styleId="ad">
    <w:name w:val="line number"/>
    <w:basedOn w:val="a0"/>
    <w:uiPriority w:val="99"/>
    <w:semiHidden/>
    <w:unhideWhenUsed/>
    <w:rsid w:val="00745025"/>
  </w:style>
  <w:style w:type="paragraph" w:styleId="ae">
    <w:name w:val="Normal (Web)"/>
    <w:basedOn w:val="a"/>
    <w:uiPriority w:val="99"/>
    <w:unhideWhenUsed/>
    <w:rsid w:val="007450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styleId="af">
    <w:name w:val="Strong"/>
    <w:basedOn w:val="a0"/>
    <w:uiPriority w:val="22"/>
    <w:qFormat/>
    <w:rsid w:val="00745025"/>
    <w:rPr>
      <w:b/>
      <w:bCs/>
    </w:rPr>
  </w:style>
  <w:style w:type="character" w:styleId="af0">
    <w:name w:val="Emphasis"/>
    <w:basedOn w:val="a0"/>
    <w:uiPriority w:val="20"/>
    <w:qFormat/>
    <w:rsid w:val="00745025"/>
    <w:rPr>
      <w:i/>
      <w:iCs/>
    </w:rPr>
  </w:style>
  <w:style w:type="paragraph" w:styleId="af1">
    <w:name w:val="Revision"/>
    <w:hidden/>
    <w:uiPriority w:val="99"/>
    <w:semiHidden/>
    <w:rsid w:val="00745025"/>
    <w:rPr>
      <w:kern w:val="2"/>
      <w:szCs w:val="22"/>
    </w:rPr>
  </w:style>
  <w:style w:type="character" w:styleId="af2">
    <w:name w:val="Hyperlink"/>
    <w:basedOn w:val="a0"/>
    <w:uiPriority w:val="99"/>
    <w:unhideWhenUsed/>
    <w:rsid w:val="006D65F8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D65F8"/>
    <w:rPr>
      <w:color w:val="605E5C"/>
      <w:shd w:val="clear" w:color="auto" w:fill="E1DFDD"/>
    </w:rPr>
  </w:style>
  <w:style w:type="character" w:styleId="af3">
    <w:name w:val="Unresolved Mention"/>
    <w:basedOn w:val="a0"/>
    <w:uiPriority w:val="99"/>
    <w:semiHidden/>
    <w:unhideWhenUsed/>
    <w:rsid w:val="00897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eom@catholic.ac.k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halassemia.com/documents/SOCGuidelines2012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E8E707-1DA8-4469-9026-DE561C09B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23</Pages>
  <Words>9140</Words>
  <Characters>52098</Characters>
  <Application>Microsoft Office Word</Application>
  <DocSecurity>0</DocSecurity>
  <Lines>434</Lines>
  <Paragraphs>122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신승환</dc:creator>
  <cp:keywords/>
  <dc:description/>
  <cp:lastModifiedBy>신승환</cp:lastModifiedBy>
  <cp:revision>11</cp:revision>
  <cp:lastPrinted>2020-04-22T02:09:00Z</cp:lastPrinted>
  <dcterms:created xsi:type="dcterms:W3CDTF">2020-05-13T06:18:00Z</dcterms:created>
  <dcterms:modified xsi:type="dcterms:W3CDTF">2020-05-14T06:23:00Z</dcterms:modified>
</cp:coreProperties>
</file>